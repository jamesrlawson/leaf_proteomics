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94D155" w14:textId="5DE10934" w:rsidR="00E81AC2" w:rsidRDefault="00E81AC2">
      <w:commentRangeStart w:id="0"/>
      <w:r>
        <w:t>METHODS</w:t>
      </w:r>
      <w:r w:rsidR="00F56FE8">
        <w:t xml:space="preserve"> – or INTRODUCTION?</w:t>
      </w:r>
    </w:p>
    <w:p w14:paraId="65AF45E3" w14:textId="780A187F" w:rsidR="00E81AC2" w:rsidRDefault="00E81AC2" w:rsidP="00E81AC2">
      <w:pPr>
        <w:rPr>
          <w:bCs/>
          <w:i/>
        </w:rPr>
      </w:pPr>
      <w:r w:rsidRPr="006A5466">
        <w:rPr>
          <w:bCs/>
          <w:i/>
        </w:rPr>
        <w:t>Study area</w:t>
      </w:r>
      <w:r w:rsidR="00BB56F8">
        <w:rPr>
          <w:bCs/>
          <w:i/>
        </w:rPr>
        <w:t xml:space="preserve"> and sampling</w:t>
      </w:r>
      <w:r>
        <w:rPr>
          <w:bCs/>
          <w:i/>
        </w:rPr>
        <w:t>:</w:t>
      </w:r>
    </w:p>
    <w:p w14:paraId="1018F035" w14:textId="5B8ACE26" w:rsidR="00E81AC2" w:rsidRDefault="00E81AC2" w:rsidP="00E81AC2">
      <w:pPr>
        <w:ind w:firstLine="720"/>
      </w:pPr>
      <w:r w:rsidRPr="006A5466">
        <w:t xml:space="preserve">Wide coverage, </w:t>
      </w:r>
      <w:r>
        <w:t xml:space="preserve">over multiple biomes, </w:t>
      </w:r>
      <w:r w:rsidRPr="006A5466">
        <w:t>varying almost independ</w:t>
      </w:r>
      <w:r>
        <w:t xml:space="preserve">ently in temp and </w:t>
      </w:r>
      <w:proofErr w:type="spellStart"/>
      <w:r>
        <w:t>precip</w:t>
      </w:r>
      <w:proofErr w:type="spellEnd"/>
      <w:r>
        <w:t xml:space="preserve"> (Fig 1a-c</w:t>
      </w:r>
      <w:r w:rsidRPr="006A5466">
        <w:t xml:space="preserve">) </w:t>
      </w:r>
    </w:p>
    <w:p w14:paraId="574FC592" w14:textId="77777777" w:rsidR="00BB56F8" w:rsidRPr="00BB56F8" w:rsidRDefault="00BB56F8" w:rsidP="00BB56F8">
      <w:pPr>
        <w:rPr>
          <w:bCs/>
        </w:rPr>
      </w:pPr>
      <w:r w:rsidRPr="00BB56F8">
        <w:rPr>
          <w:b/>
          <w:bCs/>
        </w:rPr>
        <w:t xml:space="preserve">1.) Quantifying leaf proteins at the continental scale. </w:t>
      </w:r>
      <w:r w:rsidRPr="00BB56F8">
        <w:rPr>
          <w:bCs/>
        </w:rPr>
        <w:t xml:space="preserve">A total of 324 photosynthetically active Eucalypt leaf samples were collected from 32 species; four species were recorded at multiple location. For each species-location combination, three canopy leaves were collected from each of three individuals to make a total of nine samples. </w:t>
      </w:r>
    </w:p>
    <w:p w14:paraId="2A5B4A15" w14:textId="77777777" w:rsidR="00BB56F8" w:rsidRPr="00BB56F8" w:rsidRDefault="00BB56F8" w:rsidP="00BB56F8">
      <w:pPr>
        <w:rPr>
          <w:bCs/>
        </w:rPr>
      </w:pPr>
      <w:r w:rsidRPr="00BB56F8">
        <w:rPr>
          <w:bCs/>
        </w:rPr>
        <w:t>a.) Sampling locations (triangles) were located along three latitudinal bands, spanning broad gradients of rainfall and temperature. The resulting coverage of climate space represents of much of the vegetated area of the Australian continent;</w:t>
      </w:r>
    </w:p>
    <w:p w14:paraId="0B35CB84" w14:textId="77777777" w:rsidR="00BB56F8" w:rsidRPr="00BB56F8" w:rsidRDefault="00BB56F8" w:rsidP="00BB56F8">
      <w:pPr>
        <w:rPr>
          <w:bCs/>
        </w:rPr>
      </w:pPr>
      <w:r w:rsidRPr="00BB56F8">
        <w:rPr>
          <w:bCs/>
        </w:rPr>
        <w:t xml:space="preserve">b.) Sampling locations lie within six of the eight biomes described by Whittaker (1967). </w:t>
      </w:r>
    </w:p>
    <w:p w14:paraId="29CD5029" w14:textId="77777777" w:rsidR="00BB56F8" w:rsidRPr="00BB56F8" w:rsidRDefault="00BB56F8" w:rsidP="00BB56F8">
      <w:pPr>
        <w:rPr>
          <w:bCs/>
        </w:rPr>
      </w:pPr>
      <w:r w:rsidRPr="00BB56F8">
        <w:rPr>
          <w:bCs/>
        </w:rPr>
        <w:t>c.) Mean annual temperature (</w:t>
      </w:r>
      <w:proofErr w:type="spellStart"/>
      <w:r w:rsidRPr="00BB56F8">
        <w:rPr>
          <w:bCs/>
        </w:rPr>
        <w:t>oC</w:t>
      </w:r>
      <w:proofErr w:type="spellEnd"/>
      <w:r w:rsidRPr="00BB56F8">
        <w:rPr>
          <w:bCs/>
        </w:rPr>
        <w:t xml:space="preserve">) and mean annual precipitation (mm, log scaled) of sampling sites (triangles) are distributed orthogonally with respect to one another (r </w:t>
      </w:r>
      <w:proofErr w:type="gramStart"/>
      <w:r w:rsidRPr="00BB56F8">
        <w:rPr>
          <w:bCs/>
        </w:rPr>
        <w:t>= )</w:t>
      </w:r>
      <w:proofErr w:type="gramEnd"/>
      <w:r w:rsidRPr="00BB56F8">
        <w:rPr>
          <w:bCs/>
        </w:rPr>
        <w:t>.</w:t>
      </w:r>
      <w:commentRangeEnd w:id="0"/>
      <w:r w:rsidR="008F35C4">
        <w:rPr>
          <w:rStyle w:val="CommentReference"/>
          <w:lang w:val="en-GB"/>
        </w:rPr>
        <w:commentReference w:id="0"/>
      </w:r>
    </w:p>
    <w:p w14:paraId="292F7E8D" w14:textId="77777777" w:rsidR="00E81AC2" w:rsidRDefault="00E81AC2"/>
    <w:p w14:paraId="15C761A6" w14:textId="77777777" w:rsidR="00DF3839" w:rsidRDefault="00DF3839"/>
    <w:p w14:paraId="1CF9CF36" w14:textId="77777777" w:rsidR="00DF3839" w:rsidRDefault="00DF3839"/>
    <w:p w14:paraId="368EFD0B" w14:textId="77777777" w:rsidR="00DF3839" w:rsidRDefault="00DF3839"/>
    <w:p w14:paraId="268E7234" w14:textId="77777777" w:rsidR="00DF3839" w:rsidRDefault="00DF3839"/>
    <w:p w14:paraId="41BFFB40" w14:textId="77777777" w:rsidR="00DF3839" w:rsidRDefault="00DF3839"/>
    <w:p w14:paraId="7D168F3A" w14:textId="77777777" w:rsidR="00DF3839" w:rsidRDefault="00DF3839"/>
    <w:p w14:paraId="6581A120" w14:textId="77777777" w:rsidR="00DF3839" w:rsidRDefault="00DF3839"/>
    <w:p w14:paraId="390F289C" w14:textId="77777777" w:rsidR="00DF3839" w:rsidRDefault="00DF3839"/>
    <w:p w14:paraId="1595B64D" w14:textId="77777777" w:rsidR="00DF3839" w:rsidRDefault="00DF3839"/>
    <w:p w14:paraId="2B7F6258" w14:textId="77777777" w:rsidR="00DF3839" w:rsidRDefault="00DF3839"/>
    <w:p w14:paraId="50EC908D" w14:textId="77777777" w:rsidR="00DF3839" w:rsidRDefault="00DF3839"/>
    <w:p w14:paraId="1E724F1C" w14:textId="77777777" w:rsidR="00DF3839" w:rsidRDefault="00DF3839"/>
    <w:p w14:paraId="2251AF81" w14:textId="77777777" w:rsidR="00DF3839" w:rsidRDefault="00DF3839"/>
    <w:p w14:paraId="32C6A289" w14:textId="77777777" w:rsidR="00DF3839" w:rsidRDefault="00DF3839"/>
    <w:p w14:paraId="09561DDE" w14:textId="77777777" w:rsidR="00DF3839" w:rsidRDefault="00DF3839"/>
    <w:p w14:paraId="47C474B0" w14:textId="77777777" w:rsidR="00DF3839" w:rsidRDefault="00DF3839"/>
    <w:p w14:paraId="56BD4FC4" w14:textId="77777777" w:rsidR="00DF3839" w:rsidRDefault="00DF3839"/>
    <w:p w14:paraId="0BC8BF92" w14:textId="77777777" w:rsidR="00DF3839" w:rsidRDefault="00DF3839"/>
    <w:p w14:paraId="0F39826F" w14:textId="77777777" w:rsidR="007620F0" w:rsidRDefault="006A5466">
      <w:commentRangeStart w:id="1"/>
      <w:r>
        <w:lastRenderedPageBreak/>
        <w:t>RESULTS</w:t>
      </w:r>
    </w:p>
    <w:p w14:paraId="1443D64A" w14:textId="77777777" w:rsidR="00BB56F8" w:rsidRDefault="006A5466" w:rsidP="006A5466">
      <w:pPr>
        <w:rPr>
          <w:bCs/>
          <w:i/>
        </w:rPr>
      </w:pPr>
      <w:r w:rsidRPr="006A5466">
        <w:rPr>
          <w:bCs/>
          <w:i/>
        </w:rPr>
        <w:t>Protein composition of the average eucalypt leaf.</w:t>
      </w:r>
    </w:p>
    <w:p w14:paraId="34072457" w14:textId="1594C436" w:rsidR="006A5466" w:rsidRPr="00DF3839" w:rsidRDefault="00DF3839" w:rsidP="006A5466">
      <w:pPr>
        <w:rPr>
          <w:bCs/>
        </w:rPr>
      </w:pPr>
      <w:r>
        <w:rPr>
          <w:bCs/>
        </w:rPr>
        <w:t>In Fig 2a</w:t>
      </w:r>
      <w:r w:rsidR="00647CF8">
        <w:rPr>
          <w:bCs/>
        </w:rPr>
        <w:t xml:space="preserve"> we show</w:t>
      </w:r>
      <w:r w:rsidR="00BB56F8">
        <w:rPr>
          <w:bCs/>
        </w:rPr>
        <w:t xml:space="preserve"> </w:t>
      </w:r>
      <w:r w:rsidR="00647CF8">
        <w:rPr>
          <w:bCs/>
        </w:rPr>
        <w:t xml:space="preserve">how protein resources </w:t>
      </w:r>
      <w:r w:rsidR="002118A7">
        <w:rPr>
          <w:bCs/>
        </w:rPr>
        <w:t xml:space="preserve">were </w:t>
      </w:r>
      <w:r w:rsidR="00647CF8">
        <w:rPr>
          <w:bCs/>
        </w:rPr>
        <w:t>allocated to all major functions in an</w:t>
      </w:r>
      <w:r w:rsidR="00BB56F8">
        <w:rPr>
          <w:bCs/>
        </w:rPr>
        <w:t xml:space="preserve"> ‘average’ </w:t>
      </w:r>
      <w:r w:rsidR="00647CF8">
        <w:rPr>
          <w:bCs/>
        </w:rPr>
        <w:t xml:space="preserve">eucalypt </w:t>
      </w:r>
      <w:r w:rsidR="00BB56F8">
        <w:rPr>
          <w:bCs/>
        </w:rPr>
        <w:t>leaf</w:t>
      </w:r>
      <w:r w:rsidR="00647CF8">
        <w:rPr>
          <w:bCs/>
        </w:rPr>
        <w:t xml:space="preserve"> (based on 320 leaf samples)</w:t>
      </w:r>
      <w:r w:rsidR="00BB56F8">
        <w:rPr>
          <w:bCs/>
        </w:rPr>
        <w:t>.</w:t>
      </w:r>
      <w:r>
        <w:rPr>
          <w:bCs/>
        </w:rPr>
        <w:t xml:space="preserve"> </w:t>
      </w:r>
      <w:r w:rsidR="00647CF8">
        <w:t>The majority</w:t>
      </w:r>
      <w:r w:rsidR="006A5466" w:rsidRPr="006A5466">
        <w:t xml:space="preserve"> </w:t>
      </w:r>
      <w:r w:rsidR="00647CF8">
        <w:t>(</w:t>
      </w:r>
      <w:r w:rsidR="00C7720F">
        <w:t xml:space="preserve">64%, SD </w:t>
      </w:r>
      <w:proofErr w:type="gramStart"/>
      <w:r w:rsidR="00C7720F">
        <w:t>X%</w:t>
      </w:r>
      <w:proofErr w:type="gramEnd"/>
      <w:r w:rsidR="00647CF8">
        <w:t>) of protein was</w:t>
      </w:r>
      <w:r w:rsidR="006A5466" w:rsidRPr="006A5466">
        <w:t xml:space="preserve"> associated with photosynthesis</w:t>
      </w:r>
      <w:r w:rsidR="002118A7">
        <w:t>:</w:t>
      </w:r>
      <w:r w:rsidR="002118A7" w:rsidRPr="006A5466">
        <w:t xml:space="preserve"> </w:t>
      </w:r>
      <w:r w:rsidR="006A5466" w:rsidRPr="006A5466">
        <w:t xml:space="preserve">36% </w:t>
      </w:r>
      <w:r w:rsidR="0072547A">
        <w:t>was associated with the carbon fixing Calvin Cycle</w:t>
      </w:r>
      <w:r w:rsidR="002118A7">
        <w:t>,</w:t>
      </w:r>
      <w:r w:rsidR="0072547A">
        <w:t xml:space="preserve"> </w:t>
      </w:r>
      <w:r w:rsidR="006A5466" w:rsidRPr="006A5466">
        <w:t>22%</w:t>
      </w:r>
      <w:r w:rsidR="00C7720F">
        <w:t xml:space="preserve"> (SD X%)</w:t>
      </w:r>
      <w:r w:rsidR="006A5466" w:rsidRPr="006A5466">
        <w:t xml:space="preserve"> with </w:t>
      </w:r>
      <w:r w:rsidR="00C7720F">
        <w:t xml:space="preserve">the </w:t>
      </w:r>
      <w:r w:rsidR="006A5466" w:rsidRPr="006A5466">
        <w:t>light reactions</w:t>
      </w:r>
      <w:r w:rsidR="002118A7">
        <w:t xml:space="preserve"> and 4% (SD X%) with photorespiration</w:t>
      </w:r>
      <w:r w:rsidR="006A5466" w:rsidRPr="006A5466">
        <w:t xml:space="preserve"> (Fig 2a)</w:t>
      </w:r>
      <w:r w:rsidR="00BB56F8">
        <w:t xml:space="preserve">. </w:t>
      </w:r>
      <w:r w:rsidR="00C7720F">
        <w:t xml:space="preserve">The most abundant individual protein complexes were Rubisco </w:t>
      </w:r>
      <w:r w:rsidR="002118A7">
        <w:t>(</w:t>
      </w:r>
      <w:r w:rsidR="00C7720F">
        <w:t>30%</w:t>
      </w:r>
      <w:r w:rsidR="002118A7">
        <w:t xml:space="preserve">, </w:t>
      </w:r>
      <w:r w:rsidR="00C7720F">
        <w:t xml:space="preserve">SD </w:t>
      </w:r>
      <w:proofErr w:type="gramStart"/>
      <w:r w:rsidR="00C7720F">
        <w:t>X%</w:t>
      </w:r>
      <w:proofErr w:type="gramEnd"/>
      <w:r w:rsidR="00C7720F">
        <w:t>) of leaf protein</w:t>
      </w:r>
      <w:r>
        <w:t>,</w:t>
      </w:r>
      <w:r w:rsidR="00C7720F">
        <w:t xml:space="preserve"> and photosystem II (X%, SD X%) (Fig 2b)</w:t>
      </w:r>
      <w:r w:rsidR="00BB56F8" w:rsidRPr="00BB56F8">
        <w:t>. Protein synt</w:t>
      </w:r>
      <w:r w:rsidR="00C7720F">
        <w:t>hesis, folding and degradation wa</w:t>
      </w:r>
      <w:r w:rsidR="00BB56F8" w:rsidRPr="00BB56F8">
        <w:t xml:space="preserve">s the second </w:t>
      </w:r>
      <w:r>
        <w:t>most abundant</w:t>
      </w:r>
      <w:r w:rsidR="00C7720F">
        <w:t xml:space="preserve"> top-level category at X</w:t>
      </w:r>
      <w:r w:rsidR="00BB56F8" w:rsidRPr="00BB56F8">
        <w:t>%</w:t>
      </w:r>
      <w:r w:rsidR="00C7720F">
        <w:t xml:space="preserve"> (SD </w:t>
      </w:r>
      <w:proofErr w:type="gramStart"/>
      <w:r w:rsidR="00C7720F">
        <w:t>X%</w:t>
      </w:r>
      <w:proofErr w:type="gramEnd"/>
      <w:r w:rsidR="00C7720F">
        <w:t>) (Fig 2a)</w:t>
      </w:r>
      <w:r w:rsidR="00BB56F8" w:rsidRPr="00BB56F8">
        <w:t>.</w:t>
      </w:r>
      <w:commentRangeEnd w:id="1"/>
      <w:r w:rsidR="00D833E6">
        <w:rPr>
          <w:rStyle w:val="CommentReference"/>
          <w:lang w:val="en-GB"/>
        </w:rPr>
        <w:commentReference w:id="1"/>
      </w:r>
    </w:p>
    <w:p w14:paraId="477A95AC" w14:textId="5ACC83BD" w:rsidR="006A5466" w:rsidRDefault="00451D95" w:rsidP="006A5466">
      <w:r>
        <w:t>Our mass spectrometry approach allowed detection of X</w:t>
      </w:r>
      <w:r w:rsidR="006A5466" w:rsidRPr="006A5466">
        <w:t xml:space="preserve"> individual proteins</w:t>
      </w:r>
      <w:r>
        <w:t xml:space="preserve"> per sample</w:t>
      </w:r>
      <w:r w:rsidR="00DE3F18">
        <w:t>,</w:t>
      </w:r>
      <w:r>
        <w:t xml:space="preserve"> on average.  These proteins accounted for 99.9% of sample mass, </w:t>
      </w:r>
      <w:r w:rsidR="006A5466" w:rsidRPr="006A5466">
        <w:t xml:space="preserve">among which </w:t>
      </w:r>
      <w:r>
        <w:t xml:space="preserve">the </w:t>
      </w:r>
      <w:r w:rsidR="006A5466" w:rsidRPr="006A5466">
        <w:t xml:space="preserve">top 500 </w:t>
      </w:r>
      <w:r>
        <w:t>most abundant proteins</w:t>
      </w:r>
      <w:r w:rsidR="006A5466" w:rsidRPr="006A5466">
        <w:t xml:space="preserve"> </w:t>
      </w:r>
      <w:r>
        <w:t>represented</w:t>
      </w:r>
      <w:r w:rsidR="006A5466" w:rsidRPr="006A5466">
        <w:t xml:space="preserve"> 90% (Fig 2c)</w:t>
      </w:r>
      <w:r w:rsidR="00AF7305">
        <w:t>. T</w:t>
      </w:r>
      <w:r w:rsidR="00AF7305" w:rsidRPr="006A5466">
        <w:t xml:space="preserve">his is a higher degree of dominance by </w:t>
      </w:r>
      <w:r w:rsidR="00AF7305">
        <w:t xml:space="preserve">the </w:t>
      </w:r>
      <w:r w:rsidR="00AF7305" w:rsidRPr="006A5466">
        <w:t>top few proteins</w:t>
      </w:r>
      <w:r w:rsidR="00AF7305">
        <w:t xml:space="preserve"> than observed in [comparison] (Fig 2d), reflecting the specialist nature of leaves as photosynthetic organs.</w:t>
      </w:r>
      <w:r w:rsidR="002118A7">
        <w:t xml:space="preserve"> </w:t>
      </w:r>
    </w:p>
    <w:p w14:paraId="7C44344A" w14:textId="6B4E7480" w:rsidR="006A5466" w:rsidRDefault="006A5466" w:rsidP="006A5466">
      <w:pPr>
        <w:rPr>
          <w:bCs/>
        </w:rPr>
      </w:pPr>
      <w:r w:rsidRPr="00E6307C">
        <w:rPr>
          <w:bCs/>
          <w:i/>
        </w:rPr>
        <w:t>Linking leaf protein abundances with env</w:t>
      </w:r>
      <w:r w:rsidR="00E6307C">
        <w:rPr>
          <w:bCs/>
          <w:i/>
        </w:rPr>
        <w:t>ironment and functional traits</w:t>
      </w:r>
    </w:p>
    <w:p w14:paraId="673BAE6D" w14:textId="49FA61EB" w:rsidR="00E6307C" w:rsidRPr="001017F5" w:rsidRDefault="00482AE8" w:rsidP="00795105">
      <w:pPr>
        <w:rPr>
          <w:bCs/>
        </w:rPr>
      </w:pPr>
      <w:r>
        <w:rPr>
          <w:bCs/>
        </w:rPr>
        <w:t>We w</w:t>
      </w:r>
      <w:r w:rsidR="00D47676">
        <w:rPr>
          <w:bCs/>
        </w:rPr>
        <w:t>ere able to</w:t>
      </w:r>
      <w:r w:rsidR="00126F70">
        <w:rPr>
          <w:bCs/>
        </w:rPr>
        <w:t xml:space="preserve"> </w:t>
      </w:r>
      <w:r>
        <w:rPr>
          <w:bCs/>
        </w:rPr>
        <w:t>describe</w:t>
      </w:r>
      <w:r w:rsidR="00E6307C">
        <w:rPr>
          <w:bCs/>
        </w:rPr>
        <w:t xml:space="preserve"> patterns of</w:t>
      </w:r>
      <w:r w:rsidR="00432B85">
        <w:rPr>
          <w:bCs/>
        </w:rPr>
        <w:t xml:space="preserve"> leaf</w:t>
      </w:r>
      <w:r w:rsidR="00E6307C">
        <w:rPr>
          <w:bCs/>
        </w:rPr>
        <w:t xml:space="preserve"> protein abundance across environmental gradients, as well as in relation to key leaf functional traits </w:t>
      </w:r>
      <w:r w:rsidR="00E6307C" w:rsidRPr="006B7D11">
        <w:rPr>
          <w:bCs/>
          <w:strike/>
        </w:rPr>
        <w:t>and physiological properties</w:t>
      </w:r>
      <w:r w:rsidR="00E6307C">
        <w:rPr>
          <w:bCs/>
        </w:rPr>
        <w:t xml:space="preserve"> (Fig </w:t>
      </w:r>
      <w:r>
        <w:rPr>
          <w:bCs/>
        </w:rPr>
        <w:t>3</w:t>
      </w:r>
      <w:r w:rsidR="00E6307C">
        <w:rPr>
          <w:bCs/>
        </w:rPr>
        <w:t xml:space="preserve">a). </w:t>
      </w:r>
      <w:r w:rsidR="00795105">
        <w:rPr>
          <w:bCs/>
        </w:rPr>
        <w:t>Per leaf area</w:t>
      </w:r>
      <w:r w:rsidR="00E6307C" w:rsidRPr="00E6307C">
        <w:rPr>
          <w:bCs/>
        </w:rPr>
        <w:t xml:space="preserve"> abundances</w:t>
      </w:r>
      <w:r w:rsidR="00795105">
        <w:rPr>
          <w:bCs/>
        </w:rPr>
        <w:t xml:space="preserve"> of all major protein functional categories</w:t>
      </w:r>
      <w:r w:rsidR="00E6307C" w:rsidRPr="00E6307C">
        <w:rPr>
          <w:bCs/>
        </w:rPr>
        <w:t xml:space="preserve"> </w:t>
      </w:r>
      <w:r w:rsidR="00795105">
        <w:rPr>
          <w:bCs/>
        </w:rPr>
        <w:t>were</w:t>
      </w:r>
      <w:r w:rsidR="00E6307C" w:rsidRPr="00E6307C">
        <w:rPr>
          <w:bCs/>
        </w:rPr>
        <w:t xml:space="preserve"> correlated</w:t>
      </w:r>
      <w:r w:rsidR="00795105">
        <w:rPr>
          <w:bCs/>
        </w:rPr>
        <w:t xml:space="preserve"> with each other, as well as with leaf nitrogen per area (</w:t>
      </w:r>
      <w:proofErr w:type="spellStart"/>
      <w:r w:rsidR="00795105">
        <w:rPr>
          <w:bCs/>
        </w:rPr>
        <w:t>N_area</w:t>
      </w:r>
      <w:proofErr w:type="spellEnd"/>
      <w:r w:rsidR="00795105">
        <w:rPr>
          <w:bCs/>
        </w:rPr>
        <w:t>), leaf mass per area (LMA), and maximum photosynthetic rate (Amax)</w:t>
      </w:r>
      <w:r w:rsidR="00E6307C" w:rsidRPr="00E6307C">
        <w:rPr>
          <w:bCs/>
        </w:rPr>
        <w:t xml:space="preserve">. </w:t>
      </w:r>
      <w:r w:rsidR="00D47676">
        <w:rPr>
          <w:bCs/>
        </w:rPr>
        <w:t>Patterns in p</w:t>
      </w:r>
      <w:r w:rsidR="00795105">
        <w:rPr>
          <w:bCs/>
        </w:rPr>
        <w:t>roportional abundance</w:t>
      </w:r>
      <w:r w:rsidR="008748F5">
        <w:rPr>
          <w:bCs/>
        </w:rPr>
        <w:t>s of protein functional categories</w:t>
      </w:r>
      <w:r w:rsidR="00795105">
        <w:rPr>
          <w:bCs/>
        </w:rPr>
        <w:t xml:space="preserve"> (</w:t>
      </w:r>
      <w:r w:rsidR="00D47676" w:rsidRPr="00D47676">
        <w:rPr>
          <w:bCs/>
        </w:rPr>
        <w:t>indicat</w:t>
      </w:r>
      <w:r w:rsidR="00D47676">
        <w:rPr>
          <w:bCs/>
        </w:rPr>
        <w:t>ing</w:t>
      </w:r>
      <w:r w:rsidR="00D47676" w:rsidRPr="00D47676">
        <w:rPr>
          <w:bCs/>
        </w:rPr>
        <w:t xml:space="preserve"> investment in a defined function relative to investment in all other functions</w:t>
      </w:r>
      <w:r w:rsidR="00795105">
        <w:rPr>
          <w:bCs/>
        </w:rPr>
        <w:t xml:space="preserve">) </w:t>
      </w:r>
      <w:r w:rsidR="008748F5">
        <w:rPr>
          <w:bCs/>
        </w:rPr>
        <w:t>were considerably less general.</w:t>
      </w:r>
    </w:p>
    <w:p w14:paraId="209CD43A" w14:textId="71BE7544" w:rsidR="00231A7D" w:rsidRDefault="00231A7D" w:rsidP="006A5466">
      <w:r>
        <w:rPr>
          <w:i/>
        </w:rPr>
        <w:t xml:space="preserve">b.) </w:t>
      </w:r>
      <w:proofErr w:type="gramStart"/>
      <w:r>
        <w:rPr>
          <w:i/>
        </w:rPr>
        <w:t>first</w:t>
      </w:r>
      <w:proofErr w:type="gramEnd"/>
      <w:r>
        <w:rPr>
          <w:i/>
        </w:rPr>
        <w:t xml:space="preserve"> scatterplot panel</w:t>
      </w:r>
      <w:r>
        <w:t xml:space="preserve"> </w:t>
      </w:r>
    </w:p>
    <w:p w14:paraId="26347D31" w14:textId="607A2D4C" w:rsidR="002118A7" w:rsidRDefault="003A60F3" w:rsidP="006A5466">
      <w:commentRangeStart w:id="3"/>
      <w:r>
        <w:t>Given the level of detail in our protein abundance dataset, i</w:t>
      </w:r>
      <w:r w:rsidR="002118A7">
        <w:t xml:space="preserve">t would have been possible to test </w:t>
      </w:r>
      <w:r>
        <w:t>a plethora of</w:t>
      </w:r>
      <w:r w:rsidR="002118A7">
        <w:t xml:space="preserve"> specific environment-protein abundance relationships. </w:t>
      </w:r>
      <w:r w:rsidR="00C5395D">
        <w:t xml:space="preserve">We decided to focus on photosynthesis here due to the dominance in leaves of proteins catalysing this set of processes. </w:t>
      </w:r>
      <w:r w:rsidR="001D4843" w:rsidRPr="001D4843">
        <w:t xml:space="preserve">We selected several </w:t>
      </w:r>
      <w:r w:rsidR="00C5395D">
        <w:t xml:space="preserve">specific </w:t>
      </w:r>
      <w:r w:rsidR="001D4843" w:rsidRPr="001D4843">
        <w:t>relationships of interest to the vegetation modelling community</w:t>
      </w:r>
      <w:r w:rsidR="00016798">
        <w:t xml:space="preserve"> </w:t>
      </w:r>
      <w:r w:rsidR="00016798" w:rsidRPr="001D4843">
        <w:t>for deeper analysis</w:t>
      </w:r>
      <w:r w:rsidR="00016798">
        <w:t xml:space="preserve">; </w:t>
      </w:r>
      <w:commentRangeStart w:id="4"/>
      <w:r w:rsidR="001D4843" w:rsidRPr="001D4843">
        <w:t>to date</w:t>
      </w:r>
      <w:r w:rsidR="00016798">
        <w:t xml:space="preserve"> these relationships</w:t>
      </w:r>
      <w:r w:rsidR="001D4843" w:rsidRPr="001D4843">
        <w:t xml:space="preserve"> have only been investigated via proxies</w:t>
      </w:r>
      <w:commentRangeEnd w:id="4"/>
      <w:r w:rsidR="0015694E">
        <w:rPr>
          <w:rStyle w:val="CommentReference"/>
          <w:lang w:val="en-GB"/>
        </w:rPr>
        <w:commentReference w:id="4"/>
      </w:r>
      <w:r w:rsidR="001D4843" w:rsidRPr="001D4843">
        <w:t>.</w:t>
      </w:r>
      <w:r w:rsidR="002118A7">
        <w:t xml:space="preserve"> </w:t>
      </w:r>
      <w:commentRangeEnd w:id="3"/>
      <w:r w:rsidR="00C5395D">
        <w:rPr>
          <w:rStyle w:val="CommentReference"/>
          <w:lang w:val="en-GB"/>
        </w:rPr>
        <w:commentReference w:id="3"/>
      </w:r>
    </w:p>
    <w:p w14:paraId="232B5805" w14:textId="77777777" w:rsidR="00B436AA" w:rsidRDefault="00B436AA" w:rsidP="00B436AA"/>
    <w:p w14:paraId="50DC7DA6" w14:textId="4A8CAEBC" w:rsidR="00B436AA" w:rsidRPr="001017F5" w:rsidRDefault="00B436AA" w:rsidP="00B436AA">
      <w:commentRangeStart w:id="5"/>
      <w:r w:rsidRPr="001017F5">
        <w:t>Calvin cycle proteins per leaf area</w:t>
      </w:r>
      <w:r w:rsidR="00C5395D">
        <w:t xml:space="preserve"> </w:t>
      </w:r>
      <w:commentRangeEnd w:id="5"/>
      <w:r w:rsidR="00C5395D">
        <w:rPr>
          <w:rStyle w:val="CommentReference"/>
          <w:lang w:val="en-GB"/>
        </w:rPr>
        <w:commentReference w:id="5"/>
      </w:r>
      <w:r w:rsidR="00C5395D">
        <w:t>reduced notably</w:t>
      </w:r>
      <w:r w:rsidRPr="001017F5">
        <w:t xml:space="preserve"> </w:t>
      </w:r>
      <w:r w:rsidR="00C5395D">
        <w:t>as sites became warmer</w:t>
      </w:r>
      <w:r w:rsidRPr="001017F5">
        <w:t xml:space="preserve"> (stat, Fig. 3b-i), and to a lesser extent </w:t>
      </w:r>
      <w:r w:rsidR="00C5395D">
        <w:t>with increasing precipitation</w:t>
      </w:r>
      <w:r w:rsidR="00C5395D" w:rsidRPr="001017F5">
        <w:t xml:space="preserve"> </w:t>
      </w:r>
      <w:r w:rsidRPr="001017F5">
        <w:t xml:space="preserve">(Fig. 3b-iii). </w:t>
      </w:r>
      <w:r w:rsidR="00C5395D">
        <w:t>The per leaf area abundance of Calvin cycle proteins</w:t>
      </w:r>
      <w:r w:rsidRPr="001017F5">
        <w:t xml:space="preserve"> was highly correlated with</w:t>
      </w:r>
      <w:r w:rsidR="00C5395D">
        <w:t xml:space="preserve"> the</w:t>
      </w:r>
      <w:r w:rsidRPr="001017F5">
        <w:t xml:space="preserve"> </w:t>
      </w:r>
      <w:r w:rsidR="00C5395D">
        <w:t xml:space="preserve">total abundance of </w:t>
      </w:r>
      <w:r w:rsidRPr="001017F5">
        <w:t xml:space="preserve">protein </w:t>
      </w:r>
      <w:r w:rsidR="00C5395D">
        <w:t>per area</w:t>
      </w:r>
      <w:r w:rsidR="00C5395D" w:rsidRPr="001017F5">
        <w:t xml:space="preserve"> </w:t>
      </w:r>
      <w:r w:rsidRPr="001017F5">
        <w:t xml:space="preserve">(Pearson’s r = 0.97), and environmental trends in Calvin cycle protein abundance were essentially identical to trends in leaf protein abundance.  </w:t>
      </w:r>
    </w:p>
    <w:p w14:paraId="3927ADBE" w14:textId="4919FDD3" w:rsidR="00B436AA" w:rsidRPr="001017F5" w:rsidRDefault="002B51F5" w:rsidP="00B436AA">
      <w:r>
        <w:t>P</w:t>
      </w:r>
      <w:r w:rsidR="00B436AA" w:rsidRPr="001017F5">
        <w:t xml:space="preserve">hotosystem proteins per leaf area </w:t>
      </w:r>
      <w:r>
        <w:t>showed a pronounced decline</w:t>
      </w:r>
      <w:r w:rsidR="00B436AA" w:rsidRPr="001017F5">
        <w:t xml:space="preserve"> with increasing incident irradiance (Fig. 3b-v, X% per Y irradiance).</w:t>
      </w:r>
      <w:r w:rsidR="005F038F" w:rsidRPr="001017F5">
        <w:t xml:space="preserve"> Per leaf area photosystem protein abundance </w:t>
      </w:r>
      <w:r w:rsidRPr="001017F5">
        <w:t>declined substantially with increasing MAT (Fig. 3b-i)</w:t>
      </w:r>
      <w:r>
        <w:t xml:space="preserve"> and </w:t>
      </w:r>
      <w:r w:rsidR="005F038F" w:rsidRPr="001017F5">
        <w:t>was also strongly correlated with total leaf protein abundance (Pearson’s r = 0.82)</w:t>
      </w:r>
      <w:r>
        <w:t>. N</w:t>
      </w:r>
      <w:r w:rsidRPr="001017F5">
        <w:t xml:space="preserve">o </w:t>
      </w:r>
      <w:r w:rsidR="005F038F" w:rsidRPr="001017F5">
        <w:t>per leaf area response to MAP was observed (Fig. 3b-iii)</w:t>
      </w:r>
      <w:r>
        <w:t>, however</w:t>
      </w:r>
      <w:r w:rsidR="005F038F" w:rsidRPr="001017F5">
        <w:t xml:space="preserve">. </w:t>
      </w:r>
      <w:r>
        <w:t>Since</w:t>
      </w:r>
      <w:r w:rsidRPr="001017F5">
        <w:t xml:space="preserve"> </w:t>
      </w:r>
      <w:r w:rsidR="00B436AA" w:rsidRPr="001017F5">
        <w:t>MAP and incident irradiance were negatively correlated (i.e. denser canopies at wetter sites, Pearson’s r = -0.59) the</w:t>
      </w:r>
      <w:r>
        <w:t xml:space="preserve"> lack of</w:t>
      </w:r>
      <w:r w:rsidR="00B436AA" w:rsidRPr="001017F5">
        <w:t xml:space="preserve"> protein response to MAP could be explained by changing light conditions.</w:t>
      </w:r>
    </w:p>
    <w:p w14:paraId="75595869" w14:textId="49E3DA26" w:rsidR="00B436AA" w:rsidRDefault="00B436AA" w:rsidP="00B436AA">
      <w:r w:rsidRPr="001017F5">
        <w:t>Proportional allocation of protein resources to Calvin cycle protein did not adjust over gradients of MAP or MAT (Fig. 3b-ii</w:t>
      </w:r>
      <w:proofErr w:type="gramStart"/>
      <w:r w:rsidRPr="001017F5">
        <w:t>,iv</w:t>
      </w:r>
      <w:proofErr w:type="gramEnd"/>
      <w:r w:rsidRPr="001017F5">
        <w:t xml:space="preserve">) but increased marginally (stat) with increasing incident radiation (Fig. 3b-vi). Proportional photosystem protein abundance increased with increasing MAP (Fig. 3b-iv) and </w:t>
      </w:r>
      <w:r w:rsidRPr="001017F5">
        <w:lastRenderedPageBreak/>
        <w:t>decreased with increasing incident irradiation to a similar extent as the per leaf area measure (</w:t>
      </w:r>
      <w:proofErr w:type="gramStart"/>
      <w:r w:rsidRPr="001017F5">
        <w:t>Fig .</w:t>
      </w:r>
      <w:proofErr w:type="gramEnd"/>
      <w:r w:rsidRPr="001017F5">
        <w:t xml:space="preserve"> BLAH). This latter response may explain the observed decline in Calvin cycle proteins as incident irradiance increased.</w:t>
      </w:r>
      <w:r w:rsidR="00AF3C49">
        <w:t xml:space="preserve"> </w:t>
      </w:r>
      <w:r>
        <w:t xml:space="preserve">The range of interspecific variation in photosystem protein proportional abundance (0.09-0.23, 2.6-fold) was considerably higher than for Calvin cycle proteins (0.30-0.39, 1.3-fold). </w:t>
      </w:r>
      <w:r w:rsidR="00F27B63">
        <w:t>These observations provide robust evidence that e</w:t>
      </w:r>
      <w:r>
        <w:t>ucalypt leaves specifically optimise</w:t>
      </w:r>
      <w:r w:rsidR="00F27B63">
        <w:t xml:space="preserve"> </w:t>
      </w:r>
      <w:r>
        <w:t xml:space="preserve">protein allocation to light capture in response to environmental conditions (some stats and numbers), while adjustment of carboxylation capacity </w:t>
      </w:r>
      <w:r w:rsidR="00F27B63">
        <w:t xml:space="preserve">is </w:t>
      </w:r>
      <w:r>
        <w:t>largely achieved through bulk changes in per leaf area protein content.</w:t>
      </w:r>
    </w:p>
    <w:p w14:paraId="32A5B833" w14:textId="1A98582B" w:rsidR="00231A7D" w:rsidRPr="00AF3C49" w:rsidRDefault="00231A7D" w:rsidP="006625AD">
      <w:pPr>
        <w:rPr>
          <w:i/>
        </w:rPr>
      </w:pPr>
      <w:r w:rsidRPr="00231A7D">
        <w:rPr>
          <w:i/>
        </w:rPr>
        <w:t>c</w:t>
      </w:r>
      <w:r w:rsidRPr="00AF3C49">
        <w:rPr>
          <w:i/>
        </w:rPr>
        <w:t xml:space="preserve">.) </w:t>
      </w:r>
      <w:proofErr w:type="gramStart"/>
      <w:r w:rsidRPr="00AF3C49">
        <w:rPr>
          <w:i/>
        </w:rPr>
        <w:t>second</w:t>
      </w:r>
      <w:proofErr w:type="gramEnd"/>
      <w:r w:rsidRPr="00AF3C49">
        <w:rPr>
          <w:i/>
        </w:rPr>
        <w:t xml:space="preserve"> scatterplot panel</w:t>
      </w:r>
    </w:p>
    <w:p w14:paraId="4571A3A9" w14:textId="64988A2B" w:rsidR="00373E1C" w:rsidRDefault="006B336C" w:rsidP="006625AD">
      <w:r w:rsidRPr="00EC6D32">
        <w:t>One obvious way Calvin Cycle protein per leaf area can change is via changes in depth of mesophyll and of leaf, and indeed a</w:t>
      </w:r>
      <w:r w:rsidR="006625AD" w:rsidRPr="00EC6D32">
        <w:t>dju</w:t>
      </w:r>
      <w:r w:rsidR="006625AD" w:rsidRPr="00AF3C49">
        <w:t>stments</w:t>
      </w:r>
      <w:r w:rsidR="006625AD">
        <w:t xml:space="preserve"> in per leaf area </w:t>
      </w:r>
      <w:r w:rsidR="00D179D8">
        <w:t>Calvin cycle protein abundance</w:t>
      </w:r>
      <w:r w:rsidR="006625AD">
        <w:t xml:space="preserve"> </w:t>
      </w:r>
      <w:r w:rsidR="00D179D8">
        <w:t>occurred to some extent</w:t>
      </w:r>
      <w:r w:rsidR="006625AD">
        <w:t xml:space="preserve"> via </w:t>
      </w:r>
      <w:r w:rsidR="00D179D8">
        <w:t>changes in leaf mass per area (LMA)</w:t>
      </w:r>
      <w:r w:rsidR="007C1888">
        <w:t xml:space="preserve"> (Fig. </w:t>
      </w:r>
      <w:r w:rsidR="00876529">
        <w:t>3</w:t>
      </w:r>
      <w:r w:rsidR="007C1888">
        <w:t>c-i)</w:t>
      </w:r>
      <w:r w:rsidR="00D179D8">
        <w:t>.</w:t>
      </w:r>
      <w:r w:rsidR="006625AD">
        <w:t xml:space="preserve"> </w:t>
      </w:r>
      <w:r w:rsidR="00AE2005">
        <w:t>T</w:t>
      </w:r>
      <w:r>
        <w:t>he</w:t>
      </w:r>
      <w:r w:rsidR="006625AD" w:rsidRPr="006625AD">
        <w:t xml:space="preserve"> substantial </w:t>
      </w:r>
      <w:r w:rsidR="00D179D8">
        <w:t>scatter around</w:t>
      </w:r>
      <w:r w:rsidR="006625AD" w:rsidRPr="006625AD">
        <w:t xml:space="preserve"> the </w:t>
      </w:r>
      <w:r w:rsidR="00D179D8">
        <w:t>Calvin cycle</w:t>
      </w:r>
      <w:r w:rsidR="006625AD" w:rsidRPr="006625AD">
        <w:t xml:space="preserve"> – LMA relationship </w:t>
      </w:r>
      <w:r w:rsidR="00AE2005" w:rsidRPr="006625AD">
        <w:t>indicat</w:t>
      </w:r>
      <w:r w:rsidR="00AE2005">
        <w:t>es</w:t>
      </w:r>
      <w:r w:rsidR="00AE2005" w:rsidRPr="006625AD">
        <w:t xml:space="preserve"> </w:t>
      </w:r>
      <w:r w:rsidR="006625AD" w:rsidRPr="006625AD">
        <w:t>that LMA respond</w:t>
      </w:r>
      <w:r w:rsidR="002E44B3">
        <w:t>ed</w:t>
      </w:r>
      <w:r w:rsidR="006625AD" w:rsidRPr="006625AD">
        <w:t xml:space="preserve"> </w:t>
      </w:r>
      <w:r w:rsidR="00D179D8">
        <w:t>to</w:t>
      </w:r>
      <w:r w:rsidR="006625AD" w:rsidRPr="006625AD">
        <w:t xml:space="preserve"> </w:t>
      </w:r>
      <w:r>
        <w:t xml:space="preserve">other </w:t>
      </w:r>
      <w:r w:rsidR="006625AD" w:rsidRPr="006625AD">
        <w:t xml:space="preserve">requirements </w:t>
      </w:r>
      <w:r w:rsidR="00AE2005">
        <w:t>in addition</w:t>
      </w:r>
      <w:r>
        <w:t xml:space="preserve"> to carboxylation</w:t>
      </w:r>
      <w:r w:rsidRPr="006625AD">
        <w:t xml:space="preserve"> </w:t>
      </w:r>
      <w:r w:rsidR="006625AD" w:rsidRPr="006625AD">
        <w:t>capacity</w:t>
      </w:r>
      <w:r w:rsidR="00A36B96">
        <w:t>.</w:t>
      </w:r>
      <w:r w:rsidR="006625AD" w:rsidRPr="006625AD">
        <w:t xml:space="preserve"> </w:t>
      </w:r>
      <w:r w:rsidR="00A36B96">
        <w:t>P</w:t>
      </w:r>
      <w:r w:rsidR="00411A91" w:rsidRPr="00411A91">
        <w:t xml:space="preserve">hotosystem abundance </w:t>
      </w:r>
      <w:r w:rsidR="00D179D8">
        <w:t>did</w:t>
      </w:r>
      <w:r w:rsidR="00411A91" w:rsidRPr="00411A91">
        <w:t xml:space="preserve"> not increase</w:t>
      </w:r>
      <w:r w:rsidR="00A36B96">
        <w:t xml:space="preserve"> per leaf area </w:t>
      </w:r>
      <w:r w:rsidR="00D179D8">
        <w:t>with increasing LMA</w:t>
      </w:r>
      <w:r w:rsidR="007C1888">
        <w:t xml:space="preserve"> (Fig. </w:t>
      </w:r>
      <w:r w:rsidR="00876529">
        <w:t>3</w:t>
      </w:r>
      <w:r w:rsidR="007C1888">
        <w:t>c-ii)</w:t>
      </w:r>
      <w:r w:rsidR="00411A91" w:rsidRPr="00411A91">
        <w:t xml:space="preserve"> and </w:t>
      </w:r>
      <w:r w:rsidR="00D179D8">
        <w:t xml:space="preserve">declined </w:t>
      </w:r>
      <w:r w:rsidR="00411A91" w:rsidRPr="00411A91">
        <w:t>as a proportion of total leaf protein.</w:t>
      </w:r>
      <w:r w:rsidR="00A36B96">
        <w:t xml:space="preserve"> </w:t>
      </w:r>
      <w:r w:rsidR="00D62C21">
        <w:rPr>
          <w:highlight w:val="lightGray"/>
        </w:rPr>
        <w:t>L</w:t>
      </w:r>
      <w:r w:rsidR="00A36B96" w:rsidRPr="002D5C59">
        <w:rPr>
          <w:highlight w:val="lightGray"/>
        </w:rPr>
        <w:t xml:space="preserve">ight harvesting capacity thus appears to be optimised </w:t>
      </w:r>
      <w:r w:rsidR="005C3CAB" w:rsidRPr="005C3CAB">
        <w:rPr>
          <w:highlight w:val="lightGray"/>
        </w:rPr>
        <w:t>for a given leaf area independently from leaf thickness.</w:t>
      </w:r>
      <w:r w:rsidR="005C3CAB">
        <w:t xml:space="preserve"> </w:t>
      </w:r>
    </w:p>
    <w:p w14:paraId="79AE3D03" w14:textId="4462A44B" w:rsidR="00A36B96" w:rsidRPr="00D179D8" w:rsidRDefault="007C1888" w:rsidP="006625AD">
      <w:r>
        <w:t xml:space="preserve">Leaf nitrogen per area was a strong predictor of both Calvin cycle and photosystem protein </w:t>
      </w:r>
      <w:r w:rsidR="001C5ECB">
        <w:t xml:space="preserve">abundance per leaf area, and no relative changes in these protein categories occurred with increasing nitrogen per area. </w:t>
      </w:r>
    </w:p>
    <w:p w14:paraId="6EFFE570" w14:textId="0A1B84BE" w:rsidR="002224FA" w:rsidRDefault="0046374A">
      <w:pPr>
        <w:rPr>
          <w:i/>
        </w:rPr>
      </w:pPr>
      <w:r w:rsidRPr="0046374A">
        <w:rPr>
          <w:i/>
        </w:rPr>
        <w:t>d.) protein abundance</w:t>
      </w:r>
      <w:r w:rsidR="00CF6109">
        <w:rPr>
          <w:i/>
        </w:rPr>
        <w:t>/concentration/LMA</w:t>
      </w:r>
      <w:r w:rsidRPr="0046374A">
        <w:rPr>
          <w:i/>
        </w:rPr>
        <w:t xml:space="preserve"> multiple regressions</w:t>
      </w:r>
    </w:p>
    <w:p w14:paraId="4F7F1889" w14:textId="357D6013" w:rsidR="008E240B" w:rsidRDefault="002224FA" w:rsidP="006625AD">
      <w:pPr>
        <w:rPr>
          <w:i/>
        </w:rPr>
      </w:pPr>
      <w:r>
        <w:rPr>
          <w:i/>
        </w:rPr>
        <w:t>Here we model the contributions of leaf protein fraction and LMA to per leaf area Calvin cycle protein abundance across gradients of temperature and precipitation.</w:t>
      </w:r>
    </w:p>
    <w:p w14:paraId="459BD29F" w14:textId="514A65CA" w:rsidR="006A5466" w:rsidRDefault="00305146">
      <w:r>
        <w:t xml:space="preserve">We hypothesised that Calvin cycle protein abundance would </w:t>
      </w:r>
      <w:r w:rsidR="002E44B3">
        <w:t xml:space="preserve">be </w:t>
      </w:r>
      <w:r>
        <w:t>driven by temperature dependence of enzyme kinetics, and</w:t>
      </w:r>
      <w:r w:rsidR="006B7D11">
        <w:t xml:space="preserve"> that</w:t>
      </w:r>
      <w:r>
        <w:t xml:space="preserve"> maximisation of CO2 drawdown at low stomatal conductance in water-limited environments. Fig </w:t>
      </w:r>
      <w:r w:rsidR="00876529">
        <w:t>3</w:t>
      </w:r>
      <w:r>
        <w:t>d-i shows that these demands were in fact compl</w:t>
      </w:r>
      <w:r w:rsidR="00F12576">
        <w:t>e</w:t>
      </w:r>
      <w:r>
        <w:t xml:space="preserve">mentary: leaves </w:t>
      </w:r>
      <w:r w:rsidR="00CA0631">
        <w:t xml:space="preserve">sampled </w:t>
      </w:r>
      <w:r>
        <w:t>at cold dry sites required t</w:t>
      </w:r>
      <w:r w:rsidR="00876529">
        <w:t>he most protein</w:t>
      </w:r>
      <w:r w:rsidR="00CA0631">
        <w:t xml:space="preserve">, while leaves from </w:t>
      </w:r>
      <w:r w:rsidR="00876529">
        <w:t>warm wet sites experienced neither constraint</w:t>
      </w:r>
      <w:r w:rsidR="00743ED9">
        <w:t xml:space="preserve">, having </w:t>
      </w:r>
      <w:r w:rsidR="00007016">
        <w:t xml:space="preserve">both </w:t>
      </w:r>
      <w:r w:rsidR="00876529">
        <w:t>low protein content per area and low LMA.</w:t>
      </w:r>
    </w:p>
    <w:p w14:paraId="7A0487AC" w14:textId="4D7CCDD2" w:rsidR="00210335" w:rsidRPr="00C71085" w:rsidRDefault="00210335" w:rsidP="00210335">
      <w:r w:rsidRPr="00411A91">
        <w:t>The role of LMA v</w:t>
      </w:r>
      <w:r>
        <w:t>er</w:t>
      </w:r>
      <w:r w:rsidRPr="00411A91">
        <w:t>s</w:t>
      </w:r>
      <w:r>
        <w:t xml:space="preserve">us </w:t>
      </w:r>
      <w:r w:rsidRPr="00411A91">
        <w:t>protein concentration (</w:t>
      </w:r>
      <w:r w:rsidR="00B67363">
        <w:t xml:space="preserve">Calvin cycle </w:t>
      </w:r>
      <w:r>
        <w:t>protein</w:t>
      </w:r>
      <w:r w:rsidRPr="00411A91">
        <w:t xml:space="preserve"> as a fraction of leaf dry mass) </w:t>
      </w:r>
      <w:r>
        <w:t>in d</w:t>
      </w:r>
      <w:r w:rsidRPr="00411A91">
        <w:t>etermining per leaf area protein</w:t>
      </w:r>
      <w:commentRangeStart w:id="6"/>
      <w:r w:rsidRPr="00411A91">
        <w:t xml:space="preserve"> abundance depend</w:t>
      </w:r>
      <w:r>
        <w:t>ed</w:t>
      </w:r>
      <w:r w:rsidRPr="00411A91">
        <w:t xml:space="preserve"> interactively on MAP and MAT</w:t>
      </w:r>
      <w:r>
        <w:t xml:space="preserve"> (</w:t>
      </w:r>
      <w:commentRangeEnd w:id="6"/>
      <w:r w:rsidR="00871271">
        <w:rPr>
          <w:rStyle w:val="CommentReference"/>
          <w:lang w:val="en-GB"/>
        </w:rPr>
        <w:commentReference w:id="6"/>
      </w:r>
      <w:r>
        <w:t>Fig 3d-ii</w:t>
      </w:r>
      <w:proofErr w:type="gramStart"/>
      <w:r>
        <w:t>,iii</w:t>
      </w:r>
      <w:proofErr w:type="gramEnd"/>
      <w:r>
        <w:t>)</w:t>
      </w:r>
      <w:r w:rsidRPr="00411A91">
        <w:t xml:space="preserve">. Low per leaf area </w:t>
      </w:r>
      <w:r w:rsidR="00F63A86">
        <w:t xml:space="preserve">Calvin cycle protein </w:t>
      </w:r>
      <w:r w:rsidRPr="00411A91">
        <w:t xml:space="preserve">abundance at warm, wet sites </w:t>
      </w:r>
      <w:r>
        <w:t>was</w:t>
      </w:r>
      <w:r w:rsidRPr="00411A91">
        <w:t xml:space="preserve"> more closely associated with low LMA than low protein concentration, while high per leaf area </w:t>
      </w:r>
      <w:r w:rsidR="00F63A86">
        <w:t xml:space="preserve">Calvin cycle protein </w:t>
      </w:r>
      <w:r w:rsidRPr="00411A91">
        <w:t xml:space="preserve">abundance at </w:t>
      </w:r>
      <w:r>
        <w:t>cold</w:t>
      </w:r>
      <w:r w:rsidRPr="00411A91">
        <w:t xml:space="preserve">, dry sites </w:t>
      </w:r>
      <w:r>
        <w:t>wa</w:t>
      </w:r>
      <w:r w:rsidRPr="00411A91">
        <w:t xml:space="preserve">s strongly associated with high </w:t>
      </w:r>
      <w:r w:rsidR="00F63A86">
        <w:t xml:space="preserve">Calvin cycle protein </w:t>
      </w:r>
      <w:r w:rsidRPr="00411A91">
        <w:t>concentration</w:t>
      </w:r>
      <w:r>
        <w:t xml:space="preserve">. </w:t>
      </w:r>
    </w:p>
    <w:p w14:paraId="0FA841D1" w14:textId="6A69A1C2" w:rsidR="003B78B8" w:rsidRDefault="00E75B01">
      <w:r>
        <w:t xml:space="preserve"> </w:t>
      </w:r>
    </w:p>
    <w:p w14:paraId="5E9EF2DD" w14:textId="5FB7EF8F" w:rsidR="00135C22" w:rsidRDefault="00EA632D">
      <w:ins w:id="7" w:author="James Lawson" w:date="2017-07-17T15:43:00Z">
        <w:r>
          <w:t>Plants are able to build cheaper leaves a</w:t>
        </w:r>
      </w:ins>
      <w:ins w:id="8" w:author="James Lawson" w:date="2017-07-17T15:42:00Z">
        <w:r>
          <w:t>t warm wet sites, where</w:t>
        </w:r>
      </w:ins>
      <w:ins w:id="9" w:author="James Lawson" w:date="2017-07-17T15:43:00Z">
        <w:r>
          <w:t xml:space="preserve"> photosynthetic</w:t>
        </w:r>
      </w:ins>
      <w:ins w:id="10" w:author="James Lawson" w:date="2017-07-17T15:42:00Z">
        <w:r>
          <w:t xml:space="preserve"> reaction kinetics</w:t>
        </w:r>
      </w:ins>
      <w:ins w:id="11" w:author="James Lawson" w:date="2017-07-17T15:43:00Z">
        <w:r>
          <w:t xml:space="preserve"> are increased</w:t>
        </w:r>
      </w:ins>
      <w:ins w:id="12" w:author="James Lawson" w:date="2017-07-17T15:42:00Z">
        <w:r>
          <w:t xml:space="preserve"> </w:t>
        </w:r>
      </w:ins>
      <w:ins w:id="13" w:author="James Lawson" w:date="2017-07-17T15:43:00Z">
        <w:r>
          <w:t>and</w:t>
        </w:r>
      </w:ins>
      <w:ins w:id="14" w:author="James Lawson" w:date="2017-07-17T15:42:00Z">
        <w:r>
          <w:t xml:space="preserve"> plants are not water limited.</w:t>
        </w:r>
      </w:ins>
    </w:p>
    <w:sectPr w:rsidR="00135C2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ames Lawson" w:date="2017-07-11T16:06:00Z" w:initials="JL">
    <w:p w14:paraId="78AF7784" w14:textId="67CC988D" w:rsidR="008F35C4" w:rsidRDefault="008F35C4">
      <w:pPr>
        <w:pStyle w:val="CommentText"/>
      </w:pPr>
      <w:r>
        <w:rPr>
          <w:rStyle w:val="CommentReference"/>
        </w:rPr>
        <w:annotationRef/>
      </w:r>
      <w:r>
        <w:t>To be completed</w:t>
      </w:r>
    </w:p>
  </w:comment>
  <w:comment w:id="1" w:author="James Lawson" w:date="2017-07-26T15:40:00Z" w:initials="JL">
    <w:p w14:paraId="6C29B4E0" w14:textId="67C24D25" w:rsidR="00D833E6" w:rsidRDefault="00D833E6">
      <w:pPr>
        <w:pStyle w:val="CommentText"/>
      </w:pPr>
      <w:r>
        <w:rPr>
          <w:rStyle w:val="CommentReference"/>
        </w:rPr>
        <w:annotationRef/>
      </w:r>
      <w:r>
        <w:t xml:space="preserve">Need to first mention the proportion of N accounted for by </w:t>
      </w:r>
      <w:r>
        <w:t>protein</w:t>
      </w:r>
      <w:bookmarkStart w:id="2" w:name="_GoBack"/>
      <w:bookmarkEnd w:id="2"/>
    </w:p>
  </w:comment>
  <w:comment w:id="4" w:author="James Lawson" w:date="2017-07-20T16:40:00Z" w:initials="JL">
    <w:p w14:paraId="55F21338" w14:textId="355DE8DD" w:rsidR="0015694E" w:rsidRDefault="0015694E">
      <w:pPr>
        <w:pStyle w:val="CommentText"/>
      </w:pPr>
      <w:r>
        <w:rPr>
          <w:rStyle w:val="CommentReference"/>
        </w:rPr>
        <w:annotationRef/>
      </w:r>
      <w:r>
        <w:t>Untrue for Rubisco. What we’re really doing is just confirming things that are already known, using really accurate MS-based quantification. Measurement of photosystem abundance has only been done using estimates based on chlorophyll measurements.</w:t>
      </w:r>
    </w:p>
  </w:comment>
  <w:comment w:id="3" w:author="James Lawson" w:date="2017-07-17T12:47:00Z" w:initials="JL">
    <w:p w14:paraId="7CE46727" w14:textId="5ED596F5" w:rsidR="00C5395D" w:rsidRDefault="00C5395D">
      <w:pPr>
        <w:pStyle w:val="CommentText"/>
      </w:pPr>
      <w:r>
        <w:rPr>
          <w:rStyle w:val="CommentReference"/>
        </w:rPr>
        <w:annotationRef/>
      </w:r>
      <w:r>
        <w:t>Recap hypotheses here?</w:t>
      </w:r>
    </w:p>
  </w:comment>
  <w:comment w:id="5" w:author="James Lawson" w:date="2017-07-17T12:48:00Z" w:initials="JL">
    <w:p w14:paraId="527803F9" w14:textId="7C8625BC" w:rsidR="00C5395D" w:rsidRDefault="00C5395D">
      <w:pPr>
        <w:pStyle w:val="CommentText"/>
      </w:pPr>
      <w:r>
        <w:rPr>
          <w:rStyle w:val="CommentReference"/>
        </w:rPr>
        <w:annotationRef/>
      </w:r>
      <w:r>
        <w:t>Do we want some sort of abbreviation (</w:t>
      </w:r>
      <w:proofErr w:type="spellStart"/>
      <w:r>
        <w:t>CCarea</w:t>
      </w:r>
      <w:proofErr w:type="spellEnd"/>
      <w:r>
        <w:t>/</w:t>
      </w:r>
      <w:proofErr w:type="spellStart"/>
      <w:r>
        <w:t>CCfrac</w:t>
      </w:r>
      <w:proofErr w:type="spellEnd"/>
      <w:r>
        <w:t>)</w:t>
      </w:r>
    </w:p>
  </w:comment>
  <w:comment w:id="6" w:author="Mark Westoby" w:date="2017-07-12T10:30:00Z" w:initials="MW">
    <w:p w14:paraId="3BDA5EAE" w14:textId="7B146600" w:rsidR="00871271" w:rsidRDefault="00871271">
      <w:pPr>
        <w:pStyle w:val="CommentText"/>
      </w:pPr>
      <w:r>
        <w:rPr>
          <w:rStyle w:val="CommentReference"/>
        </w:rPr>
        <w:annotationRef/>
      </w:r>
      <w:r>
        <w:t xml:space="preserve">Hard to interpret from these graphs – is it that operates via increasing LMA toward lower </w:t>
      </w:r>
      <w:proofErr w:type="spellStart"/>
      <w:r>
        <w:t>precip</w:t>
      </w:r>
      <w:proofErr w:type="spellEnd"/>
      <w:r>
        <w:t xml:space="preserve">, but more by increasing N </w:t>
      </w:r>
      <w:proofErr w:type="spellStart"/>
      <w:r>
        <w:t>conc</w:t>
      </w:r>
      <w:proofErr w:type="spellEnd"/>
      <w:r>
        <w:t xml:space="preserve"> toward lower temp?</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AF7784" w15:done="0"/>
  <w15:commentEx w15:paraId="6C29B4E0" w15:done="0"/>
  <w15:commentEx w15:paraId="55F21338" w15:done="0"/>
  <w15:commentEx w15:paraId="7CE46727" w15:done="0"/>
  <w15:commentEx w15:paraId="527803F9" w15:done="0"/>
  <w15:commentEx w15:paraId="3BDA5EA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C949B6"/>
    <w:multiLevelType w:val="hybridMultilevel"/>
    <w:tmpl w:val="043007E8"/>
    <w:lvl w:ilvl="0" w:tplc="2FB467A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2F23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es Lawson">
    <w15:presenceInfo w15:providerId="None" w15:userId="James Lawson"/>
  </w15:person>
  <w15:person w15:author="Mark Westoby">
    <w15:presenceInfo w15:providerId="None" w15:userId="Mark Westob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466"/>
    <w:rsid w:val="00007016"/>
    <w:rsid w:val="00013F43"/>
    <w:rsid w:val="00016798"/>
    <w:rsid w:val="00031400"/>
    <w:rsid w:val="00045ADD"/>
    <w:rsid w:val="000B3AAF"/>
    <w:rsid w:val="001017F5"/>
    <w:rsid w:val="0012328A"/>
    <w:rsid w:val="00126F70"/>
    <w:rsid w:val="00135C22"/>
    <w:rsid w:val="0015694E"/>
    <w:rsid w:val="001C5ECB"/>
    <w:rsid w:val="001D4843"/>
    <w:rsid w:val="001E1F6B"/>
    <w:rsid w:val="001E2A46"/>
    <w:rsid w:val="00210335"/>
    <w:rsid w:val="002118A7"/>
    <w:rsid w:val="002224FA"/>
    <w:rsid w:val="00222C60"/>
    <w:rsid w:val="00224D40"/>
    <w:rsid w:val="00231A7D"/>
    <w:rsid w:val="002355CD"/>
    <w:rsid w:val="002B51F5"/>
    <w:rsid w:val="002D5C59"/>
    <w:rsid w:val="002E44B3"/>
    <w:rsid w:val="00305146"/>
    <w:rsid w:val="0036422A"/>
    <w:rsid w:val="00365321"/>
    <w:rsid w:val="003679B7"/>
    <w:rsid w:val="00373E1C"/>
    <w:rsid w:val="003A442D"/>
    <w:rsid w:val="003A60F3"/>
    <w:rsid w:val="003B78B8"/>
    <w:rsid w:val="003F4E37"/>
    <w:rsid w:val="00411A91"/>
    <w:rsid w:val="00432B85"/>
    <w:rsid w:val="00446A2D"/>
    <w:rsid w:val="00451D95"/>
    <w:rsid w:val="0046374A"/>
    <w:rsid w:val="00482AE8"/>
    <w:rsid w:val="004C3238"/>
    <w:rsid w:val="004F52B6"/>
    <w:rsid w:val="00506C59"/>
    <w:rsid w:val="0059150F"/>
    <w:rsid w:val="00591E96"/>
    <w:rsid w:val="005A27C6"/>
    <w:rsid w:val="005C3CAB"/>
    <w:rsid w:val="005F038F"/>
    <w:rsid w:val="005F45BF"/>
    <w:rsid w:val="00647CF8"/>
    <w:rsid w:val="006500D9"/>
    <w:rsid w:val="006625AD"/>
    <w:rsid w:val="00675370"/>
    <w:rsid w:val="006A2A01"/>
    <w:rsid w:val="006A5466"/>
    <w:rsid w:val="006B336C"/>
    <w:rsid w:val="006B7D11"/>
    <w:rsid w:val="006D04BF"/>
    <w:rsid w:val="006F128A"/>
    <w:rsid w:val="00707B48"/>
    <w:rsid w:val="0072547A"/>
    <w:rsid w:val="00735282"/>
    <w:rsid w:val="00743ED9"/>
    <w:rsid w:val="007620F0"/>
    <w:rsid w:val="00767A1C"/>
    <w:rsid w:val="00780EEA"/>
    <w:rsid w:val="00784400"/>
    <w:rsid w:val="00795105"/>
    <w:rsid w:val="007C1888"/>
    <w:rsid w:val="007E72DC"/>
    <w:rsid w:val="008033D8"/>
    <w:rsid w:val="00842308"/>
    <w:rsid w:val="00871271"/>
    <w:rsid w:val="008748F5"/>
    <w:rsid w:val="00876529"/>
    <w:rsid w:val="008A6ECD"/>
    <w:rsid w:val="008B4A1C"/>
    <w:rsid w:val="008C5197"/>
    <w:rsid w:val="008E240B"/>
    <w:rsid w:val="008F35C4"/>
    <w:rsid w:val="0096078C"/>
    <w:rsid w:val="009C720D"/>
    <w:rsid w:val="00A36B96"/>
    <w:rsid w:val="00A8778E"/>
    <w:rsid w:val="00AE2005"/>
    <w:rsid w:val="00AF3C49"/>
    <w:rsid w:val="00AF7305"/>
    <w:rsid w:val="00B05476"/>
    <w:rsid w:val="00B05D42"/>
    <w:rsid w:val="00B436AA"/>
    <w:rsid w:val="00B44A52"/>
    <w:rsid w:val="00B67363"/>
    <w:rsid w:val="00B76BCA"/>
    <w:rsid w:val="00BA3A93"/>
    <w:rsid w:val="00BB56F8"/>
    <w:rsid w:val="00C30D2E"/>
    <w:rsid w:val="00C5395D"/>
    <w:rsid w:val="00C72956"/>
    <w:rsid w:val="00C75E11"/>
    <w:rsid w:val="00C7720F"/>
    <w:rsid w:val="00CA0631"/>
    <w:rsid w:val="00CF16C4"/>
    <w:rsid w:val="00CF26B5"/>
    <w:rsid w:val="00CF6109"/>
    <w:rsid w:val="00D179D8"/>
    <w:rsid w:val="00D47676"/>
    <w:rsid w:val="00D54D32"/>
    <w:rsid w:val="00D62C21"/>
    <w:rsid w:val="00D833E6"/>
    <w:rsid w:val="00D911B8"/>
    <w:rsid w:val="00DB727B"/>
    <w:rsid w:val="00DD4927"/>
    <w:rsid w:val="00DE3F18"/>
    <w:rsid w:val="00DF3839"/>
    <w:rsid w:val="00E6307C"/>
    <w:rsid w:val="00E75B01"/>
    <w:rsid w:val="00E81AC2"/>
    <w:rsid w:val="00EA632D"/>
    <w:rsid w:val="00EB028F"/>
    <w:rsid w:val="00EC6D32"/>
    <w:rsid w:val="00F12576"/>
    <w:rsid w:val="00F163E3"/>
    <w:rsid w:val="00F27B63"/>
    <w:rsid w:val="00F3084F"/>
    <w:rsid w:val="00F47BDD"/>
    <w:rsid w:val="00F51E85"/>
    <w:rsid w:val="00F56FE8"/>
    <w:rsid w:val="00F63A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8961E"/>
  <w15:chartTrackingRefBased/>
  <w15:docId w15:val="{88E608D0-8B69-4462-8027-F2C5FE20A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466"/>
    <w:pPr>
      <w:spacing w:after="0" w:line="240" w:lineRule="auto"/>
      <w:ind w:left="720"/>
      <w:contextualSpacing/>
    </w:pPr>
    <w:rPr>
      <w:sz w:val="24"/>
      <w:szCs w:val="24"/>
      <w:lang w:val="en-GB"/>
    </w:rPr>
  </w:style>
  <w:style w:type="character" w:styleId="CommentReference">
    <w:name w:val="annotation reference"/>
    <w:basedOn w:val="DefaultParagraphFont"/>
    <w:uiPriority w:val="99"/>
    <w:semiHidden/>
    <w:unhideWhenUsed/>
    <w:rsid w:val="006A5466"/>
    <w:rPr>
      <w:sz w:val="18"/>
      <w:szCs w:val="18"/>
    </w:rPr>
  </w:style>
  <w:style w:type="paragraph" w:styleId="CommentText">
    <w:name w:val="annotation text"/>
    <w:basedOn w:val="Normal"/>
    <w:link w:val="CommentTextChar"/>
    <w:uiPriority w:val="99"/>
    <w:semiHidden/>
    <w:unhideWhenUsed/>
    <w:rsid w:val="006A5466"/>
    <w:pPr>
      <w:spacing w:after="0" w:line="240" w:lineRule="auto"/>
    </w:pPr>
    <w:rPr>
      <w:sz w:val="24"/>
      <w:szCs w:val="24"/>
      <w:lang w:val="en-GB"/>
    </w:rPr>
  </w:style>
  <w:style w:type="character" w:customStyle="1" w:styleId="CommentTextChar">
    <w:name w:val="Comment Text Char"/>
    <w:basedOn w:val="DefaultParagraphFont"/>
    <w:link w:val="CommentText"/>
    <w:uiPriority w:val="99"/>
    <w:semiHidden/>
    <w:rsid w:val="006A5466"/>
    <w:rPr>
      <w:sz w:val="24"/>
      <w:szCs w:val="24"/>
      <w:lang w:val="en-GB"/>
    </w:rPr>
  </w:style>
  <w:style w:type="paragraph" w:styleId="BalloonText">
    <w:name w:val="Balloon Text"/>
    <w:basedOn w:val="Normal"/>
    <w:link w:val="BalloonTextChar"/>
    <w:uiPriority w:val="99"/>
    <w:semiHidden/>
    <w:unhideWhenUsed/>
    <w:rsid w:val="006A54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5466"/>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35282"/>
    <w:pPr>
      <w:spacing w:after="160"/>
    </w:pPr>
    <w:rPr>
      <w:b/>
      <w:bCs/>
      <w:sz w:val="20"/>
      <w:szCs w:val="20"/>
      <w:lang w:val="en-AU"/>
    </w:rPr>
  </w:style>
  <w:style w:type="character" w:customStyle="1" w:styleId="CommentSubjectChar">
    <w:name w:val="Comment Subject Char"/>
    <w:basedOn w:val="CommentTextChar"/>
    <w:link w:val="CommentSubject"/>
    <w:uiPriority w:val="99"/>
    <w:semiHidden/>
    <w:rsid w:val="00735282"/>
    <w:rPr>
      <w:b/>
      <w:bCs/>
      <w:sz w:val="20"/>
      <w:szCs w:val="20"/>
      <w:lang w:val="en-GB"/>
    </w:rPr>
  </w:style>
  <w:style w:type="paragraph" w:styleId="NormalWeb">
    <w:name w:val="Normal (Web)"/>
    <w:basedOn w:val="Normal"/>
    <w:uiPriority w:val="99"/>
    <w:semiHidden/>
    <w:unhideWhenUsed/>
    <w:rsid w:val="006625AD"/>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Revision">
    <w:name w:val="Revision"/>
    <w:hidden/>
    <w:uiPriority w:val="99"/>
    <w:semiHidden/>
    <w:rsid w:val="00F63A8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35372">
      <w:bodyDiv w:val="1"/>
      <w:marLeft w:val="0"/>
      <w:marRight w:val="0"/>
      <w:marTop w:val="0"/>
      <w:marBottom w:val="0"/>
      <w:divBdr>
        <w:top w:val="none" w:sz="0" w:space="0" w:color="auto"/>
        <w:left w:val="none" w:sz="0" w:space="0" w:color="auto"/>
        <w:bottom w:val="none" w:sz="0" w:space="0" w:color="auto"/>
        <w:right w:val="none" w:sz="0" w:space="0" w:color="auto"/>
      </w:divBdr>
    </w:div>
    <w:div w:id="393893812">
      <w:bodyDiv w:val="1"/>
      <w:marLeft w:val="0"/>
      <w:marRight w:val="0"/>
      <w:marTop w:val="0"/>
      <w:marBottom w:val="0"/>
      <w:divBdr>
        <w:top w:val="none" w:sz="0" w:space="0" w:color="auto"/>
        <w:left w:val="none" w:sz="0" w:space="0" w:color="auto"/>
        <w:bottom w:val="none" w:sz="0" w:space="0" w:color="auto"/>
        <w:right w:val="none" w:sz="0" w:space="0" w:color="auto"/>
      </w:divBdr>
    </w:div>
    <w:div w:id="484856454">
      <w:bodyDiv w:val="1"/>
      <w:marLeft w:val="0"/>
      <w:marRight w:val="0"/>
      <w:marTop w:val="0"/>
      <w:marBottom w:val="0"/>
      <w:divBdr>
        <w:top w:val="none" w:sz="0" w:space="0" w:color="auto"/>
        <w:left w:val="none" w:sz="0" w:space="0" w:color="auto"/>
        <w:bottom w:val="none" w:sz="0" w:space="0" w:color="auto"/>
        <w:right w:val="none" w:sz="0" w:space="0" w:color="auto"/>
      </w:divBdr>
    </w:div>
    <w:div w:id="734009825">
      <w:bodyDiv w:val="1"/>
      <w:marLeft w:val="0"/>
      <w:marRight w:val="0"/>
      <w:marTop w:val="0"/>
      <w:marBottom w:val="0"/>
      <w:divBdr>
        <w:top w:val="none" w:sz="0" w:space="0" w:color="auto"/>
        <w:left w:val="none" w:sz="0" w:space="0" w:color="auto"/>
        <w:bottom w:val="none" w:sz="0" w:space="0" w:color="auto"/>
        <w:right w:val="none" w:sz="0" w:space="0" w:color="auto"/>
      </w:divBdr>
    </w:div>
    <w:div w:id="988830607">
      <w:bodyDiv w:val="1"/>
      <w:marLeft w:val="0"/>
      <w:marRight w:val="0"/>
      <w:marTop w:val="0"/>
      <w:marBottom w:val="0"/>
      <w:divBdr>
        <w:top w:val="none" w:sz="0" w:space="0" w:color="auto"/>
        <w:left w:val="none" w:sz="0" w:space="0" w:color="auto"/>
        <w:bottom w:val="none" w:sz="0" w:space="0" w:color="auto"/>
        <w:right w:val="none" w:sz="0" w:space="0" w:color="auto"/>
      </w:divBdr>
    </w:div>
    <w:div w:id="1769616878">
      <w:bodyDiv w:val="1"/>
      <w:marLeft w:val="0"/>
      <w:marRight w:val="0"/>
      <w:marTop w:val="0"/>
      <w:marBottom w:val="0"/>
      <w:divBdr>
        <w:top w:val="none" w:sz="0" w:space="0" w:color="auto"/>
        <w:left w:val="none" w:sz="0" w:space="0" w:color="auto"/>
        <w:bottom w:val="none" w:sz="0" w:space="0" w:color="auto"/>
        <w:right w:val="none" w:sz="0" w:space="0" w:color="auto"/>
      </w:divBdr>
    </w:div>
    <w:div w:id="1872571189">
      <w:bodyDiv w:val="1"/>
      <w:marLeft w:val="0"/>
      <w:marRight w:val="0"/>
      <w:marTop w:val="0"/>
      <w:marBottom w:val="0"/>
      <w:divBdr>
        <w:top w:val="none" w:sz="0" w:space="0" w:color="auto"/>
        <w:left w:val="none" w:sz="0" w:space="0" w:color="auto"/>
        <w:bottom w:val="none" w:sz="0" w:space="0" w:color="auto"/>
        <w:right w:val="none" w:sz="0" w:space="0" w:color="auto"/>
      </w:divBdr>
    </w:div>
    <w:div w:id="1885480724">
      <w:bodyDiv w:val="1"/>
      <w:marLeft w:val="0"/>
      <w:marRight w:val="0"/>
      <w:marTop w:val="0"/>
      <w:marBottom w:val="0"/>
      <w:divBdr>
        <w:top w:val="none" w:sz="0" w:space="0" w:color="auto"/>
        <w:left w:val="none" w:sz="0" w:space="0" w:color="auto"/>
        <w:bottom w:val="none" w:sz="0" w:space="0" w:color="auto"/>
        <w:right w:val="none" w:sz="0" w:space="0" w:color="auto"/>
      </w:divBdr>
    </w:div>
    <w:div w:id="1910572870">
      <w:bodyDiv w:val="1"/>
      <w:marLeft w:val="0"/>
      <w:marRight w:val="0"/>
      <w:marTop w:val="0"/>
      <w:marBottom w:val="0"/>
      <w:divBdr>
        <w:top w:val="none" w:sz="0" w:space="0" w:color="auto"/>
        <w:left w:val="none" w:sz="0" w:space="0" w:color="auto"/>
        <w:bottom w:val="none" w:sz="0" w:space="0" w:color="auto"/>
        <w:right w:val="none" w:sz="0" w:space="0" w:color="auto"/>
      </w:divBdr>
    </w:div>
    <w:div w:id="1945962396">
      <w:bodyDiv w:val="1"/>
      <w:marLeft w:val="0"/>
      <w:marRight w:val="0"/>
      <w:marTop w:val="0"/>
      <w:marBottom w:val="0"/>
      <w:divBdr>
        <w:top w:val="none" w:sz="0" w:space="0" w:color="auto"/>
        <w:left w:val="none" w:sz="0" w:space="0" w:color="auto"/>
        <w:bottom w:val="none" w:sz="0" w:space="0" w:color="auto"/>
        <w:right w:val="none" w:sz="0" w:space="0" w:color="auto"/>
      </w:divBdr>
    </w:div>
    <w:div w:id="2110463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5FD10F-05B3-427C-BD91-10BEF4286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1118</Words>
  <Characters>6374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7478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Lawson</dc:creator>
  <cp:keywords/>
  <dc:description/>
  <cp:lastModifiedBy>James Lawson</cp:lastModifiedBy>
  <cp:revision>2</cp:revision>
  <dcterms:created xsi:type="dcterms:W3CDTF">2017-07-26T05:47:00Z</dcterms:created>
  <dcterms:modified xsi:type="dcterms:W3CDTF">2017-07-26T05:47:00Z</dcterms:modified>
</cp:coreProperties>
</file>