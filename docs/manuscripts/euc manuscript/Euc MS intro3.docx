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EFE25" w14:textId="77777777" w:rsidR="00852BD6" w:rsidRDefault="00852BD6" w:rsidP="00852BD6">
      <w:pPr>
        <w:pStyle w:val="ListParagraph"/>
        <w:numPr>
          <w:ilvl w:val="0"/>
          <w:numId w:val="1"/>
        </w:numPr>
      </w:pPr>
      <w:commentRangeStart w:id="0"/>
      <w:r>
        <w:t>Introducing ecological proteomics</w:t>
      </w:r>
      <w:commentRangeEnd w:id="0"/>
      <w:r w:rsidR="00B7492A">
        <w:rPr>
          <w:rStyle w:val="CommentReference"/>
        </w:rPr>
        <w:commentReference w:id="0"/>
      </w:r>
    </w:p>
    <w:p w14:paraId="09F6015B" w14:textId="0723747E" w:rsidR="00E06EDE" w:rsidRDefault="001854B4" w:rsidP="00E06EDE">
      <w:r>
        <w:t>Over the last decade we have</w:t>
      </w:r>
      <w:r w:rsidR="00852BD6">
        <w:t xml:space="preserve"> seen </w:t>
      </w:r>
      <w:r w:rsidR="00C80BE2">
        <w:t>a step change in our ability to investigate the molecular bases of biological adaptation</w:t>
      </w:r>
      <w:r>
        <w:t xml:space="preserve"> and evolution</w:t>
      </w:r>
      <w:r w:rsidR="00C80BE2">
        <w:t xml:space="preserve">. Rapidly progressing ‘omics’ technologies now allow researchers to characterise complete sets of biological molecules in non-model organisms </w:t>
      </w:r>
      <w:r w:rsidR="00C80BE2">
        <w:fldChar w:fldCharType="begin" w:fldLock="1"/>
      </w:r>
      <w:r w:rsidR="00BE7370">
        <w:instrText>ADDIN CSL_CITATION { "citationItems" : [ { "id" : "ITEM-1", "itemData" : { "DOI" : "10.1038/hdy.2010.152", "ISBN" : "0018-067X", "ISSN" : "1365-2540", "PMID" : "21139633", "abstract" : "As most biologists are probably aware, technological advances in molecular biology during the last few years have opened up possibilities to rapidly generate large-scale sequencing data from non-model organisms at a reasonable cost. In an era when virtually any study organism can 'go genomic', it is worthwhile to review how this may impact molecular ecology. The first studies to put the next generation sequencing (NGS) to the test in ecologically well-characterized species without previous genome information were published in 2007 and the beginning of 2008. Since then several studies have followed in their footsteps, and a large number are undoubtedly under way. This review focuses on how NGS has been, and can be, applied to ecological, population genetic and conservation genetic studies of non-model species, in which there is no (or very limited) genomic resources. Our aim is to draw attention to the various possibilities that are opening up using the new technologies, but we also highlight some of the pitfalls and drawbacks with these methods. We will try to provide a snapshot of the current state of the art for this rapidly advancing and expanding field of research and give some likely directions for future developments.", "author" : [ { "dropping-particle" : "", "family" : "Ekblom", "given" : "R", "non-dropping-particle" : "", "parse-names" : false, "suffix" : "" }, { "dropping-particle" : "", "family" : "Galindo", "given" : "J", "non-dropping-particle" : "", "parse-names" : false, "suffix" : "" } ], "container-title" : "Heredity", "id" : "ITEM-1", "issue" : "1", "issued" : { "date-parts" : [ [ "2010" ] ] }, "page" : "1-15", "publisher" : "Nature Publishing Group", "title" : "Applications of next generation sequencing in molecular ecology of non-model organisms.", "type" : "article-journal", "volume" : "107" }, "uris" : [ "http://www.mendeley.com/documents/?uuid=2c6a31e9-86b0-43d2-bc1a-3baadc42f9bf" ] }, { "id" : "ITEM-2", "itemData" : { "DOI" : "10.1038/nrg2484", "ISBN" : "1471-0064 (Electronic)\\r1471-0056 (Linking)", "ISSN" : "1471-0064", "PMID" : "19015660", "abstract" : "RNA-Seq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 "author" : [ { "dropping-particle" : "", "family" : "Wang", "given" : "Zhong", "non-dropping-particle" : "", "parse-names" : false, "suffix" : "" }, { "dropping-particle" : "", "family" : "Gerstein", "given" : "Mark", "non-dropping-particle" : "", "parse-names" : false, "suffix" : "" }, { "dropping-particle" : "", "family" : "Snyder", "given" : "Michael", "non-dropping-particle" : "", "parse-names" : false, "suffix" : "" } ], "container-title" : "Nature reviews. Genetics", "id" : "ITEM-2", "issue" : "1", "issued" : { "date-parts" : [ [ "2009" ] ] }, "page" : "57-63", "title" : "RNA-Seq: a revolutionary tool for transcriptomics.", "type" : "article-journal", "volume" : "10" }, "uris" : [ "http://www.mendeley.com/documents/?uuid=ee4c5d30-a2e9-4c7a-ae77-24001163518e" ] }, { "id" : "ITEM-3", "itemData" : { "DOI" : "10.1016/j.jprot.2014.01.007", "ISBN" : "1874-3919", "ISSN" : "18767737", "PMID" : "24440519", "abstract" : "Previously, large-scale proteomics was possible only for organisms whose genomes were sequenced, meaning the most common model organisms. The use of next-generation sequencers is now changing the deal. With \"proteogenomics\", the use of experimental proteomics data to refine genome annotations, a higher integration of omics data is gaining ground. By extension, combining genomic and proteomic data is becoming routine in many research projects. \"Proteogenomic\"-flavored approaches are currently expanding, enabling the molecular studies of non-model organisms at an unprecedented depth. Today draft genomes can be obtained using next-generation sequencers in a rather straightforward way and at a reasonable cost for any organism. Unfinished genome sequences can be used to interpret tandem mass spectrometry proteomics data without the need for time-consuming genome annotation, and the use of RNA-seq to establish nucleotide sequences that are directly translated into protein sequences appears promising. There are, however, certain drawbacks that deserve further attention for RNA-seq to become more efficient. Here, we discuss the opportunities of working with non-model organisms, the proteomic methods that have been used until now, and the dramatic improvements proffered by proteogenomics. These put the distinction between model and non-model organisms in great danger, at least in terms of proteomics! Biological significance: Model organisms have been crucial for in-depth analysis of cellular and molecular processes of life. Focusing the efforts of thousands of researchers on the Escherichia coli bacterium, Saccharomyces cerevisiae yeast, Arabidopsis thaliana plant, Danio rerio fish and other models for which genetic manipulation was possible was certainly worthwhile in terms of fundamental and invaluable biological insights. Until recently, proteomics of non-model organisms was limited to tedious, homology-based techniques, but today draft genomes or RNA-seq data can be straightforwardly obtained using next-generation sequencers, allowing the establishment of a draft protein database for any organism. Thus, proteogenomics opens new perspectives for molecular studies of non-model organisms, although they are still difficult experimental organisms. This article is part of a Special Issue entitled: Proteomics of non-model organisms. \u00a9 2014 Elsevier B.V.", "author" : [ { "dropping-particle" : "", "family" : "Armengaud", "given" : "Jean", "non-dropping-particle" : "", "parse-names" : false, "suffix" : "" }, { "dropping-particle" : "", "family" : "Trapp", "given" : "Judith", "non-dropping-particle" : "", "parse-names" : false, "suffix" : "" }, { "dropping-particle" : "", "family" : "Pible", "given" : "Olivier", "non-dropping-particle" : "", "parse-names" : false, "suffix" : "" }, { "dropping-particle" : "", "family" : "Geffard", "given" : "Olivier", "non-dropping-particle" : "", "parse-names" : false, "suffix" : "" }, { "dropping-particle" : "", "family" : "Chaumot", "given" : "Arnaud", "non-dropping-particle" : "", "parse-names" : false, "suffix" : "" }, { "dropping-particle" : "", "family" : "Hartmann", "given" : "Erica M.", "non-dropping-particle" : "", "parse-names" : false, "suffix" : "" } ], "container-title" : "Journal of Proteomics", "id" : "ITEM-3", "issued" : { "date-parts" : [ [ "2014" ] ] }, "page" : "5-18", "publisher" : "Elsevier B.V.", "title" : "Non-model organisms, a species endangered by proteogenomics", "type" : "article-journal", "volume" : "105" }, "uris" : [ "http://www.mendeley.com/documents/?uuid=db4ab920-91e9-42ac-b93c-0cfba94c5d9c" ] } ], "mendeley" : { "formattedCitation" : "(Wang, Gerstein &amp; Snyder 2009; Ekblom &amp; Galindo 2010; Armengaud &lt;i&gt;et al.&lt;/i&gt; 2014)", "plainTextFormattedCitation" : "(Wang, Gerstein &amp; Snyder 2009; Ekblom &amp; Galindo 2010; Armengaud et al. 2014)", "previouslyFormattedCitation" : "(Wang, Gerstein &amp; Snyder 2009; Ekblom &amp; Galindo 2010; Armengaud &lt;i&gt;et al.&lt;/i&gt; 2014)" }, "properties" : { "noteIndex" : 0 }, "schema" : "https://github.com/citation-style-language/schema/raw/master/csl-citation.json" }</w:instrText>
      </w:r>
      <w:r w:rsidR="00C80BE2">
        <w:fldChar w:fldCharType="separate"/>
      </w:r>
      <w:r w:rsidR="00BE7370" w:rsidRPr="00BE7370">
        <w:rPr>
          <w:noProof/>
        </w:rPr>
        <w:t xml:space="preserve">(Wang, Gerstein &amp; Snyder 2009; Ekblom &amp; Galindo 2010; Armengaud </w:t>
      </w:r>
      <w:r w:rsidR="00BE7370" w:rsidRPr="00BE7370">
        <w:rPr>
          <w:i/>
          <w:noProof/>
        </w:rPr>
        <w:t>et al.</w:t>
      </w:r>
      <w:r w:rsidR="00BE7370" w:rsidRPr="00BE7370">
        <w:rPr>
          <w:noProof/>
        </w:rPr>
        <w:t xml:space="preserve"> 2014)</w:t>
      </w:r>
      <w:r w:rsidR="00C80BE2">
        <w:fldChar w:fldCharType="end"/>
      </w:r>
      <w:r w:rsidR="00C80BE2">
        <w:t xml:space="preserve">. </w:t>
      </w:r>
      <w:commentRangeStart w:id="1"/>
      <w:r w:rsidR="002A53D5">
        <w:t>Extent of</w:t>
      </w:r>
      <w:r w:rsidR="00C80BE2">
        <w:t xml:space="preserve"> </w:t>
      </w:r>
      <w:r w:rsidR="002A53D5">
        <w:t>protein expression</w:t>
      </w:r>
      <w:r w:rsidR="00C80BE2">
        <w:t xml:space="preserve"> determines an organism’s capacity to perform</w:t>
      </w:r>
      <w:r w:rsidR="001D70AB">
        <w:t xml:space="preserve"> biochemical</w:t>
      </w:r>
      <w:r w:rsidR="00C80BE2">
        <w:t xml:space="preserve"> </w:t>
      </w:r>
      <w:r w:rsidR="002A53D5">
        <w:t xml:space="preserve">functions where the rate at which work is done is </w:t>
      </w:r>
      <w:r w:rsidR="003B65DE">
        <w:t>a function of</w:t>
      </w:r>
      <w:r w:rsidR="002A53D5">
        <w:t xml:space="preserve"> the amount of protein doing the work</w:t>
      </w:r>
      <w:r w:rsidR="00614C20">
        <w:t xml:space="preserve"> (ref – Michaelis &amp; Menten?)</w:t>
      </w:r>
      <w:r w:rsidR="00BE7370">
        <w:t>.</w:t>
      </w:r>
      <w:commentRangeEnd w:id="1"/>
      <w:r w:rsidR="00E53611">
        <w:rPr>
          <w:rStyle w:val="CommentReference"/>
        </w:rPr>
        <w:commentReference w:id="1"/>
      </w:r>
      <w:r w:rsidR="00CF163C">
        <w:t xml:space="preserve"> In photosynthesis, for example, light energy captured by light harvesting proteins is used to catalyse carbon uptake from the atmosphere by enzymatic carboxylation. The rate at which </w:t>
      </w:r>
      <w:r w:rsidR="00DC2B0C">
        <w:t>plants</w:t>
      </w:r>
      <w:r w:rsidR="00CF163C">
        <w:t xml:space="preserve"> are able to perform this process</w:t>
      </w:r>
      <w:r>
        <w:t xml:space="preserve"> is a function of </w:t>
      </w:r>
      <w:r w:rsidR="00CF163C">
        <w:t>the abundance of photosynthetic proteins in their leaves</w:t>
      </w:r>
      <w:r w:rsidR="00614C20">
        <w:t xml:space="preserve"> </w:t>
      </w:r>
      <w:r w:rsidR="00E36AB6">
        <w:t>(Evans 1989?)</w:t>
      </w:r>
      <w:r w:rsidR="00CF163C">
        <w:t xml:space="preserve">. </w:t>
      </w:r>
      <w:r w:rsidR="002A53D5">
        <w:t xml:space="preserve">As such, </w:t>
      </w:r>
      <w:r w:rsidR="004A3929">
        <w:t xml:space="preserve">quantifying </w:t>
      </w:r>
      <w:r w:rsidR="002A53D5">
        <w:t xml:space="preserve">protein amounts using proteomics methods </w:t>
      </w:r>
      <w:del w:id="2" w:author="James Lawson" w:date="2017-07-24T16:40:00Z">
        <w:r w:rsidR="002A53D5" w:rsidDel="00091511">
          <w:delText xml:space="preserve">can </w:delText>
        </w:r>
      </w:del>
      <w:r w:rsidR="002A53D5">
        <w:t>provide</w:t>
      </w:r>
      <w:r w:rsidR="00091511">
        <w:t>s</w:t>
      </w:r>
      <w:r w:rsidR="002A53D5">
        <w:t xml:space="preserve"> </w:t>
      </w:r>
      <w:r w:rsidR="004A3929">
        <w:t xml:space="preserve">direct </w:t>
      </w:r>
      <w:r w:rsidR="002A53D5">
        <w:t xml:space="preserve">information </w:t>
      </w:r>
      <w:r w:rsidR="001D70AB">
        <w:t xml:space="preserve">about </w:t>
      </w:r>
      <w:r w:rsidR="00091511">
        <w:t>how</w:t>
      </w:r>
      <w:r w:rsidR="002A53D5">
        <w:t xml:space="preserve"> organisms </w:t>
      </w:r>
      <w:r w:rsidR="00091511">
        <w:t>are</w:t>
      </w:r>
      <w:r w:rsidR="00091511">
        <w:t xml:space="preserve"> </w:t>
      </w:r>
      <w:r w:rsidR="00091511">
        <w:t>adapted to</w:t>
      </w:r>
      <w:r w:rsidR="002A53D5">
        <w:t xml:space="preserve"> their environment</w:t>
      </w:r>
      <w:r w:rsidR="001D70AB">
        <w:t xml:space="preserve"> </w:t>
      </w:r>
      <w:r w:rsidR="001D70AB">
        <w:fldChar w:fldCharType="begin" w:fldLock="1"/>
      </w:r>
      <w:r w:rsidR="00BE7370">
        <w:instrText>ADDIN CSL_CITATION { "citationItems" : [ { "id" : "ITEM-1", "itemData" : { "DOI" : "10.1016/j.jprot.2016.01.020", "ISSN" : "18767737", "author" : [ { "dropping-particle" : "", "family" : "Diz", "given" : "Angel P.", "non-dropping-particle" : "", "parse-names" : false, "suffix" : "" }, { "dropping-particle" : "", "family" : "Calvete", "given" : "Juan J.", "non-dropping-particle" : "", "parse-names" : false, "suffix" : "" } ], "container-title" : "Journal of Proteomics", "id" : "ITEM-1", "issued" : { "date-parts" : [ [ "2016" ] ] }, "page" : "1-3", "title" : "Ecological proteomics: Is the field ripe for integrating proteomics into evolutionary ecology research?", "type" : "article-journal", "volume" : "135" }, "uris" : [ "http://www.mendeley.com/documents/?uuid=4f868806-23a9-4b1b-977a-9d5b32664deb" ] } ], "mendeley" : { "formattedCitation" : "(Diz &amp; Calvete 2016)", "plainTextFormattedCitation" : "(Diz &amp; Calvete 2016)", "previouslyFormattedCitation" : "(Diz &amp; Calvete 2016)" }, "properties" : { "noteIndex" : 0 }, "schema" : "https://github.com/citation-style-language/schema/raw/master/csl-citation.json" }</w:instrText>
      </w:r>
      <w:r w:rsidR="001D70AB">
        <w:fldChar w:fldCharType="separate"/>
      </w:r>
      <w:r w:rsidR="001D70AB" w:rsidRPr="001D70AB">
        <w:rPr>
          <w:noProof/>
        </w:rPr>
        <w:t>(Diz &amp; Calvete 2016)</w:t>
      </w:r>
      <w:r w:rsidR="001D70AB">
        <w:fldChar w:fldCharType="end"/>
      </w:r>
      <w:r w:rsidR="002A53D5">
        <w:t xml:space="preserve">. </w:t>
      </w:r>
    </w:p>
    <w:p w14:paraId="1F939DD7" w14:textId="6D4253A5" w:rsidR="004A3929" w:rsidRDefault="00B42A08" w:rsidP="007471F5">
      <w:pPr>
        <w:rPr>
          <w:ins w:id="3" w:author="James Lawson" w:date="2017-07-18T16:17:00Z"/>
        </w:rPr>
      </w:pPr>
      <w:moveToRangeStart w:id="4" w:author="James Lawson" w:date="2017-07-18T16:44:00Z" w:name="move488159622"/>
      <w:commentRangeStart w:id="5"/>
      <w:moveTo w:id="6" w:author="James Lawson" w:date="2017-07-18T16:44:00Z">
        <w:r>
          <w:t>Proteomic applications in ecological and evolutionary research</w:t>
        </w:r>
        <w:commentRangeEnd w:id="5"/>
        <w:r>
          <w:rPr>
            <w:rStyle w:val="CommentReference"/>
          </w:rPr>
          <w:commentReference w:id="5"/>
        </w:r>
        <w:r>
          <w:t xml:space="preserve"> are increasingly being facilitated by the availability of genomic resources for non-model organisms </w:t>
        </w:r>
        <w:r>
          <w:fldChar w:fldCharType="begin" w:fldLock="1"/>
        </w:r>
        <w:r>
          <w:instrText>ADDIN CSL_CITATION { "citationItems" : [ { "id" : "ITEM-1", "itemData" : { "DOI" : "10.1016/j.jprot.2014.01.007", "ISBN" : "1874-3919", "ISSN" : "18767737", "PMID" : "24440519", "abstract" : "Previously, large-scale proteomics was possible only for organisms whose genomes were sequenced, meaning the most common model organisms. The use of next-generation sequencers is now changing the deal. With \"proteogenomics\", the use of experimental proteomics data to refine genome annotations, a higher integration of omics data is gaining ground. By extension, combining genomic and proteomic data is becoming routine in many research projects. \"Proteogenomic\"-flavored approaches are currently expanding, enabling the molecular studies of non-model organisms at an unprecedented depth. Today draft genomes can be obtained using next-generation sequencers in a rather straightforward way and at a reasonable cost for any organism. Unfinished genome sequences can be used to interpret tandem mass spectrometry proteomics data without the need for time-consuming genome annotation, and the use of RNA-seq to establish nucleotide sequences that are directly translated into protein sequences appears promising. There are, however, certain drawbacks that deserve further attention for RNA-seq to become more efficient. Here, we discuss the opportunities of working with non-model organisms, the proteomic methods that have been used until now, and the dramatic improvements proffered by proteogenomics. These put the distinction between model and non-model organisms in great danger, at least in terms of proteomics! Biological significance: Model organisms have been crucial for in-depth analysis of cellular and molecular processes of life. Focusing the efforts of thousands of researchers on the Escherichia coli bacterium, Saccharomyces cerevisiae yeast, Arabidopsis thaliana plant, Danio rerio fish and other models for which genetic manipulation was possible was certainly worthwhile in terms of fundamental and invaluable biological insights. Until recently, proteomics of non-model organisms was limited to tedious, homology-based techniques, but today draft genomes or RNA-seq data can be straightforwardly obtained using next-generation sequencers, allowing the establishment of a draft protein database for any organism. Thus, proteogenomics opens new perspectives for molecular studies of non-model organisms, although they are still difficult experimental organisms. This article is part of a Special Issue entitled: Proteomics of non-model organisms. \u00a9 2014 Elsevier B.V.", "author" : [ { "dropping-particle" : "", "family" : "Armengaud", "given" : "Jean", "non-dropping-particle" : "", "parse-names" : false, "suffix" : "" }, { "dropping-particle" : "", "family" : "Trapp", "given" : "Judith", "non-dropping-particle" : "", "parse-names" : false, "suffix" : "" }, { "dropping-particle" : "", "family" : "Pible", "given" : "Olivier", "non-dropping-particle" : "", "parse-names" : false, "suffix" : "" }, { "dropping-particle" : "", "family" : "Geffard", "given" : "Olivier", "non-dropping-particle" : "", "parse-names" : false, "suffix" : "" }, { "dropping-particle" : "", "family" : "Chaumot", "given" : "Arnaud", "non-dropping-particle" : "", "parse-names" : false, "suffix" : "" }, { "dropping-particle" : "", "family" : "Hartmann", "given" : "Erica M.", "non-dropping-particle" : "", "parse-names" : false, "suffix" : "" } ], "container-title" : "Journal of Proteomics", "id" : "ITEM-1", "issued" : { "date-parts" : [ [ "2014" ] ] }, "page" : "5-18", "publisher" : "Elsevier B.V.", "title" : "Non-model organisms, a species endangered by proteogenomics", "type" : "article-journal", "volume" : "105" }, "uris" : [ "http://www.mendeley.com/documents/?uuid=db4ab920-91e9-42ac-b93c-0cfba94c5d9c" ] }, { "id" : "ITEM-2", "itemData" : { "DOI" : "10.1016/j.jprot.2016.01.020", "ISSN" : "18767737", "author" : [ { "dropping-particle" : "", "family" : "Diz", "given" : "Angel P.", "non-dropping-particle" : "", "parse-names" : false, "suffix" : "" }, { "dropping-particle" : "", "family" : "Calvete", "given" : "Juan J.", "non-dropping-particle" : "", "parse-names" : false, "suffix" : "" } ], "container-title" : "Journal of Proteomics", "id" : "ITEM-2", "issued" : { "date-parts" : [ [ "2016" ] ] }, "page" : "1-3", "title" : "Ecological proteomics: Is the field ripe for integrating proteomics into evolutionary ecology research?", "type" : "article-journal", "volume" : "135" }, "uris" : [ "http://www.mendeley.com/documents/?uuid=4f868806-23a9-4b1b-977a-9d5b32664deb" ] }, { "id" : "ITEM-3", "itemData" : { "DOI" : "10.1016/j.jprot.2015.09.031", "ISBN" : "1876-7737 (Electronic)", "ISSN" : "18767737", "PMID" : "26453985", "abstract" : "Evolutionary ecologists are traditionally gene-focused, as genes propagate phenotypic traits across generations and mutations and recombination in the DNA generate genetic diversity required for evolutionary processes. As a consequence, the inheritance of changed DNA provides a molecular explanation for the functional changes associated with natural selection. A direct focus on proteins on the other hand, the actual molecular agents responsible for the expression of a phenotypic trait, receives far less interest from ecologists and evolutionary biologists. This is partially due to the central dogma of molecular biology that appears to define proteins as the 'dead-end of molecular information flow' as well as technical limitations in identifying and studying proteins and their diversity in the field and in many of the more exotic genera often favored in ecological studies. Here we provide an overview of a newly forming field of research that we refer to as 'Evolutionary Proteomics'. We point out that the origins of cellular function are related to the properties of polypeptide and RNA and their interactions with the environment, rather than DNA descent, and that the critical role of horizontal gene transfer in evolution is more about coopting new proteins to impact cellular processes than it is about modifying gene function. Furthermore, post-transcriptional and post-translational processes generate a remarkable diversity of mature proteins from a single gene, and the properties of these mature proteins can also influence inheritance through genetic and perhaps epigenetic mechanisms. The influence of post-transcriptional diversification on evolutionary processes could provide a novel mechanistic underpinning for elements of rapid, directed evolutionary changes and adaptations as observed for a variety of evolutionary processes. Modern state-of the art technologies based on mass spectrometry are now available to identify and quantify peptides, proteins, protein modifications and protein interactions of interest with high accuracy and assess protein diversity and function. Therefore, proteomic technologies can be viewed as providing evolutionary biologist with exciting novel opportunities to understand very early events in functional variation of cellular molecular machinery that are acting as part of evolutionary processes.", "author" : [ { "dropping-particle" : "", "family" : "Baer", "given" : "B.", "non-dropping-particle" : "", "parse-names" : false, "suffix" : "" }, { "dropping-particle" : "", "family" : "Millar", "given" : "A. H.", "non-dropping-particle" : "", "parse-names" : false, "suffix" : "" } ], "container-title" : "Journal of Proteomics", "id" : "ITEM-3", "issued" : { "date-parts" : [ [ "2016" ] ] }, "page" : "4-11", "publisher" : "Elsevier B.V.", "title" : "Proteomics in evolutionary ecology", "type" : "article-journal", "volume" : "135" }, "uris" : [ "http://www.mendeley.com/documents/?uuid=c38313c7-838b-4e59-a6a1-e1fed820931c" ] } ], "mendeley" : { "formattedCitation" : "(Armengaud &lt;i&gt;et al.&lt;/i&gt; 2014; Baer &amp; Millar 2016; Diz &amp; Calvete 2016)", "plainTextFormattedCitation" : "(Armengaud et al. 2014; Baer &amp; Millar 2016; Diz &amp; Calvete 2016)", "previouslyFormattedCitation" : "(Armengaud &lt;i&gt;et al.&lt;/i&gt; 2014; Baer &amp; Millar 2016; Diz &amp; Calvete 2016)" }, "properties" : { "noteIndex" : 0 }, "schema" : "https://github.com/citation-style-language/schema/raw/master/csl-citation.json" }</w:instrText>
        </w:r>
        <w:r>
          <w:fldChar w:fldCharType="separate"/>
        </w:r>
        <w:r w:rsidRPr="00BE7370">
          <w:rPr>
            <w:noProof/>
          </w:rPr>
          <w:t xml:space="preserve">(Armengaud </w:t>
        </w:r>
        <w:r w:rsidRPr="00BE7370">
          <w:rPr>
            <w:i/>
            <w:noProof/>
          </w:rPr>
          <w:t>et al.</w:t>
        </w:r>
        <w:r w:rsidRPr="00BE7370">
          <w:rPr>
            <w:noProof/>
          </w:rPr>
          <w:t xml:space="preserve"> 2014; Baer &amp; Millar 2016; Diz &amp; Calvete 2016)</w:t>
        </w:r>
        <w:r>
          <w:fldChar w:fldCharType="end"/>
        </w:r>
        <w:r>
          <w:t>.</w:t>
        </w:r>
      </w:moveTo>
      <w:moveToRangeEnd w:id="4"/>
    </w:p>
    <w:p w14:paraId="3D9EACDE" w14:textId="4CC7EBA7" w:rsidR="007471F5" w:rsidRDefault="00B42A08" w:rsidP="007471F5">
      <w:ins w:id="7" w:author="James Lawson" w:date="2017-07-18T16:45:00Z">
        <w:r>
          <w:t>Proteomics is becoming a useful tool in</w:t>
        </w:r>
      </w:ins>
      <w:ins w:id="8" w:author="James Lawson" w:date="2017-07-18T16:28:00Z">
        <w:r w:rsidR="00AB535C">
          <w:t xml:space="preserve"> ecological and evolutionary research because </w:t>
        </w:r>
      </w:ins>
      <w:ins w:id="9" w:author="James Lawson" w:date="2017-07-18T16:31:00Z">
        <w:r w:rsidR="001C3C66">
          <w:t>genomic resources are increasingly available for non-model organisms.</w:t>
        </w:r>
      </w:ins>
      <w:ins w:id="10" w:author="James Lawson" w:date="2017-07-18T16:45:00Z">
        <w:r>
          <w:t xml:space="preserve"> </w:t>
        </w:r>
      </w:ins>
      <w:moveFromRangeStart w:id="11" w:author="James Lawson" w:date="2017-07-18T16:44:00Z" w:name="move488159622"/>
      <w:commentRangeStart w:id="12"/>
      <w:moveFrom w:id="13" w:author="James Lawson" w:date="2017-07-18T16:44:00Z">
        <w:r w:rsidR="001D70AB" w:rsidDel="00B42A08">
          <w:t>Proteomic applications in ecological and evolutionary research</w:t>
        </w:r>
        <w:commentRangeEnd w:id="12"/>
        <w:r w:rsidR="001F72E7" w:rsidDel="00B42A08">
          <w:rPr>
            <w:rStyle w:val="CommentReference"/>
          </w:rPr>
          <w:commentReference w:id="12"/>
        </w:r>
        <w:r w:rsidR="001D70AB" w:rsidDel="00B42A08">
          <w:t xml:space="preserve"> </w:t>
        </w:r>
        <w:r w:rsidR="00BE7370" w:rsidDel="00B42A08">
          <w:t xml:space="preserve">are increasingly being facilitated by the availability of genomic resources for non-model organisms </w:t>
        </w:r>
        <w:r w:rsidR="00BE7370" w:rsidDel="00B42A08">
          <w:fldChar w:fldCharType="begin" w:fldLock="1"/>
        </w:r>
        <w:r w:rsidR="00520AA2" w:rsidDel="00B42A08">
          <w:instrText>ADDIN CSL_CITATION { "citationItems" : [ { "id" : "ITEM-1", "itemData" : { "DOI" : "10.1016/j.jprot.2014.01.007", "ISBN" : "1874-3919", "ISSN" : "18767737", "PMID" : "24440519", "abstract" : "Previously, large-scale proteomics was possible only for organisms whose genomes were sequenced, meaning the most common model organisms. The use of next-generation sequencers is now changing the deal. With \"proteogenomics\", the use of experimental proteomics data to refine genome annotations, a higher integration of omics data is gaining ground. By extension, combining genomic and proteomic data is becoming routine in many research projects. \"Proteogenomic\"-flavored approaches are currently expanding, enabling the molecular studies of non-model organisms at an unprecedented depth. Today draft genomes can be obtained using next-generation sequencers in a rather straightforward way and at a reasonable cost for any organism. Unfinished genome sequences can be used to interpret tandem mass spectrometry proteomics data without the need for time-consuming genome annotation, and the use of RNA-seq to establish nucleotide sequences that are directly translated into protein sequences appears promising. There are, however, certain drawbacks that deserve further attention for RNA-seq to become more efficient. Here, we discuss the opportunities of working with non-model organisms, the proteomic methods that have been used until now, and the dramatic improvements proffered by proteogenomics. These put the distinction between model and non-model organisms in great danger, at least in terms of proteomics! Biological significance: Model organisms have been crucial for in-depth analysis of cellular and molecular processes of life. Focusing the efforts of thousands of researchers on the Escherichia coli bacterium, Saccharomyces cerevisiae yeast, Arabidopsis thaliana plant, Danio rerio fish and other models for which genetic manipulation was possible was certainly worthwhile in terms of fundamental and invaluable biological insights. Until recently, proteomics of non-model organisms was limited to tedious, homology-based techniques, but today draft genomes or RNA-seq data can be straightforwardly obtained using next-generation sequencers, allowing the establishment of a draft protein database for any organism. Thus, proteogenomics opens new perspectives for molecular studies of non-model organisms, although they are still difficult experimental organisms. This article is part of a Special Issue entitled: Proteomics of non-model organisms. \u00a9 2014 Elsevier B.V.", "author" : [ { "dropping-particle" : "", "family" : "Armengaud", "given" : "Jean", "non-dropping-particle" : "", "parse-names" : false, "suffix" : "" }, { "dropping-particle" : "", "family" : "Trapp", "given" : "Judith", "non-dropping-particle" : "", "parse-names" : false, "suffix" : "" }, { "dropping-particle" : "", "family" : "Pible", "given" : "Olivier", "non-dropping-particle" : "", "parse-names" : false, "suffix" : "" }, { "dropping-particle" : "", "family" : "Geffard", "given" : "Olivier", "non-dropping-particle" : "", "parse-names" : false, "suffix" : "" }, { "dropping-particle" : "", "family" : "Chaumot", "given" : "Arnaud", "non-dropping-particle" : "", "parse-names" : false, "suffix" : "" }, { "dropping-particle" : "", "family" : "Hartmann", "given" : "Erica M.", "non-dropping-particle" : "", "parse-names" : false, "suffix" : "" } ], "container-title" : "Journal of Proteomics", "id" : "ITEM-1", "issued" : { "date-parts" : [ [ "2014" ] ] }, "page" : "5-18", "publisher" : "Elsevier B.V.", "title" : "Non-model organisms, a species endangered by proteogenomics", "type" : "article-journal", "volume" : "105" }, "uris" : [ "http://www.mendeley.com/documents/?uuid=db4ab920-91e9-42ac-b93c-0cfba94c5d9c" ] }, { "id" : "ITEM-2", "itemData" : { "DOI" : "10.1016/j.jprot.2016.01.020", "ISSN" : "18767737", "author" : [ { "dropping-particle" : "", "family" : "Diz", "given" : "Angel P.", "non-dropping-particle" : "", "parse-names" : false, "suffix" : "" }, { "dropping-particle" : "", "family" : "Calvete", "given" : "Juan J.", "non-dropping-particle" : "", "parse-names" : false, "suffix" : "" } ], "container-title" : "Journal of Proteomics", "id" : "ITEM-2", "issued" : { "date-parts" : [ [ "2016" ] ] }, "page" : "1-3", "title" : "Ecological proteomics: Is the field ripe for integrating proteomics into evolutionary ecology research?", "type" : "article-journal", "volume" : "135" }, "uris" : [ "http://www.mendeley.com/documents/?uuid=4f868806-23a9-4b1b-977a-9d5b32664deb" ] }, { "id" : "ITEM-3", "itemData" : { "DOI" : "10.1016/j.jprot.2015.09.031", "ISBN" : "1876-7737 (Electronic)", "ISSN" : "18767737", "PMID" : "26453985", "abstract" : "Evolutionary ecologists are traditionally gene-focused, as genes propagate phenotypic traits across generations and mutations and recombination in the DNA generate genetic diversity required for evolutionary processes. As a consequence, the inheritance of changed DNA provides a molecular explanation for the functional changes associated with natural selection. A direct focus on proteins on the other hand, the actual molecular agents responsible for the expression of a phenotypic trait, receives far less interest from ecologists and evolutionary biologists. This is partially due to the central dogma of molecular biology that appears to define proteins as the 'dead-end of molecular information flow' as well as technical limitations in identifying and studying proteins and their diversity in the field and in many of the more exotic genera often favored in ecological studies. Here we provide an overview of a newly forming field of research that we refer to as 'Evolutionary Proteomics'. We point out that the origins of cellular function are related to the properties of polypeptide and RNA and their interactions with the environment, rather than DNA descent, and that the critical role of horizontal gene transfer in evolution is more about coopting new proteins to impact cellular processes than it is about modifying gene function. Furthermore, post-transcriptional and post-translational processes generate a remarkable diversity of mature proteins from a single gene, and the properties of these mature proteins can also influence inheritance through genetic and perhaps epigenetic mechanisms. The influence of post-transcriptional diversification on evolutionary processes could provide a novel mechanistic underpinning for elements of rapid, directed evolutionary changes and adaptations as observed for a variety of evolutionary processes. Modern state-of the art technologies based on mass spectrometry are now available to identify and quantify peptides, proteins, protein modifications and protein interactions of interest with high accuracy and assess protein diversity and function. Therefore, proteomic technologies can be viewed as providing evolutionary biologist with exciting novel opportunities to understand very early events in functional variation of cellular molecular machinery that are acting as part of evolutionary processes.", "author" : [ { "dropping-particle" : "", "family" : "Baer", "given" : "B.", "non-dropping-particle" : "", "parse-names" : false, "suffix" : "" }, { "dropping-particle" : "", "family" : "Millar", "given" : "A. H.", "non-dropping-particle" : "", "parse-names" : false, "suffix" : "" } ], "container-title" : "Journal of Proteomics", "id" : "ITEM-3", "issued" : { "date-parts" : [ [ "2016" ] ] }, "page" : "4-11", "publisher" : "Elsevier B.V.", "title" : "Proteomics in evolutionary ecology", "type" : "article-journal", "volume" : "135" }, "uris" : [ "http://www.mendeley.com/documents/?uuid=c38313c7-838b-4e59-a6a1-e1fed820931c" ] } ], "mendeley" : { "formattedCitation" : "(Armengaud &lt;i&gt;et al.&lt;/i&gt; 2014; Baer &amp; Millar 2016; Diz &amp; Calvete 2016)", "plainTextFormattedCitation" : "(Armengaud et al. 2014; Baer &amp; Millar 2016; Diz &amp; Calvete 2016)", "previouslyFormattedCitation" : "(Armengaud &lt;i&gt;et al.&lt;/i&gt; 2014; Baer &amp; Millar 2016; Diz &amp; Calvete 2016)" }, "properties" : { "noteIndex" : 0 }, "schema" : "https://github.com/citation-style-language/schema/raw/master/csl-citation.json" }</w:instrText>
        </w:r>
        <w:r w:rsidR="00BE7370" w:rsidDel="00B42A08">
          <w:fldChar w:fldCharType="separate"/>
        </w:r>
        <w:r w:rsidR="00BE7370" w:rsidRPr="00BE7370" w:rsidDel="00B42A08">
          <w:rPr>
            <w:noProof/>
          </w:rPr>
          <w:t xml:space="preserve">(Armengaud </w:t>
        </w:r>
        <w:r w:rsidR="00BE7370" w:rsidRPr="00BE7370" w:rsidDel="00B42A08">
          <w:rPr>
            <w:i/>
            <w:noProof/>
          </w:rPr>
          <w:t>et al.</w:t>
        </w:r>
        <w:r w:rsidR="00BE7370" w:rsidRPr="00BE7370" w:rsidDel="00B42A08">
          <w:rPr>
            <w:noProof/>
          </w:rPr>
          <w:t xml:space="preserve"> 2014; Baer &amp; Millar 2016; Diz &amp; Calvete 2016)</w:t>
        </w:r>
        <w:r w:rsidR="00BE7370" w:rsidDel="00B42A08">
          <w:fldChar w:fldCharType="end"/>
        </w:r>
        <w:r w:rsidR="00520AA2" w:rsidDel="00B42A08">
          <w:t xml:space="preserve">. </w:t>
        </w:r>
      </w:moveFrom>
      <w:moveFromRangeEnd w:id="11"/>
      <w:r w:rsidR="00614C20">
        <w:t>Comparative data on the</w:t>
      </w:r>
      <w:r w:rsidR="007471F5">
        <w:t xml:space="preserve"> abundances of</w:t>
      </w:r>
      <w:r w:rsidR="00531016">
        <w:t xml:space="preserve"> </w:t>
      </w:r>
      <w:r w:rsidR="007471F5">
        <w:t>proteins</w:t>
      </w:r>
      <w:r w:rsidR="00614C20">
        <w:t xml:space="preserve"> or groups of proteins</w:t>
      </w:r>
      <w:r w:rsidR="007471F5">
        <w:t xml:space="preserve"> </w:t>
      </w:r>
      <w:r w:rsidR="00531016">
        <w:t>which perform</w:t>
      </w:r>
      <w:r w:rsidR="007471F5">
        <w:t xml:space="preserve"> key </w:t>
      </w:r>
      <w:r w:rsidR="00614C20">
        <w:t>biochemical</w:t>
      </w:r>
      <w:r w:rsidR="007471F5">
        <w:t xml:space="preserve"> functions</w:t>
      </w:r>
      <w:r w:rsidR="00614C20">
        <w:t xml:space="preserve"> measured</w:t>
      </w:r>
      <w:r w:rsidR="007471F5">
        <w:t xml:space="preserve"> </w:t>
      </w:r>
      <w:r w:rsidR="003B7C0A">
        <w:t>under different</w:t>
      </w:r>
      <w:r w:rsidR="007471F5">
        <w:t xml:space="preserve"> environmental conditions </w:t>
      </w:r>
      <w:r w:rsidR="00614C20">
        <w:t>could provide</w:t>
      </w:r>
      <w:r w:rsidR="007471F5">
        <w:t xml:space="preserve"> </w:t>
      </w:r>
      <w:r w:rsidR="00DD03C0">
        <w:t>mechanistically explicit</w:t>
      </w:r>
      <w:r w:rsidR="00614C20">
        <w:t xml:space="preserve"> insight into organism-environment</w:t>
      </w:r>
      <w:del w:id="14" w:author="James Lawson" w:date="2017-07-18T16:10:00Z">
        <w:r w:rsidR="00614C20" w:rsidDel="001854B4">
          <w:delText>al</w:delText>
        </w:r>
      </w:del>
      <w:r w:rsidR="00614C20">
        <w:t xml:space="preserve"> relationships. </w:t>
      </w:r>
      <w:r w:rsidR="003B7C0A">
        <w:t>Comparative e</w:t>
      </w:r>
      <w:r w:rsidR="007471F5">
        <w:t xml:space="preserve">cological proteomics </w:t>
      </w:r>
      <w:r w:rsidR="003B7C0A">
        <w:t>would require</w:t>
      </w:r>
      <w:r w:rsidR="007471F5">
        <w:t xml:space="preserve"> rapid, scalable methods for absolute quantification of protein abundances in wild organisms. To date</w:t>
      </w:r>
      <w:r w:rsidR="003B7C0A">
        <w:t xml:space="preserve"> however</w:t>
      </w:r>
      <w:r w:rsidR="007C0DE2">
        <w:t xml:space="preserve">, </w:t>
      </w:r>
      <w:r w:rsidR="007471F5">
        <w:t>absolute quantification of plant proteins has proved to be challenging</w:t>
      </w:r>
      <w:r w:rsidR="007C0DE2">
        <w:t>:</w:t>
      </w:r>
      <w:r w:rsidR="007471F5">
        <w:t xml:space="preserve"> </w:t>
      </w:r>
      <w:r w:rsidR="007C0DE2">
        <w:t>proteins are difficult to extract from plant tissues and the required data-dependent mass spectrometric methods remain novel</w:t>
      </w:r>
      <w:r w:rsidR="00DD03C0">
        <w:t xml:space="preserve"> (refs from Steve)</w:t>
      </w:r>
      <w:r w:rsidR="007471F5">
        <w:t>.</w:t>
      </w:r>
    </w:p>
    <w:p w14:paraId="0B5A8BF4" w14:textId="77777777" w:rsidR="00C80BE2" w:rsidRPr="00C80BE2" w:rsidRDefault="00C80BE2" w:rsidP="00C80BE2">
      <w:pPr>
        <w:autoSpaceDE w:val="0"/>
        <w:autoSpaceDN w:val="0"/>
        <w:adjustRightInd w:val="0"/>
        <w:spacing w:after="0" w:line="240" w:lineRule="auto"/>
        <w:rPr>
          <w:rFonts w:ascii="AdvTT94c8263f.I" w:hAnsi="AdvTT94c8263f.I" w:cs="AdvTT94c8263f.I"/>
          <w:color w:val="000000"/>
          <w:sz w:val="16"/>
          <w:szCs w:val="16"/>
        </w:rPr>
      </w:pPr>
    </w:p>
    <w:p w14:paraId="2BB7D82C" w14:textId="77777777" w:rsidR="00852BD6" w:rsidRDefault="00852BD6" w:rsidP="00852BD6">
      <w:pPr>
        <w:pStyle w:val="ListParagraph"/>
        <w:numPr>
          <w:ilvl w:val="0"/>
          <w:numId w:val="1"/>
        </w:numPr>
      </w:pPr>
      <w:r>
        <w:t>A continental-scale field study of the molecular composition of leaves</w:t>
      </w:r>
    </w:p>
    <w:p w14:paraId="0207E8B6" w14:textId="77777777" w:rsidR="00B002C3" w:rsidRDefault="000F7608" w:rsidP="00B002C3">
      <w:r>
        <w:t xml:space="preserve">We have developed proteomics methods </w:t>
      </w:r>
      <w:r w:rsidR="002A2613">
        <w:t>which</w:t>
      </w:r>
      <w:r>
        <w:t xml:space="preserve"> allow comprehensive extraction of leaf proteins and absolute quantification of the top 2000-3000 most abundant proteins. This allows us to compare protein abundances between samples, which has been </w:t>
      </w:r>
      <w:r w:rsidR="002A2613">
        <w:t>demonstrated</w:t>
      </w:r>
      <w:r>
        <w:t xml:space="preserve"> in model organisms under controlled environments </w:t>
      </w:r>
      <w:r w:rsidR="002A2613">
        <w:t xml:space="preserve">(need refs from Steve) </w:t>
      </w:r>
      <w:r>
        <w:t xml:space="preserve">but not </w:t>
      </w:r>
      <w:r w:rsidR="00ED2945">
        <w:t>in</w:t>
      </w:r>
      <w:r>
        <w:t xml:space="preserve"> a large-scale, fully replicated ecological study in wild plants</w:t>
      </w:r>
      <w:r w:rsidR="002A2613">
        <w:t xml:space="preserve">. </w:t>
      </w:r>
    </w:p>
    <w:p w14:paraId="4213F398" w14:textId="7CEDED48" w:rsidR="00CF163C" w:rsidRDefault="002362DF" w:rsidP="00852BD6">
      <w:commentRangeStart w:id="15"/>
      <w:r>
        <w:t>Using this new technology, we have conducted (a/the first) continent</w:t>
      </w:r>
      <w:del w:id="16" w:author="James Lawson" w:date="2017-07-18T16:47:00Z">
        <w:r w:rsidDel="00102CEB">
          <w:delText>al</w:delText>
        </w:r>
      </w:del>
      <w:r>
        <w:t xml:space="preserve">-scale ecological proteomics </w:t>
      </w:r>
      <w:r w:rsidR="00DD03C0">
        <w:t>experiment</w:t>
      </w:r>
      <w:r>
        <w:t xml:space="preserve"> to characterise the influence of biogeographic and environmental controls on leaf protein expression. </w:t>
      </w:r>
      <w:r w:rsidR="00B002C3" w:rsidRPr="00B002C3">
        <w:t>We analysed 320 eucalypt leaves across 32 species sampled from Tasmania, New South Wales, and Queensland, spanning large gradients of mean annual precipitation and temperature (200-3200 mm and 5-27 °C)</w:t>
      </w:r>
      <w:r w:rsidR="0064256A">
        <w:t xml:space="preserve"> (Fig. 1)</w:t>
      </w:r>
      <w:r w:rsidR="00B002C3" w:rsidRPr="00B002C3">
        <w:t>.</w:t>
      </w:r>
      <w:commentRangeEnd w:id="15"/>
      <w:r w:rsidR="00B7492A">
        <w:rPr>
          <w:rStyle w:val="CommentReference"/>
        </w:rPr>
        <w:commentReference w:id="15"/>
      </w:r>
    </w:p>
    <w:p w14:paraId="19B1842B" w14:textId="530A8111" w:rsidR="00852BD6" w:rsidRDefault="00852BD6" w:rsidP="00196936">
      <w:pPr>
        <w:pStyle w:val="ListParagraph"/>
        <w:numPr>
          <w:ilvl w:val="0"/>
          <w:numId w:val="1"/>
        </w:numPr>
      </w:pPr>
      <w:r>
        <w:t>How do leaves construct their photosynthetic apparatus in different environments?</w:t>
      </w:r>
    </w:p>
    <w:p w14:paraId="4A2812E1" w14:textId="306789F6" w:rsidR="00E67642" w:rsidRDefault="002A169A" w:rsidP="00E67642">
      <w:ins w:id="17" w:author="Mark Westoby" w:date="2017-03-28T15:23:00Z">
        <w:r>
          <w:t xml:space="preserve">Here we do not investigate </w:t>
        </w:r>
      </w:ins>
      <w:del w:id="18" w:author="Mark Westoby" w:date="2017-03-28T15:23:00Z">
        <w:r w:rsidR="00EE3975" w:rsidDel="002A169A">
          <w:delText>Given</w:delText>
        </w:r>
        <w:r w:rsidR="00E67642" w:rsidDel="002A169A">
          <w:delText xml:space="preserve"> </w:delText>
        </w:r>
      </w:del>
      <w:r w:rsidR="00EE3975">
        <w:t>the</w:t>
      </w:r>
      <w:r w:rsidR="0034166D">
        <w:t xml:space="preserve"> </w:t>
      </w:r>
      <w:del w:id="19" w:author="Mark Westoby" w:date="2017-03-28T15:21:00Z">
        <w:r w:rsidR="0034166D" w:rsidDel="002A169A">
          <w:delText xml:space="preserve">factorial </w:delText>
        </w:r>
      </w:del>
      <w:ins w:id="20" w:author="Mark Westoby" w:date="2017-03-28T15:21:00Z">
        <w:r>
          <w:t xml:space="preserve">very many </w:t>
        </w:r>
      </w:ins>
      <w:r w:rsidR="00E67642">
        <w:t xml:space="preserve">possible </w:t>
      </w:r>
      <w:r w:rsidR="0034166D">
        <w:t xml:space="preserve">relationships between abundances of different protein </w:t>
      </w:r>
      <w:r w:rsidR="00AE07DB">
        <w:t xml:space="preserve">functional </w:t>
      </w:r>
      <w:r w:rsidR="0034166D">
        <w:t>categories and environmental</w:t>
      </w:r>
      <w:r w:rsidR="00E67642">
        <w:t xml:space="preserve"> </w:t>
      </w:r>
      <w:r w:rsidR="00AE07DB">
        <w:t>variables</w:t>
      </w:r>
      <w:ins w:id="21" w:author="Mark Westoby" w:date="2017-03-28T15:23:00Z">
        <w:r>
          <w:t>. Rather</w:t>
        </w:r>
      </w:ins>
      <w:r w:rsidR="00EE3975">
        <w:t xml:space="preserve">, we have </w:t>
      </w:r>
      <w:r w:rsidR="00E67642">
        <w:t>concentrate</w:t>
      </w:r>
      <w:r w:rsidR="004767D8">
        <w:t>d</w:t>
      </w:r>
      <w:r w:rsidR="00E67642">
        <w:t xml:space="preserve"> </w:t>
      </w:r>
      <w:del w:id="22" w:author="Mark Westoby" w:date="2017-03-28T15:24:00Z">
        <w:r w:rsidR="004767D8" w:rsidDel="002A169A">
          <w:delText xml:space="preserve">our </w:delText>
        </w:r>
      </w:del>
      <w:ins w:id="23" w:author="Mark Westoby" w:date="2017-03-28T15:24:00Z">
        <w:r>
          <w:t xml:space="preserve">this </w:t>
        </w:r>
      </w:ins>
      <w:r w:rsidR="004767D8">
        <w:t xml:space="preserve">initial analysis </w:t>
      </w:r>
      <w:del w:id="24" w:author="Mark Westoby" w:date="2017-03-28T15:24:00Z">
        <w:r w:rsidR="004767D8" w:rsidDel="002A169A">
          <w:delText>of the resulting dataset</w:delText>
        </w:r>
        <w:r w:rsidR="00E67642" w:rsidDel="002A169A">
          <w:delText xml:space="preserve"> </w:delText>
        </w:r>
      </w:del>
      <w:r w:rsidR="00E67642">
        <w:t xml:space="preserve">on </w:t>
      </w:r>
      <w:r w:rsidR="00E67642" w:rsidRPr="00EE3975">
        <w:t>photosynthesis</w:t>
      </w:r>
      <w:r w:rsidR="00AE07DB">
        <w:t>,</w:t>
      </w:r>
      <w:r w:rsidR="00E67642">
        <w:t xml:space="preserve"> as it r</w:t>
      </w:r>
      <w:r w:rsidR="00931D2E">
        <w:t>epresents</w:t>
      </w:r>
      <w:r w:rsidR="00E36AB6">
        <w:t xml:space="preserve"> one of</w:t>
      </w:r>
      <w:r w:rsidR="00931D2E">
        <w:t xml:space="preserve"> the most</w:t>
      </w:r>
      <w:r w:rsidR="00E36AB6">
        <w:t xml:space="preserve"> important and</w:t>
      </w:r>
      <w:r w:rsidR="00931D2E">
        <w:t xml:space="preserve"> abundant set of biochemical reactions </w:t>
      </w:r>
      <w:r w:rsidR="00EE3975">
        <w:t>in the biosphere</w:t>
      </w:r>
      <w:r w:rsidR="00390290">
        <w:t xml:space="preserve"> </w:t>
      </w:r>
      <w:r w:rsidR="00390290">
        <w:fldChar w:fldCharType="begin" w:fldLock="1"/>
      </w:r>
      <w:r w:rsidR="00390290">
        <w:instrText>ADDIN CSL_CITATION { "citationItems" : [ { "id" : "ITEM-1", "itemData" : { "DOI" : "10.1016/S0968-0004(98)01186-4", "ISBN" : "0968-0004", "ISSN" : "0968-0004", "PMID" : "9581499", "abstract" : "The evolutionary developments that led to the ability of photosynthetic organisms to oxidize water to molecular oxygen are discussed. Two major changes from a more primitive non-oxygen-evolving reaction center are required: a charge-accumulating system and a reaction center pigment with a greater oxidizing potential. Intermediate stages are proposed in which hydrogen peroxide was oxidized by the reaction center, and an intermediate pigment, similar to chlorophyll d, was present.", "author" : [ { "dropping-particle" : "", "family" : "Blankenship", "given" : "R E", "non-dropping-particle" : "", "parse-names" : false, "suffix" : "" }, { "dropping-particle" : "", "family" : "Hartman", "given" : "H", "non-dropping-particle" : "", "parse-names" : false, "suffix" : "" } ], "container-title" : "Trends in Biochemical Sciences", "id" : "ITEM-1", "issue" : "1991", "issued" : { "date-parts" : [ [ "1998" ] ] }, "page" : "94-97", "title" : "The origin and evolution of oxygenic photosynthesis.", "type" : "article-journal", "volume" : "23" }, "uris" : [ "http://www.mendeley.com/documents/?uuid=44c03cc3-f9c7-44e1-802a-fcb3a288fbe2" ] }, { "id" : "ITEM-2", "itemData" : { "DOI" : "10.1111/nph.12197", "ISBN" : "0028-646X", "ISSN" : "0028646X", "PMID" : "23432200", "abstract" : "Ribulose bisphosphate carboxylase-oxygenase (Rubisco) is the core autotrophic carboxylase in all oxygenic photosynthetic organisms, and &gt; 99.5% of the inorganic carbon (C) assimilated in primary producers (chemolithotrophs as well as photolithotrophs) involves Rubisco (Raven, 2009). The global gross primary productivity of at least 100 Pmol CO 2 handled by Rubisco (Field et al., 1998; Raven, 2009) requires a very large global catalytic capacity and hence a large quantity of the enzyme, as a result of its low substrate-saturated specific catalytic rate on a protein mass basis, low CO 2 affinity and expression of oxygenase as well as carboxylase activities, with major constraints on how these properties can vary among Rubiscos (Losh et al., pp. 52\u201358 in this issue of New Phytologist). 'How can leaf Rubisco N values for vascular plants best be compared with whole organism (whole cell) Rubisco protein values for cyanobacteria and algae?' Ellis (1979) suggested that Rubisco was the most globally abundant protein in land biota, based on the enzyme from C 3 land plants. However, work on organisms with Rubiscos with different kinetics and CO 2 supply mechanisms, specifically CO 2 concen-trating mechanisms (CCMs), suggests that less Rubisco is needed in some organisms to catalyse a given rate of CO 2 assimilation. In this issue of New Phytologist, Losh et al. provide a very important data set which measures the Rubisco content in cultures of eight species of microalgae, and also in natural populations of marine phytoplankton. A very important finding is that the protein content of the algal cells, as a fraction of total cell protein, is only about a fifth of that in the leaves of C 3 plants, and is the minimum Rubisco content needed to support the observed maximum growth rate of the algae.", "author" : [ { "dropping-particle" : "", "family" : "Raven", "given" : "John A.", "non-dropping-particle" : "", "parse-names" : false, "suffix" : "" } ], "container-title" : "New Phytologist", "id" : "ITEM-2", "issue" : "1", "issued" : { "date-parts" : [ [ "2013" ] ] }, "page" : "1-3", "title" : "Rubisco: Still the most abundant protein of Earth?", "type" : "article-journal", "volume" : "198" }, "uris" : [ "http://www.mendeley.com/documents/?uuid=aea08cd5-147b-4e0d-a291-b388946f0413" ] } ], "mendeley" : { "formattedCitation" : "(Blankenship &amp; Hartman 1998; Raven 2013)", "plainTextFormattedCitation" : "(Blankenship &amp; Hartman 1998; Raven 2013)", "previouslyFormattedCitation" : "(Blankenship &amp; Hartman 1998; Raven 2013)" }, "properties" : { "noteIndex" : 0 }, "schema" : "https://github.com/citation-style-language/schema/raw/master/csl-citation.json" }</w:instrText>
      </w:r>
      <w:r w:rsidR="00390290">
        <w:fldChar w:fldCharType="separate"/>
      </w:r>
      <w:r w:rsidR="00390290" w:rsidRPr="00390290">
        <w:rPr>
          <w:noProof/>
        </w:rPr>
        <w:t>(Blankenship &amp; Hartman 1998; Raven 2013)</w:t>
      </w:r>
      <w:r w:rsidR="00390290">
        <w:fldChar w:fldCharType="end"/>
      </w:r>
      <w:r w:rsidR="00931D2E">
        <w:t xml:space="preserve">. </w:t>
      </w:r>
      <w:r w:rsidR="004767D8">
        <w:t>T</w:t>
      </w:r>
      <w:r w:rsidR="00B002C3" w:rsidRPr="00B002C3">
        <w:t xml:space="preserve">he 500 most abundant </w:t>
      </w:r>
      <w:r w:rsidR="00962F86">
        <w:t>prot</w:t>
      </w:r>
      <w:r w:rsidR="00B002C3" w:rsidRPr="00B002C3">
        <w:t>eins account for &gt;90% total leaf pr</w:t>
      </w:r>
      <w:r w:rsidR="00B002C3">
        <w:t xml:space="preserve">otein by weight and </w:t>
      </w:r>
      <w:r w:rsidR="004767D8">
        <w:t>the majority</w:t>
      </w:r>
      <w:r w:rsidR="00B002C3">
        <w:t xml:space="preserve"> of these</w:t>
      </w:r>
      <w:r w:rsidR="00B002C3" w:rsidRPr="00B002C3">
        <w:t xml:space="preserve"> are involved in photosynthesis and photorespiration</w:t>
      </w:r>
      <w:r w:rsidR="00CF163C">
        <w:t xml:space="preserve"> (see Fig. X in </w:t>
      </w:r>
      <w:r w:rsidR="00CF163C" w:rsidRPr="00CF163C">
        <w:rPr>
          <w:i/>
        </w:rPr>
        <w:t>Methods</w:t>
      </w:r>
      <w:r w:rsidR="00CF163C">
        <w:t>)</w:t>
      </w:r>
      <w:r w:rsidR="00B002C3" w:rsidRPr="00B002C3">
        <w:t>.</w:t>
      </w:r>
    </w:p>
    <w:p w14:paraId="6E1DF348" w14:textId="426E2DF8" w:rsidR="00D52BDE" w:rsidRDefault="00D52BDE" w:rsidP="00E67642">
      <w:commentRangeStart w:id="25"/>
      <w:r>
        <w:lastRenderedPageBreak/>
        <w:t>Much of what is known about variation in photosynthetic capacity in wild plants is derived from measurements of leaf nitrogen content</w:t>
      </w:r>
      <w:ins w:id="26" w:author="James Lawson" w:date="2017-07-18T18:00:00Z">
        <w:r w:rsidR="0024213E">
          <w:t xml:space="preserve"> </w:t>
        </w:r>
      </w:ins>
      <w:ins w:id="27" w:author="James Lawson" w:date="2017-07-18T18:01:00Z">
        <w:r w:rsidR="0024213E">
          <w:t>(Wright et al 2004, Hikosaka 2010)</w:t>
        </w:r>
      </w:ins>
      <w:ins w:id="28" w:author="James Lawson" w:date="2017-07-18T18:00:00Z">
        <w:r w:rsidR="0024213E">
          <w:t>,</w:t>
        </w:r>
      </w:ins>
      <w:ins w:id="29" w:author="James Lawson" w:date="2017-07-18T17:56:00Z">
        <w:r w:rsidR="0024213E">
          <w:t xml:space="preserve"> </w:t>
        </w:r>
      </w:ins>
      <w:del w:id="30" w:author="James Lawson" w:date="2017-07-18T18:00:00Z">
        <w:r w:rsidDel="0024213E">
          <w:delText xml:space="preserve">, </w:delText>
        </w:r>
      </w:del>
      <w:r>
        <w:t>on the basis that photosynthetic proteins comprise the largest pool of nitrogen in leaves</w:t>
      </w:r>
      <w:ins w:id="31" w:author="James Lawson" w:date="2017-07-19T10:18:00Z">
        <w:r w:rsidR="00B7492A">
          <w:t xml:space="preserve"> (REF)</w:t>
        </w:r>
      </w:ins>
      <w:del w:id="32" w:author="James Lawson" w:date="2017-07-18T17:54:00Z">
        <w:r w:rsidDel="0024213E">
          <w:delText xml:space="preserve"> (</w:delText>
        </w:r>
        <w:r w:rsidR="00390290" w:rsidDel="0024213E">
          <w:delText>which ref?</w:delText>
        </w:r>
        <w:r w:rsidDel="0024213E">
          <w:delText>)</w:delText>
        </w:r>
      </w:del>
      <w:r>
        <w:t xml:space="preserve">. A more nuanced understanding of how the photosynthetic apparatus is optimised under varying environmental conditions requires quantifying differential investment in its </w:t>
      </w:r>
      <w:r w:rsidR="00F048BD">
        <w:t>subcomponents</w:t>
      </w:r>
      <w:r>
        <w:t xml:space="preserve"> </w:t>
      </w:r>
      <w:r>
        <w:fldChar w:fldCharType="begin" w:fldLock="1"/>
      </w:r>
      <w:r>
        <w:instrText>ADDIN CSL_CITATION { "citationItems" : [ { "id" : "ITEM-1", "itemData" : { "DOI" : "10.1111/j.1365-3040.2007.01683.x", "ISBN" : "0140-7791", "ISSN" : "01407791", "PMID" : "17661747", "abstract" : "Plant canopies are characterized by dramatic gradients of light between\\ncanopy top and bottom, and interactions between light, temperature\\nand water vapour deficits. This review summarizes current knowledge\\nof potentials and limitations of acclimation of foliage photosynthetic\\ncapacity (Amax) and light-harvesting efficiency to complex environmental\\ngradients within the canopies. Acclimation of Amax to high light\\navailability involves accumulation of rate-limiting photosynthetic\\nproteins per unit leaf area as the result of increases in leaf thickness\\nin broad-leaved species and volume : total area ratio and mesophyll\\nthickness in species with complex geometry of leaf cross-section.\\nEnhancement of light-harvesting efficiency in low light occurs through\\nincreased chlorophyll production per unit dry mass, greater leaf\\narea per unit dry mass investment in leaves and shoot architectural\\nmodifications that improve leaf exposure and reduce within-shoot\\nshading. All these acclimation responses vary among species, resulting\\nin species-specific use efficiencies of low and high light. In fast-growing\\ncanopies and in evergreen species, where foliage developed and acclimated\\nto a certain light environment becomes shaded by newly developing\\nfoliage, leaf senescence, age-dependent changes in cell wall characteristics\\nand limited foliage re-acclimation capacity can constrain adjustment\\nof older leaves to modified light availabilities. The review further\\ndemonstrates that leaves in different canopy positions respond differently\\nto dynamic fluctuations in light availability and to multiple environmental\\nstresses. Foliage acclimated to high irradiance respond more plastically\\nto rapid changes in leaf light environment, and is more resistant\\nto co-occurring heat and water stress. However, in higher light,\\nco-occurring stresses can more strongly curb the efficiency of foliage\\nphotosynthetic machinery through reductions in internal diffusion\\nconductance to CO2. This review demonstrates strong foliage potential\\nfor acclimation to within-canopy environmental gradients, but also\\nhighlights complex constraints on acclimation and foliage functioning\\nresulting from light \u00d7 foliage age interactions, multiple environmental\\nstresses, dynamic light fluctuations and species-specific leaf and\\nshoot structural constraints.", "author" : [ { "dropping-particle" : "", "family" : "Niinemets", "given" : "\u00dclo", "non-dropping-particle" : "", "parse-names" : false, "suffix" : "" } ], "container-title" : "Plant, Cell and Environment", "id" : "ITEM-1", "issue" : "9", "issued" : { "date-parts" : [ [ "2007" ] ] }, "page" : "1052-1071", "title" : "Photosynthesis and resource distribution through plant canopies", "type" : "article", "volume" : "30" }, "uris" : [ "http://www.mendeley.com/documents/?uuid=9eabb6b8-12a8-4d48-890a-2e21ad3541e7" ] } ], "mendeley" : { "formattedCitation" : "(Niinemets 2007)", "plainTextFormattedCitation" : "(Niinemets 2007)", "previouslyFormattedCitation" : "(Niinemets 2007)" }, "properties" : { "noteIndex" : 0 }, "schema" : "https://github.com/citation-style-language/schema/raw/master/csl-citation.json" }</w:instrText>
      </w:r>
      <w:r>
        <w:fldChar w:fldCharType="separate"/>
      </w:r>
      <w:r w:rsidRPr="00D52BDE">
        <w:rPr>
          <w:noProof/>
        </w:rPr>
        <w:t>(Niinemets 2007)</w:t>
      </w:r>
      <w:r>
        <w:fldChar w:fldCharType="end"/>
      </w:r>
      <w:r>
        <w:t>.</w:t>
      </w:r>
      <w:commentRangeEnd w:id="25"/>
      <w:r w:rsidR="00096766">
        <w:rPr>
          <w:rStyle w:val="CommentReference"/>
        </w:rPr>
        <w:commentReference w:id="25"/>
      </w:r>
    </w:p>
    <w:p w14:paraId="2FD218D8" w14:textId="39E9F9F3" w:rsidR="00CF163C" w:rsidRDefault="003F3BD8" w:rsidP="00D52BDE">
      <w:r>
        <w:t xml:space="preserve">Mathematical models of photosynthesis describe two important processes in photosynthetic carbon assimilation: carboxylation of ribulose-1,6-bisphosphate (RuBP) by the enzyme Rubisco, and regeneration of RuBP using energetic products derived from the light reactions of photosynthesis </w:t>
      </w:r>
      <w:r>
        <w:fldChar w:fldCharType="begin" w:fldLock="1"/>
      </w:r>
      <w:r w:rsidR="00D52BDE">
        <w:instrText>ADDIN CSL_CITATION { "citationItems" : [ { "id" : "ITEM-1", "itemData" : { "DOI" : "10.1007/BF00386231", "ISBN" : "0032-0935", "ISSN" : "00320935", "PMID" : "12615544", "abstract" : "Various aspects of the biochemistry of photosynthetic carbon assimilation in C3 plants are integrated into a form compatible with studies of gas exchange in leaves. These aspects include the kinetic properties of ribulose bisphosphate carboxylase- oxygenase; the requirements of the photosynthetic carbon reduction and photorespiratory carbon oxida- tion cycles for reduced pyridine nucleotides; the de- pendence of electron transport on photon flux and the presence of a temperature dependent upper limit to electron transport. The measurements of gas ex- change with which the model outputs may be com- pared include those of the temperature and partial pressure of CO2(p(CO2) ) dependencies of quantum yield, the variation of compensation point with tem- perature and partial pressure of O2(p(O2)), the de- pendence of net CO 2 assimilation rate on p(CO2) and irradiance, and the influence of p(CO2) and ir- radiance on the temperature dependence of assimi- lation rate.", "author" : [ { "dropping-particle" : "", "family" : "Farquhar", "given" : "G. D.", "non-dropping-particle" : "", "parse-names" : false, "suffix" : "" }, { "dropping-particle" : "", "family" : "Caemmerer", "given" : "S.", "non-dropping-particle" : "von", "parse-names" : false, "suffix" : "" }, { "dropping-particle" : "", "family" : "Berry", "given" : "J. A.", "non-dropping-particle" : "", "parse-names" : false, "suffix" : "" } ], "container-title" : "Planta", "id" : "ITEM-1", "issue" : "1", "issued" : { "date-parts" : [ [ "1980" ] ] }, "page" : "78-90", "title" : "A biochemical model of photosynthetic CO2 assimilation in leaves of C3 species", "type" : "article-journal", "volume" : "149" }, "uris" : [ "http://www.mendeley.com/documents/?uuid=cbd99b59-8533-44d4-8cac-68f79dee1895" ] }, { "id" : "ITEM-2", "itemData" : { "DOI" : "10.1104/pp.125.1.42", "ISBN" : "0032-0889", "ISSN" : "0032-0889", "PMID" : "11154292", "abstract" : "42 Plant Physiology, January 2001, Vol. 125, pp. 42\u201345, www.plantphysiol.org \u00a9 2001 American Society of Plant Physiologists", "author" : [ { "dropping-particle" : "", "family" : "Farquhar", "given" : "G D", "non-dropping-particle" : "", "parse-names" : false, "suffix" : "" }, { "dropping-particle" : "", "family" : "Caemmerer S", "given" : "", "non-dropping-particle" : "von", "parse-names" : false, "suffix" : "" }, { "dropping-particle" : "", "family" : "Berry", "given" : "J A", "non-dropping-particle" : "", "parse-names" : false, "suffix" : "" } ], "container-title" : "Plant Physiology", "id" : "ITEM-2", "issue" : "1", "issued" : { "date-parts" : [ [ "2001" ] ] }, "page" : "42-45", "title" : "Models of photosynthesis", "type" : "article-journal", "volume" : "125" }, "uris" : [ "http://www.mendeley.com/documents/?uuid=ed063c78-b091-450f-919b-876eb1c8f549" ] } ], "mendeley" : { "formattedCitation" : "(Farquhar, von Caemmerer &amp; Berry 1980; Farquhar, von Caemmerer S &amp; Berry 2001)", "plainTextFormattedCitation" : "(Farquhar, von Caemmerer &amp; Berry 1980; Farquhar, von Caemmerer S &amp; Berry 2001)", "previouslyFormattedCitation" : "(Farquhar, von Caemmerer &amp; Berry 1980; Farquhar, von Caemmerer S &amp; Berry 2001)" }, "properties" : { "noteIndex" : 0 }, "schema" : "https://github.com/citation-style-language/schema/raw/master/csl-citation.json" }</w:instrText>
      </w:r>
      <w:r>
        <w:fldChar w:fldCharType="separate"/>
      </w:r>
      <w:r w:rsidRPr="003F3BD8">
        <w:rPr>
          <w:noProof/>
        </w:rPr>
        <w:t>(Farquhar, von Caemmerer &amp; Berry 1980; Farquhar, von Caemmerer S &amp; Berry 2001)</w:t>
      </w:r>
      <w:r>
        <w:fldChar w:fldCharType="end"/>
      </w:r>
      <w:r>
        <w:t xml:space="preserve">. </w:t>
      </w:r>
      <w:r w:rsidR="00FA313C">
        <w:t>Theoretically, e</w:t>
      </w:r>
      <w:r w:rsidR="00A61A9A">
        <w:t>ither of these processes can limit the rate of photosynthesis, depending on whether leaves are l</w:t>
      </w:r>
      <w:r w:rsidR="00FA313C">
        <w:t>ight or CO</w:t>
      </w:r>
      <w:r w:rsidR="00FA313C" w:rsidRPr="00FA313C">
        <w:rPr>
          <w:vertAlign w:val="subscript"/>
        </w:rPr>
        <w:t>2</w:t>
      </w:r>
      <w:r w:rsidR="00FA313C">
        <w:t xml:space="preserve"> limited</w:t>
      </w:r>
      <w:ins w:id="33" w:author="James Lawson" w:date="2017-07-18T18:01:00Z">
        <w:r w:rsidR="00007462">
          <w:t xml:space="preserve"> (REF)</w:t>
        </w:r>
      </w:ins>
      <w:r w:rsidR="00FA313C">
        <w:t xml:space="preserve">. </w:t>
      </w:r>
      <w:r w:rsidR="00D52BDE">
        <w:t>According to the co</w:t>
      </w:r>
      <w:r w:rsidR="00B30F4F">
        <w:t>-</w:t>
      </w:r>
      <w:r w:rsidR="00D52BDE">
        <w:t>ordination hypothesis</w:t>
      </w:r>
      <w:r w:rsidR="00B30F4F">
        <w:t xml:space="preserve"> of </w:t>
      </w:r>
      <w:r w:rsidR="00390290">
        <w:t xml:space="preserve">C3 </w:t>
      </w:r>
      <w:r w:rsidR="00B30F4F">
        <w:t>photosynthetic acclimation</w:t>
      </w:r>
      <w:r w:rsidR="00A9770D">
        <w:t>,</w:t>
      </w:r>
      <w:r w:rsidR="00390290">
        <w:t xml:space="preserve"> </w:t>
      </w:r>
      <w:r w:rsidR="00D52BDE">
        <w:t>proportional allocation of protein resources to the light capturing photosystem complexes</w:t>
      </w:r>
      <w:r w:rsidR="00D52BDE" w:rsidRPr="003B7D49">
        <w:t xml:space="preserve"> and carbon fixing Calvin cycle enzymes</w:t>
      </w:r>
      <w:r w:rsidR="00D52BDE">
        <w:t xml:space="preserve"> should be optimised such that carboxylation and regeneration of RuBP are co-limiting in leaves under </w:t>
      </w:r>
      <w:r w:rsidR="00A9770D">
        <w:t>average daytime</w:t>
      </w:r>
      <w:r w:rsidR="00D52BDE">
        <w:t xml:space="preserve"> conditions</w:t>
      </w:r>
      <w:r w:rsidR="00604DAA">
        <w:t xml:space="preserve"> </w:t>
      </w:r>
      <w:commentRangeStart w:id="34"/>
      <w:r w:rsidR="00390290">
        <w:fldChar w:fldCharType="begin" w:fldLock="1"/>
      </w:r>
      <w:r w:rsidR="008A52AF">
        <w:instrText>ADDIN CSL_CITATION { "citationItems" : [ { "id" : "ITEM-1", "itemData" : { "DOI" : "10.1371/journal.pone.0038345", "ISBN" : "1932-6203", "ISSN" : "19326203", "PMID" : "22685562", "abstract" : "Photosynthetic capacity is one of the most sensitive parameters in vegetation models and its relationship to leaf nitrogen content links the carbon and nitrogen cycles. Process understanding for reliably predicting photosynthetic capacity is still missing. To advance this understanding we have tested across C(3) plant species the coordination hypothesis, which assumes nitrogen allocation to photosynthetic processes such that photosynthesis tends to be co-limited by ribulose-1,5-bisphosphate (RuBP) carboxylation and regeneration. The coordination hypothesis yields an analytical solution to predict photosynthetic capacity and calculate area-based leaf nitrogen content (N(a)). The resulting model linking leaf photosynthesis, stomata conductance and nitrogen investment provides testable hypotheses about the physiological regulation of these processes. Based on a dataset of 293 observations for 31 species grown under a range of environmental conditions, we confirm the coordination hypothesis: under mean environmental conditions experienced by leaves during the preceding month, RuBP carboxylation equals RuBP regeneration. We identify three key parameters for photosynthetic coordination: specific leaf area and two photosynthetic traits (k(3), which modulates N investment and is the ratio of RuBP carboxylation/oxygenation capacity (V(Cmax)) to leaf photosynthetic N content (N(pa)); and J(fac), which modulates photosynthesis for a given k(3) and is the ratio of RuBP regeneration capacity (J(max)) to V(Cmax)). With species-specific parameter values of SLA, k(3) and J(fac), our leaf photosynthesis coordination model accounts for 93% of the total variance in N(a) across species and environmental conditions. A calibration by plant functional type of k(3) and J(fac) still leads to accurate model prediction of N(a), while SLA calibration is essentially required at species level. Observed variations in k(3) and J(fac) are partly explained by environmental and phylogenetic constraints, while SLA variation is partly explained by phylogeny. These results open a new avenue for predicting photosynthetic capacity and leaf nitrogen content in vegetation models.", "author" : [ { "dropping-particle" : "", "family" : "Maire", "given" : "Vincent", "non-dropping-particle" : "", "parse-names" : false, "suffix" : "" }, { "dropping-particle" : "", "family" : "Martre", "given" : "Pierre", "non-dropping-particle" : "", "parse-names" : false, "suffix" : "" }, { "dropping-particle" : "", "family" : "Kattge", "given" : "Jens", "non-dropping-particle" : "", "parse-names" : false, "suffix" : "" }, { "dropping-particle" : "", "family" : "Gastal", "given" : "Fran??ois", "non-dropping-particle" : "", "parse-names" : false, "suffix" : "" }, { "dropping-particle" : "", "family" : "Esser", "given" : "Gerd", "non-dropping-particle" : "", "parse-names" : false, "suffix" : "" }, { "dropping-particle" : "", "family" : "Fontaine", "given" : "S??bastien", "non-dropping-particle" : "", "parse-names" : false, "suffix" : "" }, { "dropping-particle" : "", "family" : "Soussana", "given" : "Jean Fran??ois", "non-dropping-particle" : "", "parse-names" : false, "suffix" : "" } ], "container-title" : "PLoS ONE", "id" : "ITEM-1", "issue" : "6", "issued" : { "date-parts" : [ [ "2012" ] ] }, "note" : "NULL", "page" : "1-15", "title" : "The coordination of leaf photosynthesis links C and N fluxes in C3 plant species", "type" : "article-journal", "volume" : "7" }, "uris" : [ "http://www.mendeley.com/documents/?uuid=b4fdf29e-657e-4e24-8697-2f821f996fbb" ] }, { "id" : "ITEM-2", "itemData" : { "DOI" : "10.2307/2390165", "ISBN" : "0269-8463", "ISSN" : "0269-8463", "abstract" : "1. Net primary production (NPP) by terrestrial ecosystems appears to be proportional to absorbed photosynthetically active radiation (APAR) on a seasonal and annual basis. This observation has been used in `diagnostic' models that estimate NPP from remotely sensed vegetation indices. In `prognostic' process-based models carbon fluxes are more commonly integrated with respect to leaf area index assuming invariant leaf photosynthetic parameters. This approach does not lead to a proportional relationship between NPP and APAR. However, leaf nitrogen content and Rubisco activity are known to vary seasonally and with canopy position, and there is evidence that this variation takes place in such a way as to nearly optimize total canopy net photosynthesis. 2. Using standard formulations for the instantaneous response of leaf net photosynthesis to APAR, we show that the optimized canopy net photosynthesis is proportional to APAR. This theory leads to reasonable values for the maximum (unstressed) light-use efficiency of gross and net primary production of C3 plants at current ambient CO2, comparable with empirical estimates for agricultural crops and forest plantations. 3. By relating the standard formulations to the Collatz-Farquhar model of photosynthesis, we show that a range of observed physiological responses to temperature and CO2 can be understood as consequences of the optimization. These responses include the CO2 fertilization response and stomatal closure in C3 plants, the increase of leaf N concentration with decreasing growing season temperature, and the downward acclimation of leaf respiration and N content with increasing ambient CO2. The theory provides a way to integrate diverse experimental observations into a general framework for modelling terrestrial primary production.", "author" : [ { "dropping-particle" : "", "family" : "Haxeltine", "given" : "A", "non-dropping-particle" : "", "parse-names" : false, "suffix" : "" }, { "dropping-particle" : "", "family" : "Prentice", "given" : "I C", "non-dropping-particle" : "", "parse-names" : false, "suffix" : "" } ], "container-title" : "Functional Ecology", "id" : "ITEM-2", "issue" : "5", "issued" : { "date-parts" : [ [ "1996" ] ] }, "page" : "551-561", "title" : "A General Model for the Light-Use Efficiency of Primary Production", "type" : "article-journal", "volume" : "10" }, "uris" : [ "http://www.mendeley.com/documents/?uuid=03c1174d-8590-4e62-996a-6ab7b5952446" ] }, { "id" : "ITEM-3", "itemData" : { "author" : [ { "dropping-particle" : "", "family" : "Chen", "given" : "Jia-lin", "non-dropping-particle" : "", "parse-names" : false, "suffix" : "" }, { "dropping-particle" : "", "family" : "Reynolds", "given" : "James F", "non-dropping-particle" : "", "parse-names" : false, "suffix" : "" }, { "dropping-particle" : "", "family" : "Harley", "given" : "Peter C", "non-dropping-particle" : "", "parse-names" : false, "suffix" : "" }, { "dropping-particle" : "", "family" : "Tenhunen", "given" : "John D", "non-dropping-particle" : "", "parse-names" : false, "suffix" : "" } ], "container-title" : "Ecology", "id" : "ITEM-3", "issue" : "1", "issued" : { "date-parts" : [ [ "2009" ] ] }, "page" : "63-69", "title" : "Coordination Theory of Leaf Nitrogen Distribution in a Canopy", "type" : "article-journal", "volume" : "93" }, "uris" : [ "http://www.mendeley.com/documents/?uuid=9f85ea18-4294-40c3-b56a-a771ee82ad7d" ] } ], "mendeley" : { "formattedCitation" : "(Haxeltine &amp; Prentice 1996; Chen &lt;i&gt;et al.&lt;/i&gt; 2009; Maire &lt;i&gt;et al.&lt;/i&gt; 2012)", "plainTextFormattedCitation" : "(Haxeltine &amp; Prentice 1996; Chen et al. 2009; Maire et al. 2012)", "previouslyFormattedCitation" : "(Haxeltine &amp; Prentice 1996; Chen &lt;i&gt;et al.&lt;/i&gt; 2009; Maire &lt;i&gt;et al.&lt;/i&gt; 2012)" }, "properties" : { "noteIndex" : 0 }, "schema" : "https://github.com/citation-style-language/schema/raw/master/csl-citation.json" }</w:instrText>
      </w:r>
      <w:r w:rsidR="00390290">
        <w:fldChar w:fldCharType="separate"/>
      </w:r>
      <w:r w:rsidR="00383B72" w:rsidRPr="00383B72">
        <w:rPr>
          <w:noProof/>
        </w:rPr>
        <w:t xml:space="preserve">(Haxeltine &amp; Prentice 1996; Chen </w:t>
      </w:r>
      <w:r w:rsidR="00383B72" w:rsidRPr="00383B72">
        <w:rPr>
          <w:i/>
          <w:noProof/>
        </w:rPr>
        <w:t>et al.</w:t>
      </w:r>
      <w:r w:rsidR="00383B72" w:rsidRPr="00383B72">
        <w:rPr>
          <w:noProof/>
        </w:rPr>
        <w:t xml:space="preserve"> 2009; Maire </w:t>
      </w:r>
      <w:r w:rsidR="00383B72" w:rsidRPr="00383B72">
        <w:rPr>
          <w:i/>
          <w:noProof/>
        </w:rPr>
        <w:t>et al.</w:t>
      </w:r>
      <w:r w:rsidR="00383B72" w:rsidRPr="00383B72">
        <w:rPr>
          <w:noProof/>
        </w:rPr>
        <w:t xml:space="preserve"> 2012)</w:t>
      </w:r>
      <w:r w:rsidR="00390290">
        <w:fldChar w:fldCharType="end"/>
      </w:r>
      <w:r w:rsidR="00D52BDE">
        <w:t xml:space="preserve">. </w:t>
      </w:r>
      <w:commentRangeEnd w:id="34"/>
      <w:r w:rsidR="00B97FF2">
        <w:rPr>
          <w:rStyle w:val="CommentReference"/>
        </w:rPr>
        <w:commentReference w:id="34"/>
      </w:r>
      <w:r w:rsidR="00CF163C">
        <w:t xml:space="preserve">Previously, leaf chlorophyll content expressed in nitrogen equivalents has been used as a proxy for investment in light capturing machinery </w:t>
      </w:r>
      <w:r w:rsidR="00CF163C">
        <w:fldChar w:fldCharType="begin" w:fldLock="1"/>
      </w:r>
      <w:r w:rsidR="00390290">
        <w:instrText>ADDIN CSL_CITATION { "citationItems" : [ { "id" : "ITEM-1", "itemData" : { "DOI" : "10.1046/j.1365-3040.1997.d01-133.x", "ISBN" : "0140-7791", "ISSN" : "0140-7791", "PMID" : "3150", "abstract" : "A process-based leaf gas exchange model for C3 plants was developed which specifically describes the effects observed along light gradients of shifting nitrogen investment in carboxylation and bioenergetics and modified leaf thick- ness due to altered stacking of photosynthetic units. The model was parametrized for the late-successional, shade- tolerant deciduous species Acer saccharum Marsh. The specific activity of ribulose-1,5-bisphosphate carboxylase (Rubisco) and the maximum photosynthetic electron transport rate per unit cytochrome f (cyt f) were used as indices that vary proportionally with nitrogen investment in the capacities for carboxylation and electron transport. Rubisco and cyt f per unit leaf area are related in the model to leaf dry mass per area (MA), leaf nitrogen content per unit leaf dry mass (Nm), and partitioning coefficients for leaf nitrogen in Rubisco (PR) and in bioenergetics (PB). These partitioning coefficients are estimated from charac- teristic response curves of photosynthesis along with infor- mation on leaf structure and composition. While PR and PB determine the light-saturated value of photosynthesis, the fraction of leaf nitrogen in thylakoid light-harvesting components (PL) and the ratio of leaf chlorophyll to leaf nitrogen invested in light harvesting (CB), which is depen- dent on thylakoid stoichiometry, determine the initial pho- tosynthetic light utilization efficiency in the model. Carbon loss due to mitochondrial respiration, which also changes along light gradients, was considered to vary in proportion with carboxylation capacity. Key model parameters \u2013 Nm, PR, PB, PL, CB and stomatal sensitivity with respect to changes in net photosynthesis (Gf) \u2013 were examined as a function of MA, which is linearly related to irradiance during growth of the leaves. The results of the analysis applied to A. saccharum indicate that PB and PR increase, and Gf, PL and CB decrease with increasing MA. As a result of these effects of irradiance on nitrogen parti- tioning, the slope of the light-saturated net photosynthesis rate per unit leaf dry mass (Am max) versus Nm relationship increased with increasing growth irradiance in mid-sea- son. Furthermore, the nitrogen partitioning coefficients as *Correspondence and present address: \u00dclo Niinemets, Institute of Ecology, Estonian Academy of Sciences, Riia 181, EE-2400 Tartu, Estonia. well as the slopes of Am max versus Nm were independent of season, except during development of the le\u2026", "author" : [ { "dropping-particle" : "", "family" : "Niinemets", "given" : "U.", "non-dropping-particle" : "", "parse-names" : false, "suffix" : "" }, { "dropping-particle" : "", "family" : "Tenhunen", "given" : "J. D.", "non-dropping-particle" : "", "parse-names" : false, "suffix" : "" } ], "container-title" : "Plant, Cell and Environment", "id" : "ITEM-1", "issue" : "7", "issued" : { "date-parts" : [ [ "1997" ] ] }, "page" : "845-866", "title" : "A model separating leaf structural and physiological effects on carbon gain along light gradients for the shade-tolerant species Acer saccharum", "type" : "article-journal", "volume" : "20" }, "uris" : [ "http://www.mendeley.com/documents/?uuid=cd64265b-cc0f-4287-8d83-dcd76be3dee0" ] } ], "mendeley" : { "formattedCitation" : "(Niinemets &amp; Tenhunen 1997)", "plainTextFormattedCitation" : "(Niinemets &amp; Tenhunen 1997)", "previouslyFormattedCitation" : "(Niinemets &amp; Tenhunen 1997)" }, "properties" : { "noteIndex" : 0 }, "schema" : "https://github.com/citation-style-language/schema/raw/master/csl-citation.json" }</w:instrText>
      </w:r>
      <w:r w:rsidR="00CF163C">
        <w:fldChar w:fldCharType="separate"/>
      </w:r>
      <w:r w:rsidR="00CF163C" w:rsidRPr="00D52BDE">
        <w:rPr>
          <w:noProof/>
        </w:rPr>
        <w:t>(Niinemets &amp; Tenhunen 1997)</w:t>
      </w:r>
      <w:r w:rsidR="00CF163C">
        <w:fldChar w:fldCharType="end"/>
      </w:r>
      <w:r w:rsidR="00CF163C">
        <w:t xml:space="preserve">, while </w:t>
      </w:r>
      <w:commentRangeStart w:id="35"/>
      <w:r w:rsidR="00CF163C">
        <w:t>Rubisco abundance has typically been estimated using gas exchange methods to estimate rates of carboxylation (</w:t>
      </w:r>
      <w:r w:rsidR="002F2616">
        <w:t>ref</w:t>
      </w:r>
      <w:r w:rsidR="00CF163C">
        <w:t>)</w:t>
      </w:r>
      <w:commentRangeEnd w:id="35"/>
      <w:r w:rsidR="004161B0">
        <w:rPr>
          <w:rStyle w:val="CommentReference"/>
        </w:rPr>
        <w:commentReference w:id="35"/>
      </w:r>
      <w:r w:rsidR="00CF163C">
        <w:t xml:space="preserve">. </w:t>
      </w:r>
      <w:r w:rsidR="00A71911">
        <w:t xml:space="preserve">Our </w:t>
      </w:r>
      <w:r w:rsidR="00F048BD">
        <w:t>leaf protein abundance</w:t>
      </w:r>
      <w:r w:rsidR="00A71911">
        <w:t xml:space="preserve"> dataset provides the opportunity to directly test hypotheses about molecular adaptation of the photosynthetic apparatus to environmental conditions.</w:t>
      </w:r>
      <w:r w:rsidR="00F048BD">
        <w:t xml:space="preserve"> </w:t>
      </w:r>
    </w:p>
    <w:p w14:paraId="0829A2C1" w14:textId="4079650E" w:rsidR="003B7E79" w:rsidRDefault="001261A3" w:rsidP="00D52BDE">
      <w:commentRangeStart w:id="36"/>
      <w:r>
        <w:t xml:space="preserve">Following co-ordination theory, </w:t>
      </w:r>
      <w:commentRangeStart w:id="37"/>
      <w:r>
        <w:t>we derived</w:t>
      </w:r>
      <w:commentRangeEnd w:id="37"/>
      <w:r w:rsidR="001E6178">
        <w:rPr>
          <w:rStyle w:val="CommentReference"/>
        </w:rPr>
        <w:commentReference w:id="37"/>
      </w:r>
      <w:r>
        <w:t xml:space="preserve"> </w:t>
      </w:r>
      <w:r w:rsidR="003B7E79">
        <w:t xml:space="preserve">a set of </w:t>
      </w:r>
      <w:r w:rsidR="00EB7659">
        <w:t>predictions</w:t>
      </w:r>
      <w:r w:rsidR="003B7E79">
        <w:t xml:space="preserve"> about differential investment in light capture and carbon assimilation along gradients of temperature, </w:t>
      </w:r>
      <w:r w:rsidR="00175D01">
        <w:t>precipitation</w:t>
      </w:r>
      <w:r w:rsidR="003B7E79">
        <w:t xml:space="preserve"> and </w:t>
      </w:r>
      <w:r w:rsidR="00175D01">
        <w:t>light availability</w:t>
      </w:r>
      <w:r w:rsidR="003B7E79">
        <w:t xml:space="preserve"> (see Fig. </w:t>
      </w:r>
      <w:r w:rsidR="0090116B">
        <w:t>1b</w:t>
      </w:r>
      <w:r w:rsidR="003B7E79">
        <w:t>)</w:t>
      </w:r>
      <w:r>
        <w:t>:</w:t>
      </w:r>
    </w:p>
    <w:p w14:paraId="3EB9929F" w14:textId="7F52A503" w:rsidR="00EB7659" w:rsidRDefault="003B7C0A" w:rsidP="00EB7659">
      <w:pPr>
        <w:pStyle w:val="ListParagraph"/>
        <w:numPr>
          <w:ilvl w:val="0"/>
          <w:numId w:val="6"/>
        </w:numPr>
      </w:pPr>
      <w:r>
        <w:t>I</w:t>
      </w:r>
      <w:r w:rsidR="00175D01" w:rsidRPr="003B7C0A">
        <w:t>nvestment in</w:t>
      </w:r>
      <w:r w:rsidR="00175D01">
        <w:t xml:space="preserve"> </w:t>
      </w:r>
      <w:commentRangeStart w:id="38"/>
      <w:r w:rsidR="008A52AF">
        <w:t xml:space="preserve">both </w:t>
      </w:r>
      <w:r w:rsidR="00175D01">
        <w:t xml:space="preserve">Calvin cycle enzymes </w:t>
      </w:r>
      <w:r w:rsidR="008A52AF">
        <w:t xml:space="preserve">and photosystems </w:t>
      </w:r>
      <w:r>
        <w:t>should</w:t>
      </w:r>
      <w:r w:rsidR="00175D01">
        <w:t xml:space="preserve"> increase towards colder environments, to </w:t>
      </w:r>
      <w:r w:rsidR="004A7F30">
        <w:t>make up</w:t>
      </w:r>
      <w:r w:rsidR="00175D01">
        <w:t xml:space="preserve"> </w:t>
      </w:r>
      <w:r w:rsidR="008A52AF">
        <w:t xml:space="preserve">for the </w:t>
      </w:r>
      <w:r w:rsidR="00031230">
        <w:t xml:space="preserve">associated </w:t>
      </w:r>
      <w:r w:rsidR="008A52AF">
        <w:t xml:space="preserve">thermodynamic reduction of biochemical reaction rates </w:t>
      </w:r>
      <w:commentRangeStart w:id="39"/>
      <w:r w:rsidR="008A52AF">
        <w:fldChar w:fldCharType="begin" w:fldLock="1"/>
      </w:r>
      <w:r w:rsidR="00A9770D">
        <w:instrText>ADDIN CSL_CITATION { "citationItems" : [ { "id" : "ITEM-1", "itemData" : { "DOI" : "10.1093/jxb/erj049", "ISSN" : "00220957", "PMID" : "16364948", "abstract" : "Growth temperature alters temperature dependence of the photosynthetic rate (temperature acclimation). In many species, the optimal temperature that maximizes the photosynthetic rate increases with increasing growth temperature. In this minireview, mechanisms involved in changes in the photosynthesis-temperature curve are discussed. Based on the biochemical model of photosynthesis, change in the photosynthesis-temperature curve is attributable to four factors: intercellular CO2 concentration, activation energy of the maximum rate of RuBP (ribulose-1,5-bisphosphate) carboxylation (Vc max), activation energy of the rate of RuBP regeneration (Jmax), and the ratio of Jmax to Vc max. In the survey, every species increased the activation energy of Vc max with increasing growth temperature. Other factors changed with growth temperature, but their responses were different among species. Among these factors, activation energy of Vc max may be the most important for the shift of optimal temperature of photosynthesis at ambient CO2 concentrations. Physiological and biochemical causes for the change in these parameters are discussed.", "author" : [ { "dropping-particle" : "", "family" : "Hikosaka", "given" : "Kouki", "non-dropping-particle" : "", "parse-names" : false, "suffix" : "" }, { "dropping-particle" : "", "family" : "Ishikawa", "given" : "Kazumasa", "non-dropping-particle" : "", "parse-names" : false, "suffix" : "" }, { "dropping-particle" : "", "family" : "Borjigidai", "given" : "Almaz", "non-dropping-particle" : "", "parse-names" : false, "suffix" : "" }, { "dropping-particle" : "", "family" : "Muller", "given" : "Onno", "non-dropping-particle" : "", "parse-names" : false, "suffix" : "" }, { "dropping-particle" : "", "family" : "Onoda", "given" : "Yusuke", "non-dropping-particle" : "", "parse-names" : false, "suffix" : "" } ], "container-title" : "Journal of Experimental Botany", "id" : "ITEM-1", "issue" : "2 SPEC. ISS.", "issued" : { "date-parts" : [ [ "2006" ] ] }, "page" : "291-302", "title" : "Temperature acclimation of photosynthesis: mechanisms involved in the changes in temperature dependence of photosynthetic rate", "type" : "article-journal", "volume" : "57" }, "uris" : [ "http://www.mendeley.com/documents/?uuid=5700c88f-c6ed-44e7-86fe-0b5274d941d9" ] } ], "mendeley" : { "formattedCitation" : "(Hikosaka &lt;i&gt;et al.&lt;/i&gt; 2006)", "plainTextFormattedCitation" : "(Hikosaka et al. 2006)", "previouslyFormattedCitation" : "(Hikosaka &lt;i&gt;et al.&lt;/i&gt; 2006)" }, "properties" : { "noteIndex" : 0 }, "schema" : "https://github.com/citation-style-language/schema/raw/master/csl-citation.json" }</w:instrText>
      </w:r>
      <w:r w:rsidR="008A52AF">
        <w:fldChar w:fldCharType="separate"/>
      </w:r>
      <w:r w:rsidR="008A52AF" w:rsidRPr="008A52AF">
        <w:rPr>
          <w:noProof/>
        </w:rPr>
        <w:t xml:space="preserve">(Hikosaka </w:t>
      </w:r>
      <w:r w:rsidR="008A52AF" w:rsidRPr="008A52AF">
        <w:rPr>
          <w:i/>
          <w:noProof/>
        </w:rPr>
        <w:t>et al.</w:t>
      </w:r>
      <w:r w:rsidR="008A52AF" w:rsidRPr="008A52AF">
        <w:rPr>
          <w:noProof/>
        </w:rPr>
        <w:t xml:space="preserve"> 2006)</w:t>
      </w:r>
      <w:r w:rsidR="008A52AF">
        <w:fldChar w:fldCharType="end"/>
      </w:r>
      <w:r w:rsidR="008A52AF">
        <w:t>.</w:t>
      </w:r>
      <w:commentRangeEnd w:id="38"/>
      <w:r w:rsidR="00E8484E">
        <w:rPr>
          <w:rStyle w:val="CommentReference"/>
        </w:rPr>
        <w:commentReference w:id="38"/>
      </w:r>
      <w:commentRangeEnd w:id="39"/>
      <w:r w:rsidR="00611D8C">
        <w:rPr>
          <w:rStyle w:val="CommentReference"/>
        </w:rPr>
        <w:commentReference w:id="39"/>
      </w:r>
    </w:p>
    <w:p w14:paraId="148EC40E" w14:textId="6E20D4BD" w:rsidR="00EB7659" w:rsidRDefault="003B7C0A" w:rsidP="00EB7659">
      <w:pPr>
        <w:pStyle w:val="ListParagraph"/>
        <w:numPr>
          <w:ilvl w:val="0"/>
          <w:numId w:val="6"/>
        </w:numPr>
      </w:pPr>
      <w:r>
        <w:t>I</w:t>
      </w:r>
      <w:r w:rsidR="00175D01" w:rsidRPr="00175D01">
        <w:t xml:space="preserve">nvestment in Calvin cycle enzymes </w:t>
      </w:r>
      <w:r>
        <w:t>should</w:t>
      </w:r>
      <w:r w:rsidR="00175D01" w:rsidRPr="00175D01">
        <w:t xml:space="preserve"> be greater </w:t>
      </w:r>
      <w:r w:rsidR="00EB7659">
        <w:t>at drier sites</w:t>
      </w:r>
      <w:ins w:id="41" w:author="Mark Westoby" w:date="2017-03-28T17:07:00Z">
        <w:r w:rsidR="00CD6841">
          <w:t xml:space="preserve">. </w:t>
        </w:r>
        <w:commentRangeStart w:id="42"/>
        <w:r w:rsidR="00CD6841">
          <w:t xml:space="preserve">By </w:t>
        </w:r>
      </w:ins>
      <w:del w:id="43" w:author="Mark Westoby" w:date="2017-03-28T17:07:00Z">
        <w:r w:rsidR="00175D01" w:rsidRPr="00175D01" w:rsidDel="00CD6841">
          <w:delText xml:space="preserve">, to </w:delText>
        </w:r>
      </w:del>
      <w:r w:rsidR="00175D01" w:rsidRPr="00175D01">
        <w:t>effect</w:t>
      </w:r>
      <w:ins w:id="44" w:author="Mark Westoby" w:date="2017-03-28T17:07:00Z">
        <w:r w:rsidR="00CD6841">
          <w:t>ing</w:t>
        </w:r>
      </w:ins>
      <w:r w:rsidR="00175D01" w:rsidRPr="00175D01">
        <w:t xml:space="preserve"> greater </w:t>
      </w:r>
      <w:r w:rsidR="00175D01">
        <w:t>internal CO</w:t>
      </w:r>
      <w:r w:rsidR="00175D01" w:rsidRPr="00EB7659">
        <w:rPr>
          <w:vertAlign w:val="subscript"/>
        </w:rPr>
        <w:t>2</w:t>
      </w:r>
      <w:r w:rsidR="00175D01" w:rsidRPr="00175D01">
        <w:t xml:space="preserve"> drawdown</w:t>
      </w:r>
      <w:ins w:id="45" w:author="Mark Westoby" w:date="2017-03-28T17:08:00Z">
        <w:r w:rsidR="00CD6841">
          <w:t xml:space="preserve">, rate of CO2 uptake can be maintained </w:t>
        </w:r>
      </w:ins>
      <w:del w:id="46" w:author="Mark Westoby" w:date="2017-03-28T17:08:00Z">
        <w:r w:rsidR="00175D01" w:rsidRPr="00175D01" w:rsidDel="00CD6841">
          <w:delText xml:space="preserve"> </w:delText>
        </w:r>
      </w:del>
      <w:r w:rsidR="00175D01" w:rsidRPr="00175D01">
        <w:t xml:space="preserve">at </w:t>
      </w:r>
      <w:r w:rsidR="004A7F30">
        <w:t>low</w:t>
      </w:r>
      <w:ins w:id="47" w:author="Mark Westoby" w:date="2017-03-28T17:08:00Z">
        <w:r w:rsidR="00CD6841">
          <w:t>er</w:t>
        </w:r>
      </w:ins>
      <w:r w:rsidR="004A7F30">
        <w:t xml:space="preserve"> stomatal conductance</w:t>
      </w:r>
      <w:del w:id="48" w:author="Mark Westoby" w:date="2017-03-28T17:08:00Z">
        <w:r w:rsidR="004A7F30" w:rsidDel="00CD6841">
          <w:delText xml:space="preserve">; </w:delText>
        </w:r>
        <w:r w:rsidDel="00CD6841">
          <w:delText>i.e.</w:delText>
        </w:r>
        <w:r w:rsidR="004A7F30" w:rsidDel="00CD6841">
          <w:delText xml:space="preserve"> to</w:delText>
        </w:r>
      </w:del>
      <w:ins w:id="49" w:author="Mark Westoby" w:date="2017-03-28T17:08:00Z">
        <w:r w:rsidR="00CD6841">
          <w:t>,</w:t>
        </w:r>
      </w:ins>
      <w:r w:rsidR="004A7F30">
        <w:t xml:space="preserve"> </w:t>
      </w:r>
      <w:del w:id="50" w:author="Mark Westoby" w:date="2017-03-28T17:08:00Z">
        <w:r w:rsidR="004A7F30" w:rsidDel="00CD6841">
          <w:delText xml:space="preserve">reduce </w:delText>
        </w:r>
      </w:del>
      <w:ins w:id="51" w:author="Mark Westoby" w:date="2017-03-28T17:08:00Z">
        <w:r w:rsidR="00CD6841">
          <w:t xml:space="preserve">reducing </w:t>
        </w:r>
      </w:ins>
      <w:r w:rsidR="004A7F30">
        <w:t xml:space="preserve">the water cost of photosynthesis for </w:t>
      </w:r>
      <w:r w:rsidR="00EB7659">
        <w:t xml:space="preserve">dryland </w:t>
      </w:r>
      <w:r w:rsidR="004A7F30">
        <w:t>plants</w:t>
      </w:r>
      <w:r w:rsidR="00A9770D">
        <w:t xml:space="preserve"> </w:t>
      </w:r>
      <w:r w:rsidR="00A9770D">
        <w:fldChar w:fldCharType="begin" w:fldLock="1"/>
      </w:r>
      <w:r w:rsidR="00AB105A">
        <w:instrText>ADDIN CSL_CITATION { "citationItems" : [ { "id" : "ITEM-1", "itemData" : { "DOI" : "10.1111/j.1466-822x.2005.00172.x", "ISBN" : "1466-822X(print); 1466-8328(electronic)", "ISSN" : "1466822X", "abstract" : "Aim Our aim was to quantify climatic influences on key leaf traits and relationships at the global scale. This knowledge provides insight into how plants have adapted to different environmental pressures, and will lead to better calibration of future vegetation-climate models. Location The data set represents vegetation from 175 sites around the world. Methods For more than 2500 vascular plant species, we compiled data on leaf mass per area (LMA), leaf life span (LL), nitrogen concentration (N(mass)) and photosynthetic capacity (A(mass)). Site climate was described with several standard indices. Correlation and regression analyses were used for quantifying relationships between single leaf traits and climate. Standardized major axis (SMA) analyses were used for assessing the effect of climate on bivariate relationships between leaf traits. Principal components analysis (PCA) was used to summarize multidimensional trait variation. Results At hotter, drier and higher irradiance sites, (1) mean LMA and leaf N per area were higher; (2) average LL was shorter at a given LMA, or the increase in LL was less for a given increase in LMA (LL-LMA relationships became less positive); and (3) A(mass) was lower at a given N(mass), or the increase in A(mass) was less for a given increase in N(mass). Considering all traits simultaneously, 18% of variation along the principal multivariate trait axis was explained by climate. Main conclusions Trait-shifts with climate were of sufficient magnitude to have major implications for plant dry mass and nutrient economics, and represent substantial selective pressures associated with adaptation to different climatic regimes.", "author" : [ { "dropping-particle" : "", "family" : "Wright", "given" : "Ian J.", "non-dropping-particle" : "", "parse-names" : false, "suffix" : "" }, { "dropping-particle" : "", "family" : "Reich", "given" : "Peter B.", "non-dropping-particle" : "", "parse-names" : false, "suffix" : "" }, { "dropping-particle" : "", "family" : "Cornelissen", "given" : "Johannes H C", "non-dropping-particle" : "", "parse-names" : false, "suffix" : "" }, { "dropping-particle" : "", "family" : "Falster", "given" : "Daniel S.", "non-dropping-particle" : "", "parse-names" : false, "suffix" : "" }, { "dropping-particle" : "", "family" : "Groom", "given" : "Philip K.", "non-dropping-particle" : "", "parse-names" : false, "suffix" : "" }, { "dropping-particle" : "", "family" : "Hikosaka", "given" : "Kouki", "non-dropping-particle" : "", "parse-names" : false, "suffix" : "" }, { "dropping-particle" : "", "family" : "Lee", "given" : "William", "non-dropping-particle" : "", "parse-names" : false, "suffix" : "" }, { "dropping-particle" : "", "family" : "Lusk", "given" : "Christopher H.", "non-dropping-particle" : "", "parse-names" : false, "suffix" : "" }, { "dropping-particle" : "", "family" : "Niinemets", "given" : "\u00dclo", "non-dropping-particle" : "", "parse-names" : false, "suffix" : "" }, { "dropping-particle" : "", "family" : "Oleksyn", "given" : "Jacek", "non-dropping-particle" : "", "parse-names" : false, "suffix" : "" }, { "dropping-particle" : "", "family" : "Osada", "given" : "Noriyuki", "non-dropping-particle" : "", "parse-names" : false, "suffix" : "" }, { "dropping-particle" : "", "family" : "Poorter", "given" : "Hendrik", "non-dropping-particle" : "", "parse-names" : false, "suffix" : "" }, { "dropping-particle" : "", "family" : "Warton", "given" : "David I.", "non-dropping-particle" : "", "parse-names" : false, "suffix" : "" }, { "dropping-particle" : "", "family" : "Westoby", "given" : "Mark", "non-dropping-particle" : "", "parse-names" : false, "suffix" : "" } ], "container-title" : "Global Ecology and Biogeography", "id" : "ITEM-1", "issue" : "5", "issued" : { "date-parts" : [ [ "2005" ] ] }, "page" : "411-421", "title" : "Modulation of leaf economic traits and trait relationships by climate", "type" : "article-journal", "volume" : "14" }, "uris" : [ "http://www.mendeley.com/documents/?uuid=e1052fcf-1502-443e-b9ee-4bc00795bc60" ] } ], "mendeley" : { "formattedCitation" : "(Wright &lt;i&gt;et al.&lt;/i&gt; 2005)", "plainTextFormattedCitation" : "(Wright et al. 2005)", "previouslyFormattedCitation" : "(Wright &lt;i&gt;et al.&lt;/i&gt; 2005)" }, "properties" : { "noteIndex" : 0 }, "schema" : "https://github.com/citation-style-language/schema/raw/master/csl-citation.json" }</w:instrText>
      </w:r>
      <w:r w:rsidR="00A9770D">
        <w:fldChar w:fldCharType="separate"/>
      </w:r>
      <w:r w:rsidR="00A9770D" w:rsidRPr="00A9770D">
        <w:rPr>
          <w:noProof/>
        </w:rPr>
        <w:t xml:space="preserve">(Wright </w:t>
      </w:r>
      <w:r w:rsidR="00A9770D" w:rsidRPr="00A9770D">
        <w:rPr>
          <w:i/>
          <w:noProof/>
        </w:rPr>
        <w:t>et al.</w:t>
      </w:r>
      <w:r w:rsidR="00A9770D" w:rsidRPr="00A9770D">
        <w:rPr>
          <w:noProof/>
        </w:rPr>
        <w:t xml:space="preserve"> 2005)</w:t>
      </w:r>
      <w:r w:rsidR="00A9770D">
        <w:fldChar w:fldCharType="end"/>
      </w:r>
      <w:r w:rsidR="00A9770D">
        <w:t xml:space="preserve"> (other more ecophys oriented refs?)</w:t>
      </w:r>
      <w:r w:rsidR="00175D01" w:rsidRPr="00175D01">
        <w:t>.</w:t>
      </w:r>
      <w:commentRangeEnd w:id="42"/>
      <w:r w:rsidR="00CB278A">
        <w:rPr>
          <w:rStyle w:val="CommentReference"/>
        </w:rPr>
        <w:commentReference w:id="42"/>
      </w:r>
      <w:r w:rsidR="004A7F30">
        <w:t xml:space="preserve"> No direct effect of precipitation on investment in photosystem proteins </w:t>
      </w:r>
      <w:r>
        <w:t>is</w:t>
      </w:r>
      <w:r w:rsidR="004A7F30">
        <w:t xml:space="preserve"> expected, although cross-correlation between precipitation and vegetation canopy density could influence this relationship. </w:t>
      </w:r>
    </w:p>
    <w:p w14:paraId="402D1FA9" w14:textId="3B45C9C9" w:rsidR="00315E6C" w:rsidRDefault="003B7C0A" w:rsidP="00EB7659">
      <w:pPr>
        <w:pStyle w:val="ListParagraph"/>
        <w:numPr>
          <w:ilvl w:val="0"/>
          <w:numId w:val="6"/>
        </w:numPr>
      </w:pPr>
      <w:r>
        <w:t>I</w:t>
      </w:r>
      <w:r w:rsidR="004A7F30">
        <w:t xml:space="preserve">nvestment in photosystem complex proteins </w:t>
      </w:r>
      <w:commentRangeStart w:id="52"/>
      <w:r>
        <w:t>should</w:t>
      </w:r>
      <w:r w:rsidR="004A7F30">
        <w:t xml:space="preserve"> be greatest where photosynthesis is light-limited</w:t>
      </w:r>
      <w:r w:rsidR="00AB105A">
        <w:t xml:space="preserve"> </w:t>
      </w:r>
      <w:r w:rsidR="00AB105A">
        <w:fldChar w:fldCharType="begin" w:fldLock="1"/>
      </w:r>
      <w:r w:rsidR="00AB105A">
        <w:instrText>ADDIN CSL_CITATION { "citationItems" : [ { "id" : "ITEM-1", "itemData" : { "DOI" : "10.1111/j.1365-3040.2007.01683.x", "ISBN" : "0140-7791", "ISSN" : "01407791", "PMID" : "17661747", "abstract" : "Plant canopies are characterized by dramatic gradients of light between\\ncanopy top and bottom, and interactions between light, temperature\\nand water vapour deficits. This review summarizes current knowledge\\nof potentials and limitations of acclimation of foliage photosynthetic\\ncapacity (Amax) and light-harvesting efficiency to complex environmental\\ngradients within the canopies. Acclimation of Amax to high light\\navailability involves accumulation of rate-limiting photosynthetic\\nproteins per unit leaf area as the result of increases in leaf thickness\\nin broad-leaved species and volume : total area ratio and mesophyll\\nthickness in species with complex geometry of leaf cross-section.\\nEnhancement of light-harvesting efficiency in low light occurs through\\nincreased chlorophyll production per unit dry mass, greater leaf\\narea per unit dry mass investment in leaves and shoot architectural\\nmodifications that improve leaf exposure and reduce within-shoot\\nshading. All these acclimation responses vary among species, resulting\\nin species-specific use efficiencies of low and high light. In fast-growing\\ncanopies and in evergreen species, where foliage developed and acclimated\\nto a certain light environment becomes shaded by newly developing\\nfoliage, leaf senescence, age-dependent changes in cell wall characteristics\\nand limited foliage re-acclimation capacity can constrain adjustment\\nof older leaves to modified light availabilities. The review further\\ndemonstrates that leaves in different canopy positions respond differently\\nto dynamic fluctuations in light availability and to multiple environmental\\nstresses. Foliage acclimated to high irradiance respond more plastically\\nto rapid changes in leaf light environment, and is more resistant\\nto co-occurring heat and water stress. However, in higher light,\\nco-occurring stresses can more strongly curb the efficiency of foliage\\nphotosynthetic machinery through reductions in internal diffusion\\nconductance to CO2. This review demonstrates strong foliage potential\\nfor acclimation to within-canopy environmental gradients, but also\\nhighlights complex constraints on acclimation and foliage functioning\\nresulting from light \u00d7 foliage age interactions, multiple environmental\\nstresses, dynamic light fluctuations and species-specific leaf and\\nshoot structural constraints.", "author" : [ { "dropping-particle" : "", "family" : "Niinemets", "given" : "\u00dclo", "non-dropping-particle" : "", "parse-names" : false, "suffix" : "" } ], "container-title" : "Plant, Cell and Environment", "id" : "ITEM-1", "issue" : "9", "issued" : { "date-parts" : [ [ "2007" ] ] }, "page" : "1052-1071", "title" : "Photosynthesis and resource distribution through plant canopies", "type" : "article", "volume" : "30" }, "uris" : [ "http://www.mendeley.com/documents/?uuid=9eabb6b8-12a8-4d48-890a-2e21ad3541e7" ] } ], "mendeley" : { "formattedCitation" : "(Niinemets 2007)", "plainTextFormattedCitation" : "(Niinemets 2007)", "previouslyFormattedCitation" : "(Niinemets 2007)" }, "properties" : { "noteIndex" : 0 }, "schema" : "https://github.com/citation-style-language/schema/raw/master/csl-citation.json" }</w:instrText>
      </w:r>
      <w:r w:rsidR="00AB105A">
        <w:fldChar w:fldCharType="separate"/>
      </w:r>
      <w:r w:rsidR="00AB105A" w:rsidRPr="00AB105A">
        <w:rPr>
          <w:noProof/>
        </w:rPr>
        <w:t>(Niinemets 2007)</w:t>
      </w:r>
      <w:r w:rsidR="00AB105A">
        <w:fldChar w:fldCharType="end"/>
      </w:r>
      <w:commentRangeEnd w:id="52"/>
      <w:r w:rsidR="000D497A">
        <w:rPr>
          <w:rStyle w:val="CommentReference"/>
        </w:rPr>
        <w:commentReference w:id="52"/>
      </w:r>
      <w:r w:rsidR="004A7F30">
        <w:t>, and i</w:t>
      </w:r>
      <w:r w:rsidR="004A7F30" w:rsidRPr="004A7F30">
        <w:t xml:space="preserve">nvestment in Calvin cycle enzymes </w:t>
      </w:r>
      <w:r>
        <w:t>should</w:t>
      </w:r>
      <w:r w:rsidR="004A7F30">
        <w:t xml:space="preserve"> increase with light availability</w:t>
      </w:r>
      <w:r w:rsidR="004A7F30" w:rsidRPr="004A7F30">
        <w:t xml:space="preserve">, </w:t>
      </w:r>
      <w:r w:rsidR="004A7F30">
        <w:t>since</w:t>
      </w:r>
      <w:r w:rsidR="004A7F30" w:rsidRPr="004A7F30">
        <w:t xml:space="preserve"> capacity for carboxylation of RuBP determines the rate of light-saturated photosynthesis</w:t>
      </w:r>
      <w:r w:rsidR="00AB105A">
        <w:t xml:space="preserve"> </w:t>
      </w:r>
      <w:r w:rsidR="00AB105A">
        <w:fldChar w:fldCharType="begin" w:fldLock="1"/>
      </w:r>
      <w:r w:rsidR="0090116B">
        <w:instrText>ADDIN CSL_CITATION { "citationItems" : [ { "id" : "ITEM-1", "itemData" : { "DOI" : "10.1007/BF00386231", "ISBN" : "0032-0935", "ISSN" : "00320935", "PMID" : "12615544", "abstract" : "Various aspects of the biochemistry of photosynthetic carbon assimilation in C3 plants are integrated into a form compatible with studies of gas exchange in leaves. These aspects include the kinetic properties of ribulose bisphosphate carboxylase- oxygenase; the requirements of the photosynthetic carbon reduction and photorespiratory carbon oxida- tion cycles for reduced pyridine nucleotides; the de- pendence of electron transport on photon flux and the presence of a temperature dependent upper limit to electron transport. The measurements of gas ex- change with which the model outputs may be com- pared include those of the temperature and partial pressure of CO2(p(CO2) ) dependencies of quantum yield, the variation of compensation point with tem- perature and partial pressure of O2(p(O2)), the de- pendence of net CO 2 assimilation rate on p(CO2) and irradiance, and the influence of p(CO2) and ir- radiance on the temperature dependence of assimi- lation rate.", "author" : [ { "dropping-particle" : "", "family" : "Farquhar", "given" : "G. D.", "non-dropping-particle" : "", "parse-names" : false, "suffix" : "" }, { "dropping-particle" : "", "family" : "Caemmerer", "given" : "S.", "non-dropping-particle" : "von", "parse-names" : false, "suffix" : "" }, { "dropping-particle" : "", "family" : "Berry", "given" : "J. A.", "non-dropping-particle" : "", "parse-names" : false, "suffix" : "" } ], "container-title" : "Planta", "id" : "ITEM-1", "issue" : "1", "issued" : { "date-parts" : [ [ "1980" ] ] }, "page" : "78-90", "title" : "A biochemical model of photosynthetic CO2 assimilation in leaves of C3 species", "type" : "article-journal", "volume" : "149" }, "uris" : [ "http://www.mendeley.com/documents/?uuid=cbd99b59-8533-44d4-8cac-68f79dee1895" ] } ], "mendeley" : { "formattedCitation" : "(Farquhar &lt;i&gt;et al.&lt;/i&gt; 1980)", "plainTextFormattedCitation" : "(Farquhar et al. 1980)", "previouslyFormattedCitation" : "(Farquhar &lt;i&gt;et al.&lt;/i&gt; 1980)" }, "properties" : { "noteIndex" : 0 }, "schema" : "https://github.com/citation-style-language/schema/raw/master/csl-citation.json" }</w:instrText>
      </w:r>
      <w:r w:rsidR="00AB105A">
        <w:fldChar w:fldCharType="separate"/>
      </w:r>
      <w:r w:rsidR="00AB105A" w:rsidRPr="00AB105A">
        <w:rPr>
          <w:noProof/>
        </w:rPr>
        <w:t xml:space="preserve">(Farquhar </w:t>
      </w:r>
      <w:r w:rsidR="00AB105A" w:rsidRPr="00AB105A">
        <w:rPr>
          <w:i/>
          <w:noProof/>
        </w:rPr>
        <w:t>et al.</w:t>
      </w:r>
      <w:r w:rsidR="00AB105A" w:rsidRPr="00AB105A">
        <w:rPr>
          <w:noProof/>
        </w:rPr>
        <w:t xml:space="preserve"> 1980)</w:t>
      </w:r>
      <w:r w:rsidR="00AB105A">
        <w:fldChar w:fldCharType="end"/>
      </w:r>
      <w:r w:rsidR="004A7F30">
        <w:t>.</w:t>
      </w:r>
      <w:commentRangeEnd w:id="36"/>
      <w:r w:rsidR="00B7492A">
        <w:rPr>
          <w:rStyle w:val="CommentReference"/>
        </w:rPr>
        <w:commentReference w:id="36"/>
      </w:r>
    </w:p>
    <w:p w14:paraId="783CA651" w14:textId="77777777" w:rsidR="00EB7659" w:rsidRDefault="00EB7659" w:rsidP="00EB7659"/>
    <w:p w14:paraId="14819D99" w14:textId="77777777" w:rsidR="00EB7659" w:rsidRDefault="00EB7659" w:rsidP="00EB7659"/>
    <w:p w14:paraId="4B87A4BD" w14:textId="77777777" w:rsidR="00EB7659" w:rsidRDefault="00EB7659" w:rsidP="00EB7659"/>
    <w:p w14:paraId="3222CA5B" w14:textId="77777777" w:rsidR="005E27D4" w:rsidRDefault="005E27D4" w:rsidP="00EB7659"/>
    <w:p w14:paraId="7BB9D1C8" w14:textId="77777777" w:rsidR="005E27D4" w:rsidRDefault="005E27D4" w:rsidP="00EB7659"/>
    <w:p w14:paraId="37A2B100" w14:textId="241978AC" w:rsidR="001C1BBB" w:rsidRDefault="001C1BBB" w:rsidP="001C1BBB">
      <w:pPr>
        <w:keepNext/>
      </w:pPr>
      <w:r>
        <w:rPr>
          <w:noProof/>
          <w:lang w:eastAsia="en-AU"/>
        </w:rPr>
        <w:lastRenderedPageBreak/>
        <w:drawing>
          <wp:inline distT="0" distB="0" distL="0" distR="0" wp14:anchorId="32A71E49" wp14:editId="5B2E41A5">
            <wp:extent cx="1599057" cy="2786588"/>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p_clipp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2075" cy="2809274"/>
                    </a:xfrm>
                    <a:prstGeom prst="rect">
                      <a:avLst/>
                    </a:prstGeom>
                  </pic:spPr>
                </pic:pic>
              </a:graphicData>
            </a:graphic>
          </wp:inline>
        </w:drawing>
      </w:r>
      <w:r>
        <w:rPr>
          <w:noProof/>
          <w:lang w:eastAsia="en-AU"/>
        </w:rPr>
        <w:drawing>
          <wp:inline distT="0" distB="0" distL="0" distR="0" wp14:anchorId="003720F3" wp14:editId="0C5E3AE7">
            <wp:extent cx="4103795" cy="2932126"/>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ypothesis summary graphic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06210" cy="2933851"/>
                    </a:xfrm>
                    <a:prstGeom prst="rect">
                      <a:avLst/>
                    </a:prstGeom>
                  </pic:spPr>
                </pic:pic>
              </a:graphicData>
            </a:graphic>
          </wp:inline>
        </w:drawing>
      </w:r>
    </w:p>
    <w:p w14:paraId="776D28DC" w14:textId="13DB45A4" w:rsidR="001C1BBB" w:rsidRDefault="001C1BBB" w:rsidP="001C1BBB">
      <w:pPr>
        <w:pStyle w:val="Caption"/>
      </w:pPr>
      <w:r>
        <w:t xml:space="preserve">Figure </w:t>
      </w:r>
      <w:fldSimple w:instr=" SEQ Figure \* ARABIC ">
        <w:r>
          <w:rPr>
            <w:noProof/>
          </w:rPr>
          <w:t>1</w:t>
        </w:r>
      </w:fldSimple>
      <w:r w:rsidR="0090116B">
        <w:t>.</w:t>
      </w:r>
      <w:r>
        <w:t xml:space="preserve">) (left) Location of sampling sites across eastern Australia. Sites are marked by red triangles; </w:t>
      </w:r>
      <w:r w:rsidR="0090116B">
        <w:t>2</w:t>
      </w:r>
      <w:r>
        <w:t>.) (right) Hypotheses about differential investment in light capture and carbon assimilation proteins along gradients of temperature, precipitation and light availability</w:t>
      </w:r>
      <w:r w:rsidR="002F2616">
        <w:t xml:space="preserve"> (represented here as canopy density)</w:t>
      </w:r>
      <w:r>
        <w:t>. Red up arrows indicate a predicted increase, blue down arrows indicate a predicted decrease, black ‘X’ indicates no predicted trend.</w:t>
      </w:r>
      <w:r w:rsidR="00BA1547">
        <w:t xml:space="preserve"> </w:t>
      </w:r>
      <w:r w:rsidR="002F2616">
        <w:t>The environmental gradients described here can be more or les</w:t>
      </w:r>
      <w:r w:rsidR="0090116B">
        <w:t xml:space="preserve">s overlaid across the map in Fig. 1. </w:t>
      </w:r>
      <w:r w:rsidR="002F2616">
        <w:t xml:space="preserve">It is worth noting that although distinct mechanisms underlie hypotheses regarding canopy density and precipitation, the two variables are strongly related. </w:t>
      </w:r>
      <w:r w:rsidR="00BA1547">
        <w:t xml:space="preserve"> </w:t>
      </w:r>
      <w:r w:rsidR="00282E4B" w:rsidRPr="0071183D">
        <w:rPr>
          <w:color w:val="A6A6A6" w:themeColor="background1" w:themeShade="A6"/>
        </w:rPr>
        <w:t>[this caption needs refining</w:t>
      </w:r>
      <w:r w:rsidR="0071183D" w:rsidRPr="0071183D">
        <w:rPr>
          <w:color w:val="A6A6A6" w:themeColor="background1" w:themeShade="A6"/>
        </w:rPr>
        <w:t>, also need to standardise display of units – ‘mean annual precip (mm)’ vs ‘mean annual temperature’</w:t>
      </w:r>
      <w:r w:rsidR="00282E4B" w:rsidRPr="0071183D">
        <w:rPr>
          <w:color w:val="A6A6A6" w:themeColor="background1" w:themeShade="A6"/>
        </w:rPr>
        <w:t>]</w:t>
      </w:r>
    </w:p>
    <w:p w14:paraId="7197D69E" w14:textId="77777777" w:rsidR="0090116B" w:rsidRDefault="001C1BBB" w:rsidP="00EB7659">
      <w:r>
        <w:t xml:space="preserve"> </w:t>
      </w:r>
    </w:p>
    <w:p w14:paraId="5A76DA6B" w14:textId="77777777" w:rsidR="0090116B" w:rsidRDefault="0090116B" w:rsidP="00EB7659"/>
    <w:p w14:paraId="1CA61D08" w14:textId="77777777" w:rsidR="0090116B" w:rsidRDefault="0090116B" w:rsidP="00EB7659"/>
    <w:p w14:paraId="2BB46D6F" w14:textId="77777777" w:rsidR="0090116B" w:rsidRDefault="0090116B" w:rsidP="00EB7659"/>
    <w:p w14:paraId="43D717A3" w14:textId="77777777" w:rsidR="0090116B" w:rsidRDefault="0090116B" w:rsidP="00EB7659"/>
    <w:p w14:paraId="2DB299AA" w14:textId="77777777" w:rsidR="0090116B" w:rsidRDefault="0090116B" w:rsidP="00EB7659"/>
    <w:p w14:paraId="37BDD33E" w14:textId="77777777" w:rsidR="0090116B" w:rsidRDefault="0090116B" w:rsidP="00EB7659"/>
    <w:p w14:paraId="085DCC1E" w14:textId="77777777" w:rsidR="0090116B" w:rsidRDefault="0090116B" w:rsidP="00EB7659"/>
    <w:p w14:paraId="116C3F2B" w14:textId="77777777" w:rsidR="0090116B" w:rsidRDefault="0090116B" w:rsidP="00EB7659"/>
    <w:p w14:paraId="00C004CE" w14:textId="77777777" w:rsidR="0090116B" w:rsidRDefault="0090116B" w:rsidP="00EB7659"/>
    <w:p w14:paraId="6184FE71" w14:textId="77777777" w:rsidR="0090116B" w:rsidRDefault="0090116B" w:rsidP="00EB7659"/>
    <w:p w14:paraId="46222A51" w14:textId="77777777" w:rsidR="0090116B" w:rsidRDefault="0090116B" w:rsidP="00EB7659"/>
    <w:p w14:paraId="27BE2EA2" w14:textId="77777777" w:rsidR="0090116B" w:rsidRDefault="0090116B" w:rsidP="00EB7659"/>
    <w:p w14:paraId="460FC216" w14:textId="77777777" w:rsidR="0090116B" w:rsidRDefault="0090116B" w:rsidP="00EB7659"/>
    <w:p w14:paraId="65959989" w14:textId="77777777" w:rsidR="0090116B" w:rsidRDefault="0090116B" w:rsidP="00EB7659"/>
    <w:p w14:paraId="37300AEA" w14:textId="77777777" w:rsidR="0090116B" w:rsidRDefault="0090116B" w:rsidP="00EB7659"/>
    <w:p w14:paraId="08323CDB" w14:textId="69115F03" w:rsidR="001013A7" w:rsidRDefault="0090116B" w:rsidP="00EB7659">
      <w:r>
        <w:lastRenderedPageBreak/>
        <w:t>REFERENCES</w:t>
      </w:r>
    </w:p>
    <w:p w14:paraId="6D44E891" w14:textId="426D011C" w:rsidR="0024213E" w:rsidRPr="0024213E" w:rsidRDefault="0090116B" w:rsidP="0024213E">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24213E" w:rsidRPr="0024213E">
        <w:rPr>
          <w:rFonts w:ascii="Calibri" w:hAnsi="Calibri" w:cs="Times New Roman"/>
          <w:noProof/>
          <w:szCs w:val="24"/>
        </w:rPr>
        <w:t xml:space="preserve">Armengaud, J., Trapp, J., Pible, O., Geffard, O., Chaumot, A. &amp; Hartmann, E.M. (2014) Non-model organisms, a species endangered by proteogenomics. </w:t>
      </w:r>
      <w:r w:rsidR="0024213E" w:rsidRPr="0024213E">
        <w:rPr>
          <w:rFonts w:ascii="Calibri" w:hAnsi="Calibri" w:cs="Times New Roman"/>
          <w:i/>
          <w:iCs/>
          <w:noProof/>
          <w:szCs w:val="24"/>
        </w:rPr>
        <w:t>Journal of Proteomics</w:t>
      </w:r>
      <w:r w:rsidR="0024213E" w:rsidRPr="0024213E">
        <w:rPr>
          <w:rFonts w:ascii="Calibri" w:hAnsi="Calibri" w:cs="Times New Roman"/>
          <w:noProof/>
          <w:szCs w:val="24"/>
        </w:rPr>
        <w:t xml:space="preserve">, </w:t>
      </w:r>
      <w:r w:rsidR="0024213E" w:rsidRPr="0024213E">
        <w:rPr>
          <w:rFonts w:ascii="Calibri" w:hAnsi="Calibri" w:cs="Times New Roman"/>
          <w:b/>
          <w:bCs/>
          <w:noProof/>
          <w:szCs w:val="24"/>
        </w:rPr>
        <w:t>105</w:t>
      </w:r>
      <w:r w:rsidR="0024213E" w:rsidRPr="0024213E">
        <w:rPr>
          <w:rFonts w:ascii="Calibri" w:hAnsi="Calibri" w:cs="Times New Roman"/>
          <w:noProof/>
          <w:szCs w:val="24"/>
        </w:rPr>
        <w:t>, 5–18.</w:t>
      </w:r>
    </w:p>
    <w:p w14:paraId="079AE5F6" w14:textId="77777777" w:rsidR="0024213E" w:rsidRPr="0024213E" w:rsidRDefault="0024213E" w:rsidP="0024213E">
      <w:pPr>
        <w:widowControl w:val="0"/>
        <w:autoSpaceDE w:val="0"/>
        <w:autoSpaceDN w:val="0"/>
        <w:adjustRightInd w:val="0"/>
        <w:spacing w:line="240" w:lineRule="auto"/>
        <w:ind w:left="480" w:hanging="480"/>
        <w:rPr>
          <w:rFonts w:ascii="Calibri" w:hAnsi="Calibri" w:cs="Times New Roman"/>
          <w:noProof/>
          <w:szCs w:val="24"/>
        </w:rPr>
      </w:pPr>
      <w:r w:rsidRPr="0024213E">
        <w:rPr>
          <w:rFonts w:ascii="Calibri" w:hAnsi="Calibri" w:cs="Times New Roman"/>
          <w:noProof/>
          <w:szCs w:val="24"/>
        </w:rPr>
        <w:t xml:space="preserve">Baer, B. &amp; Millar, A.H. (2016) Proteomics in evolutionary ecology. </w:t>
      </w:r>
      <w:r w:rsidRPr="0024213E">
        <w:rPr>
          <w:rFonts w:ascii="Calibri" w:hAnsi="Calibri" w:cs="Times New Roman"/>
          <w:i/>
          <w:iCs/>
          <w:noProof/>
          <w:szCs w:val="24"/>
        </w:rPr>
        <w:t>Journal of Proteomics</w:t>
      </w:r>
      <w:r w:rsidRPr="0024213E">
        <w:rPr>
          <w:rFonts w:ascii="Calibri" w:hAnsi="Calibri" w:cs="Times New Roman"/>
          <w:noProof/>
          <w:szCs w:val="24"/>
        </w:rPr>
        <w:t xml:space="preserve">, </w:t>
      </w:r>
      <w:r w:rsidRPr="0024213E">
        <w:rPr>
          <w:rFonts w:ascii="Calibri" w:hAnsi="Calibri" w:cs="Times New Roman"/>
          <w:b/>
          <w:bCs/>
          <w:noProof/>
          <w:szCs w:val="24"/>
        </w:rPr>
        <w:t>135</w:t>
      </w:r>
      <w:r w:rsidRPr="0024213E">
        <w:rPr>
          <w:rFonts w:ascii="Calibri" w:hAnsi="Calibri" w:cs="Times New Roman"/>
          <w:noProof/>
          <w:szCs w:val="24"/>
        </w:rPr>
        <w:t>, 4–11.</w:t>
      </w:r>
    </w:p>
    <w:p w14:paraId="5C74B567" w14:textId="77777777" w:rsidR="0024213E" w:rsidRPr="0024213E" w:rsidRDefault="0024213E" w:rsidP="0024213E">
      <w:pPr>
        <w:widowControl w:val="0"/>
        <w:autoSpaceDE w:val="0"/>
        <w:autoSpaceDN w:val="0"/>
        <w:adjustRightInd w:val="0"/>
        <w:spacing w:line="240" w:lineRule="auto"/>
        <w:ind w:left="480" w:hanging="480"/>
        <w:rPr>
          <w:rFonts w:ascii="Calibri" w:hAnsi="Calibri" w:cs="Times New Roman"/>
          <w:noProof/>
          <w:szCs w:val="24"/>
        </w:rPr>
      </w:pPr>
      <w:r w:rsidRPr="0024213E">
        <w:rPr>
          <w:rFonts w:ascii="Calibri" w:hAnsi="Calibri" w:cs="Times New Roman"/>
          <w:noProof/>
          <w:szCs w:val="24"/>
        </w:rPr>
        <w:t xml:space="preserve">Blankenship, R.E. &amp; Hartman, H. (1998) The origin and evolution of oxygenic photosynthesis. </w:t>
      </w:r>
      <w:r w:rsidRPr="0024213E">
        <w:rPr>
          <w:rFonts w:ascii="Calibri" w:hAnsi="Calibri" w:cs="Times New Roman"/>
          <w:i/>
          <w:iCs/>
          <w:noProof/>
          <w:szCs w:val="24"/>
        </w:rPr>
        <w:t>Trends in Biochemical Sciences</w:t>
      </w:r>
      <w:r w:rsidRPr="0024213E">
        <w:rPr>
          <w:rFonts w:ascii="Calibri" w:hAnsi="Calibri" w:cs="Times New Roman"/>
          <w:noProof/>
          <w:szCs w:val="24"/>
        </w:rPr>
        <w:t xml:space="preserve">, </w:t>
      </w:r>
      <w:r w:rsidRPr="0024213E">
        <w:rPr>
          <w:rFonts w:ascii="Calibri" w:hAnsi="Calibri" w:cs="Times New Roman"/>
          <w:b/>
          <w:bCs/>
          <w:noProof/>
          <w:szCs w:val="24"/>
        </w:rPr>
        <w:t>23</w:t>
      </w:r>
      <w:r w:rsidRPr="0024213E">
        <w:rPr>
          <w:rFonts w:ascii="Calibri" w:hAnsi="Calibri" w:cs="Times New Roman"/>
          <w:noProof/>
          <w:szCs w:val="24"/>
        </w:rPr>
        <w:t>, 94–97.</w:t>
      </w:r>
    </w:p>
    <w:p w14:paraId="0460229D" w14:textId="77777777" w:rsidR="0024213E" w:rsidRPr="0024213E" w:rsidRDefault="0024213E" w:rsidP="0024213E">
      <w:pPr>
        <w:widowControl w:val="0"/>
        <w:autoSpaceDE w:val="0"/>
        <w:autoSpaceDN w:val="0"/>
        <w:adjustRightInd w:val="0"/>
        <w:spacing w:line="240" w:lineRule="auto"/>
        <w:ind w:left="480" w:hanging="480"/>
        <w:rPr>
          <w:rFonts w:ascii="Calibri" w:hAnsi="Calibri" w:cs="Times New Roman"/>
          <w:noProof/>
          <w:szCs w:val="24"/>
        </w:rPr>
      </w:pPr>
      <w:r w:rsidRPr="0024213E">
        <w:rPr>
          <w:rFonts w:ascii="Calibri" w:hAnsi="Calibri" w:cs="Times New Roman"/>
          <w:noProof/>
          <w:szCs w:val="24"/>
        </w:rPr>
        <w:t xml:space="preserve">Chen, J., Reynolds, J.F., Harley, P.C. &amp; Tenhunen, J.D. (2009) Coordination Theory of Leaf Nitrogen Distribution in a Canopy. </w:t>
      </w:r>
      <w:r w:rsidRPr="0024213E">
        <w:rPr>
          <w:rFonts w:ascii="Calibri" w:hAnsi="Calibri" w:cs="Times New Roman"/>
          <w:i/>
          <w:iCs/>
          <w:noProof/>
          <w:szCs w:val="24"/>
        </w:rPr>
        <w:t>Ecology</w:t>
      </w:r>
      <w:r w:rsidRPr="0024213E">
        <w:rPr>
          <w:rFonts w:ascii="Calibri" w:hAnsi="Calibri" w:cs="Times New Roman"/>
          <w:noProof/>
          <w:szCs w:val="24"/>
        </w:rPr>
        <w:t xml:space="preserve">, </w:t>
      </w:r>
      <w:r w:rsidRPr="0024213E">
        <w:rPr>
          <w:rFonts w:ascii="Calibri" w:hAnsi="Calibri" w:cs="Times New Roman"/>
          <w:b/>
          <w:bCs/>
          <w:noProof/>
          <w:szCs w:val="24"/>
        </w:rPr>
        <w:t>93</w:t>
      </w:r>
      <w:r w:rsidRPr="0024213E">
        <w:rPr>
          <w:rFonts w:ascii="Calibri" w:hAnsi="Calibri" w:cs="Times New Roman"/>
          <w:noProof/>
          <w:szCs w:val="24"/>
        </w:rPr>
        <w:t>, 63–69.</w:t>
      </w:r>
    </w:p>
    <w:p w14:paraId="771C8D9D" w14:textId="77777777" w:rsidR="0024213E" w:rsidRPr="0024213E" w:rsidRDefault="0024213E" w:rsidP="0024213E">
      <w:pPr>
        <w:widowControl w:val="0"/>
        <w:autoSpaceDE w:val="0"/>
        <w:autoSpaceDN w:val="0"/>
        <w:adjustRightInd w:val="0"/>
        <w:spacing w:line="240" w:lineRule="auto"/>
        <w:ind w:left="480" w:hanging="480"/>
        <w:rPr>
          <w:rFonts w:ascii="Calibri" w:hAnsi="Calibri" w:cs="Times New Roman"/>
          <w:noProof/>
          <w:szCs w:val="24"/>
        </w:rPr>
      </w:pPr>
      <w:r w:rsidRPr="0024213E">
        <w:rPr>
          <w:rFonts w:ascii="Calibri" w:hAnsi="Calibri" w:cs="Times New Roman"/>
          <w:noProof/>
          <w:szCs w:val="24"/>
        </w:rPr>
        <w:t xml:space="preserve">Diz, A.P. &amp; Calvete, J.J. (2016) Ecological proteomics: Is the field ripe for integrating proteomics into evolutionary ecology research? </w:t>
      </w:r>
      <w:r w:rsidRPr="0024213E">
        <w:rPr>
          <w:rFonts w:ascii="Calibri" w:hAnsi="Calibri" w:cs="Times New Roman"/>
          <w:i/>
          <w:iCs/>
          <w:noProof/>
          <w:szCs w:val="24"/>
        </w:rPr>
        <w:t>Journal of Proteomics</w:t>
      </w:r>
      <w:r w:rsidRPr="0024213E">
        <w:rPr>
          <w:rFonts w:ascii="Calibri" w:hAnsi="Calibri" w:cs="Times New Roman"/>
          <w:noProof/>
          <w:szCs w:val="24"/>
        </w:rPr>
        <w:t xml:space="preserve">, </w:t>
      </w:r>
      <w:r w:rsidRPr="0024213E">
        <w:rPr>
          <w:rFonts w:ascii="Calibri" w:hAnsi="Calibri" w:cs="Times New Roman"/>
          <w:b/>
          <w:bCs/>
          <w:noProof/>
          <w:szCs w:val="24"/>
        </w:rPr>
        <w:t>135</w:t>
      </w:r>
      <w:r w:rsidRPr="0024213E">
        <w:rPr>
          <w:rFonts w:ascii="Calibri" w:hAnsi="Calibri" w:cs="Times New Roman"/>
          <w:noProof/>
          <w:szCs w:val="24"/>
        </w:rPr>
        <w:t>, 1–3.</w:t>
      </w:r>
    </w:p>
    <w:p w14:paraId="1D71C32A" w14:textId="77777777" w:rsidR="0024213E" w:rsidRPr="0024213E" w:rsidRDefault="0024213E" w:rsidP="0024213E">
      <w:pPr>
        <w:widowControl w:val="0"/>
        <w:autoSpaceDE w:val="0"/>
        <w:autoSpaceDN w:val="0"/>
        <w:adjustRightInd w:val="0"/>
        <w:spacing w:line="240" w:lineRule="auto"/>
        <w:ind w:left="480" w:hanging="480"/>
        <w:rPr>
          <w:rFonts w:ascii="Calibri" w:hAnsi="Calibri" w:cs="Times New Roman"/>
          <w:noProof/>
          <w:szCs w:val="24"/>
        </w:rPr>
      </w:pPr>
      <w:r w:rsidRPr="0024213E">
        <w:rPr>
          <w:rFonts w:ascii="Calibri" w:hAnsi="Calibri" w:cs="Times New Roman"/>
          <w:noProof/>
          <w:szCs w:val="24"/>
        </w:rPr>
        <w:t xml:space="preserve">Ekblom, R. &amp; Galindo, J. (2010) Applications of next generation sequencing in molecular ecology of non-model organisms. </w:t>
      </w:r>
      <w:r w:rsidRPr="0024213E">
        <w:rPr>
          <w:rFonts w:ascii="Calibri" w:hAnsi="Calibri" w:cs="Times New Roman"/>
          <w:i/>
          <w:iCs/>
          <w:noProof/>
          <w:szCs w:val="24"/>
        </w:rPr>
        <w:t>Heredity</w:t>
      </w:r>
      <w:r w:rsidRPr="0024213E">
        <w:rPr>
          <w:rFonts w:ascii="Calibri" w:hAnsi="Calibri" w:cs="Times New Roman"/>
          <w:noProof/>
          <w:szCs w:val="24"/>
        </w:rPr>
        <w:t xml:space="preserve">, </w:t>
      </w:r>
      <w:r w:rsidRPr="0024213E">
        <w:rPr>
          <w:rFonts w:ascii="Calibri" w:hAnsi="Calibri" w:cs="Times New Roman"/>
          <w:b/>
          <w:bCs/>
          <w:noProof/>
          <w:szCs w:val="24"/>
        </w:rPr>
        <w:t>107</w:t>
      </w:r>
      <w:r w:rsidRPr="0024213E">
        <w:rPr>
          <w:rFonts w:ascii="Calibri" w:hAnsi="Calibri" w:cs="Times New Roman"/>
          <w:noProof/>
          <w:szCs w:val="24"/>
        </w:rPr>
        <w:t>, 1–15.</w:t>
      </w:r>
    </w:p>
    <w:p w14:paraId="3058D0F0" w14:textId="77777777" w:rsidR="0024213E" w:rsidRPr="0024213E" w:rsidRDefault="0024213E" w:rsidP="0024213E">
      <w:pPr>
        <w:widowControl w:val="0"/>
        <w:autoSpaceDE w:val="0"/>
        <w:autoSpaceDN w:val="0"/>
        <w:adjustRightInd w:val="0"/>
        <w:spacing w:line="240" w:lineRule="auto"/>
        <w:ind w:left="480" w:hanging="480"/>
        <w:rPr>
          <w:rFonts w:ascii="Calibri" w:hAnsi="Calibri" w:cs="Times New Roman"/>
          <w:noProof/>
          <w:szCs w:val="24"/>
        </w:rPr>
      </w:pPr>
      <w:r w:rsidRPr="0024213E">
        <w:rPr>
          <w:rFonts w:ascii="Calibri" w:hAnsi="Calibri" w:cs="Times New Roman"/>
          <w:noProof/>
          <w:szCs w:val="24"/>
        </w:rPr>
        <w:t xml:space="preserve">Farquhar, G.D., von Caemmerer, S. &amp; Berry, J.A. (1980) A biochemical model of photosynthetic CO2 assimilation in leaves of C3 species. </w:t>
      </w:r>
      <w:r w:rsidRPr="0024213E">
        <w:rPr>
          <w:rFonts w:ascii="Calibri" w:hAnsi="Calibri" w:cs="Times New Roman"/>
          <w:i/>
          <w:iCs/>
          <w:noProof/>
          <w:szCs w:val="24"/>
        </w:rPr>
        <w:t>Planta</w:t>
      </w:r>
      <w:r w:rsidRPr="0024213E">
        <w:rPr>
          <w:rFonts w:ascii="Calibri" w:hAnsi="Calibri" w:cs="Times New Roman"/>
          <w:noProof/>
          <w:szCs w:val="24"/>
        </w:rPr>
        <w:t xml:space="preserve">, </w:t>
      </w:r>
      <w:r w:rsidRPr="0024213E">
        <w:rPr>
          <w:rFonts w:ascii="Calibri" w:hAnsi="Calibri" w:cs="Times New Roman"/>
          <w:b/>
          <w:bCs/>
          <w:noProof/>
          <w:szCs w:val="24"/>
        </w:rPr>
        <w:t>149</w:t>
      </w:r>
      <w:r w:rsidRPr="0024213E">
        <w:rPr>
          <w:rFonts w:ascii="Calibri" w:hAnsi="Calibri" w:cs="Times New Roman"/>
          <w:noProof/>
          <w:szCs w:val="24"/>
        </w:rPr>
        <w:t>, 78–90.</w:t>
      </w:r>
    </w:p>
    <w:p w14:paraId="5A54673F" w14:textId="77777777" w:rsidR="0024213E" w:rsidRPr="0024213E" w:rsidRDefault="0024213E" w:rsidP="0024213E">
      <w:pPr>
        <w:widowControl w:val="0"/>
        <w:autoSpaceDE w:val="0"/>
        <w:autoSpaceDN w:val="0"/>
        <w:adjustRightInd w:val="0"/>
        <w:spacing w:line="240" w:lineRule="auto"/>
        <w:ind w:left="480" w:hanging="480"/>
        <w:rPr>
          <w:rFonts w:ascii="Calibri" w:hAnsi="Calibri" w:cs="Times New Roman"/>
          <w:noProof/>
          <w:szCs w:val="24"/>
        </w:rPr>
      </w:pPr>
      <w:r w:rsidRPr="0024213E">
        <w:rPr>
          <w:rFonts w:ascii="Calibri" w:hAnsi="Calibri" w:cs="Times New Roman"/>
          <w:noProof/>
          <w:szCs w:val="24"/>
        </w:rPr>
        <w:t xml:space="preserve">Farquhar, G.D., von Caemmerer S &amp; Berry, J.A. (2001) Models of photosynthesis. </w:t>
      </w:r>
      <w:r w:rsidRPr="0024213E">
        <w:rPr>
          <w:rFonts w:ascii="Calibri" w:hAnsi="Calibri" w:cs="Times New Roman"/>
          <w:i/>
          <w:iCs/>
          <w:noProof/>
          <w:szCs w:val="24"/>
        </w:rPr>
        <w:t>Plant Physiology</w:t>
      </w:r>
      <w:r w:rsidRPr="0024213E">
        <w:rPr>
          <w:rFonts w:ascii="Calibri" w:hAnsi="Calibri" w:cs="Times New Roman"/>
          <w:noProof/>
          <w:szCs w:val="24"/>
        </w:rPr>
        <w:t xml:space="preserve">, </w:t>
      </w:r>
      <w:r w:rsidRPr="0024213E">
        <w:rPr>
          <w:rFonts w:ascii="Calibri" w:hAnsi="Calibri" w:cs="Times New Roman"/>
          <w:b/>
          <w:bCs/>
          <w:noProof/>
          <w:szCs w:val="24"/>
        </w:rPr>
        <w:t>125</w:t>
      </w:r>
      <w:r w:rsidRPr="0024213E">
        <w:rPr>
          <w:rFonts w:ascii="Calibri" w:hAnsi="Calibri" w:cs="Times New Roman"/>
          <w:noProof/>
          <w:szCs w:val="24"/>
        </w:rPr>
        <w:t>, 42–45.</w:t>
      </w:r>
    </w:p>
    <w:p w14:paraId="7309B07A" w14:textId="77777777" w:rsidR="0024213E" w:rsidRPr="0024213E" w:rsidRDefault="0024213E" w:rsidP="0024213E">
      <w:pPr>
        <w:widowControl w:val="0"/>
        <w:autoSpaceDE w:val="0"/>
        <w:autoSpaceDN w:val="0"/>
        <w:adjustRightInd w:val="0"/>
        <w:spacing w:line="240" w:lineRule="auto"/>
        <w:ind w:left="480" w:hanging="480"/>
        <w:rPr>
          <w:rFonts w:ascii="Calibri" w:hAnsi="Calibri" w:cs="Times New Roman"/>
          <w:noProof/>
          <w:szCs w:val="24"/>
        </w:rPr>
      </w:pPr>
      <w:r w:rsidRPr="0024213E">
        <w:rPr>
          <w:rFonts w:ascii="Calibri" w:hAnsi="Calibri" w:cs="Times New Roman"/>
          <w:noProof/>
          <w:szCs w:val="24"/>
        </w:rPr>
        <w:t xml:space="preserve">Haxeltine, A. &amp; Prentice, I.C. (1996) A General Model for the Light-Use Efficiency of Primary Production. </w:t>
      </w:r>
      <w:r w:rsidRPr="0024213E">
        <w:rPr>
          <w:rFonts w:ascii="Calibri" w:hAnsi="Calibri" w:cs="Times New Roman"/>
          <w:i/>
          <w:iCs/>
          <w:noProof/>
          <w:szCs w:val="24"/>
        </w:rPr>
        <w:t>Functional Ecology</w:t>
      </w:r>
      <w:r w:rsidRPr="0024213E">
        <w:rPr>
          <w:rFonts w:ascii="Calibri" w:hAnsi="Calibri" w:cs="Times New Roman"/>
          <w:noProof/>
          <w:szCs w:val="24"/>
        </w:rPr>
        <w:t xml:space="preserve">, </w:t>
      </w:r>
      <w:r w:rsidRPr="0024213E">
        <w:rPr>
          <w:rFonts w:ascii="Calibri" w:hAnsi="Calibri" w:cs="Times New Roman"/>
          <w:b/>
          <w:bCs/>
          <w:noProof/>
          <w:szCs w:val="24"/>
        </w:rPr>
        <w:t>10</w:t>
      </w:r>
      <w:r w:rsidRPr="0024213E">
        <w:rPr>
          <w:rFonts w:ascii="Calibri" w:hAnsi="Calibri" w:cs="Times New Roman"/>
          <w:noProof/>
          <w:szCs w:val="24"/>
        </w:rPr>
        <w:t>, 551–561.</w:t>
      </w:r>
    </w:p>
    <w:p w14:paraId="55C43B4B" w14:textId="77777777" w:rsidR="0024213E" w:rsidRPr="0024213E" w:rsidRDefault="0024213E" w:rsidP="0024213E">
      <w:pPr>
        <w:widowControl w:val="0"/>
        <w:autoSpaceDE w:val="0"/>
        <w:autoSpaceDN w:val="0"/>
        <w:adjustRightInd w:val="0"/>
        <w:spacing w:line="240" w:lineRule="auto"/>
        <w:ind w:left="480" w:hanging="480"/>
        <w:rPr>
          <w:rFonts w:ascii="Calibri" w:hAnsi="Calibri" w:cs="Times New Roman"/>
          <w:noProof/>
          <w:szCs w:val="24"/>
        </w:rPr>
      </w:pPr>
      <w:r w:rsidRPr="0024213E">
        <w:rPr>
          <w:rFonts w:ascii="Calibri" w:hAnsi="Calibri" w:cs="Times New Roman"/>
          <w:noProof/>
          <w:szCs w:val="24"/>
        </w:rPr>
        <w:t xml:space="preserve">Hikosaka, K., Ishikawa, K., Borjigidai, A., Muller, O. &amp; Onoda, Y. (2006) Temperature acclimation of photosynthesis: mechanisms involved in the changes in temperature dependence of photosynthetic rate. </w:t>
      </w:r>
      <w:r w:rsidRPr="0024213E">
        <w:rPr>
          <w:rFonts w:ascii="Calibri" w:hAnsi="Calibri" w:cs="Times New Roman"/>
          <w:i/>
          <w:iCs/>
          <w:noProof/>
          <w:szCs w:val="24"/>
        </w:rPr>
        <w:t>Journal of Experimental Botany</w:t>
      </w:r>
      <w:r w:rsidRPr="0024213E">
        <w:rPr>
          <w:rFonts w:ascii="Calibri" w:hAnsi="Calibri" w:cs="Times New Roman"/>
          <w:noProof/>
          <w:szCs w:val="24"/>
        </w:rPr>
        <w:t xml:space="preserve">, </w:t>
      </w:r>
      <w:r w:rsidRPr="0024213E">
        <w:rPr>
          <w:rFonts w:ascii="Calibri" w:hAnsi="Calibri" w:cs="Times New Roman"/>
          <w:b/>
          <w:bCs/>
          <w:noProof/>
          <w:szCs w:val="24"/>
        </w:rPr>
        <w:t>57</w:t>
      </w:r>
      <w:r w:rsidRPr="0024213E">
        <w:rPr>
          <w:rFonts w:ascii="Calibri" w:hAnsi="Calibri" w:cs="Times New Roman"/>
          <w:noProof/>
          <w:szCs w:val="24"/>
        </w:rPr>
        <w:t>, 291–302.</w:t>
      </w:r>
    </w:p>
    <w:p w14:paraId="64239991" w14:textId="77777777" w:rsidR="0024213E" w:rsidRPr="0024213E" w:rsidRDefault="0024213E" w:rsidP="0024213E">
      <w:pPr>
        <w:widowControl w:val="0"/>
        <w:autoSpaceDE w:val="0"/>
        <w:autoSpaceDN w:val="0"/>
        <w:adjustRightInd w:val="0"/>
        <w:spacing w:line="240" w:lineRule="auto"/>
        <w:ind w:left="480" w:hanging="480"/>
        <w:rPr>
          <w:rFonts w:ascii="Calibri" w:hAnsi="Calibri" w:cs="Times New Roman"/>
          <w:noProof/>
          <w:szCs w:val="24"/>
        </w:rPr>
      </w:pPr>
      <w:r w:rsidRPr="0024213E">
        <w:rPr>
          <w:rFonts w:ascii="Calibri" w:hAnsi="Calibri" w:cs="Times New Roman"/>
          <w:noProof/>
          <w:szCs w:val="24"/>
        </w:rPr>
        <w:t xml:space="preserve">Maire, V., Martre, P., Kattge, J., Gastal, F., Esser, G., Fontaine, S. &amp; Soussana, J.F. (2012) The coordination of leaf photosynthesis links C and N fluxes in C3 plant species. </w:t>
      </w:r>
      <w:r w:rsidRPr="0024213E">
        <w:rPr>
          <w:rFonts w:ascii="Calibri" w:hAnsi="Calibri" w:cs="Times New Roman"/>
          <w:i/>
          <w:iCs/>
          <w:noProof/>
          <w:szCs w:val="24"/>
        </w:rPr>
        <w:t>PLoS ONE</w:t>
      </w:r>
      <w:r w:rsidRPr="0024213E">
        <w:rPr>
          <w:rFonts w:ascii="Calibri" w:hAnsi="Calibri" w:cs="Times New Roman"/>
          <w:noProof/>
          <w:szCs w:val="24"/>
        </w:rPr>
        <w:t xml:space="preserve">, </w:t>
      </w:r>
      <w:r w:rsidRPr="0024213E">
        <w:rPr>
          <w:rFonts w:ascii="Calibri" w:hAnsi="Calibri" w:cs="Times New Roman"/>
          <w:b/>
          <w:bCs/>
          <w:noProof/>
          <w:szCs w:val="24"/>
        </w:rPr>
        <w:t>7</w:t>
      </w:r>
      <w:r w:rsidRPr="0024213E">
        <w:rPr>
          <w:rFonts w:ascii="Calibri" w:hAnsi="Calibri" w:cs="Times New Roman"/>
          <w:noProof/>
          <w:szCs w:val="24"/>
        </w:rPr>
        <w:t>, 1–15.</w:t>
      </w:r>
    </w:p>
    <w:p w14:paraId="44C72A0A" w14:textId="77777777" w:rsidR="0024213E" w:rsidRPr="0024213E" w:rsidRDefault="0024213E" w:rsidP="0024213E">
      <w:pPr>
        <w:widowControl w:val="0"/>
        <w:autoSpaceDE w:val="0"/>
        <w:autoSpaceDN w:val="0"/>
        <w:adjustRightInd w:val="0"/>
        <w:spacing w:line="240" w:lineRule="auto"/>
        <w:ind w:left="480" w:hanging="480"/>
        <w:rPr>
          <w:rFonts w:ascii="Calibri" w:hAnsi="Calibri" w:cs="Times New Roman"/>
          <w:noProof/>
          <w:szCs w:val="24"/>
        </w:rPr>
      </w:pPr>
      <w:r w:rsidRPr="0024213E">
        <w:rPr>
          <w:rFonts w:ascii="Calibri" w:hAnsi="Calibri" w:cs="Times New Roman"/>
          <w:noProof/>
          <w:szCs w:val="24"/>
        </w:rPr>
        <w:t xml:space="preserve">Niinemets, Ü. (2007) Photosynthesis and resource distribution through plant canopies. </w:t>
      </w:r>
      <w:r w:rsidRPr="0024213E">
        <w:rPr>
          <w:rFonts w:ascii="Calibri" w:hAnsi="Calibri" w:cs="Times New Roman"/>
          <w:i/>
          <w:iCs/>
          <w:noProof/>
          <w:szCs w:val="24"/>
        </w:rPr>
        <w:t>Plant, Cell and Environment</w:t>
      </w:r>
      <w:r w:rsidRPr="0024213E">
        <w:rPr>
          <w:rFonts w:ascii="Calibri" w:hAnsi="Calibri" w:cs="Times New Roman"/>
          <w:noProof/>
          <w:szCs w:val="24"/>
        </w:rPr>
        <w:t xml:space="preserve">, </w:t>
      </w:r>
      <w:r w:rsidRPr="0024213E">
        <w:rPr>
          <w:rFonts w:ascii="Calibri" w:hAnsi="Calibri" w:cs="Times New Roman"/>
          <w:b/>
          <w:bCs/>
          <w:noProof/>
          <w:szCs w:val="24"/>
        </w:rPr>
        <w:t>30</w:t>
      </w:r>
      <w:r w:rsidRPr="0024213E">
        <w:rPr>
          <w:rFonts w:ascii="Calibri" w:hAnsi="Calibri" w:cs="Times New Roman"/>
          <w:noProof/>
          <w:szCs w:val="24"/>
        </w:rPr>
        <w:t>, 1052–1071.</w:t>
      </w:r>
    </w:p>
    <w:p w14:paraId="27A49DB9" w14:textId="77777777" w:rsidR="0024213E" w:rsidRPr="0024213E" w:rsidRDefault="0024213E" w:rsidP="0024213E">
      <w:pPr>
        <w:widowControl w:val="0"/>
        <w:autoSpaceDE w:val="0"/>
        <w:autoSpaceDN w:val="0"/>
        <w:adjustRightInd w:val="0"/>
        <w:spacing w:line="240" w:lineRule="auto"/>
        <w:ind w:left="480" w:hanging="480"/>
        <w:rPr>
          <w:rFonts w:ascii="Calibri" w:hAnsi="Calibri" w:cs="Times New Roman"/>
          <w:noProof/>
          <w:szCs w:val="24"/>
        </w:rPr>
      </w:pPr>
      <w:r w:rsidRPr="0024213E">
        <w:rPr>
          <w:rFonts w:ascii="Calibri" w:hAnsi="Calibri" w:cs="Times New Roman"/>
          <w:noProof/>
          <w:szCs w:val="24"/>
        </w:rPr>
        <w:t xml:space="preserve">Niinemets, U. &amp; Tenhunen, J.D. (1997) A model separating leaf structural and physiological effects on carbon gain along light gradients for the shade-tolerant species Acer saccharum. </w:t>
      </w:r>
      <w:r w:rsidRPr="0024213E">
        <w:rPr>
          <w:rFonts w:ascii="Calibri" w:hAnsi="Calibri" w:cs="Times New Roman"/>
          <w:i/>
          <w:iCs/>
          <w:noProof/>
          <w:szCs w:val="24"/>
        </w:rPr>
        <w:t>Plant, Cell and Environment</w:t>
      </w:r>
      <w:r w:rsidRPr="0024213E">
        <w:rPr>
          <w:rFonts w:ascii="Calibri" w:hAnsi="Calibri" w:cs="Times New Roman"/>
          <w:noProof/>
          <w:szCs w:val="24"/>
        </w:rPr>
        <w:t xml:space="preserve">, </w:t>
      </w:r>
      <w:r w:rsidRPr="0024213E">
        <w:rPr>
          <w:rFonts w:ascii="Calibri" w:hAnsi="Calibri" w:cs="Times New Roman"/>
          <w:b/>
          <w:bCs/>
          <w:noProof/>
          <w:szCs w:val="24"/>
        </w:rPr>
        <w:t>20</w:t>
      </w:r>
      <w:r w:rsidRPr="0024213E">
        <w:rPr>
          <w:rFonts w:ascii="Calibri" w:hAnsi="Calibri" w:cs="Times New Roman"/>
          <w:noProof/>
          <w:szCs w:val="24"/>
        </w:rPr>
        <w:t>, 845–866.</w:t>
      </w:r>
    </w:p>
    <w:p w14:paraId="71437EBF" w14:textId="77777777" w:rsidR="0024213E" w:rsidRPr="0024213E" w:rsidRDefault="0024213E" w:rsidP="0024213E">
      <w:pPr>
        <w:widowControl w:val="0"/>
        <w:autoSpaceDE w:val="0"/>
        <w:autoSpaceDN w:val="0"/>
        <w:adjustRightInd w:val="0"/>
        <w:spacing w:line="240" w:lineRule="auto"/>
        <w:ind w:left="480" w:hanging="480"/>
        <w:rPr>
          <w:rFonts w:ascii="Calibri" w:hAnsi="Calibri" w:cs="Times New Roman"/>
          <w:noProof/>
          <w:szCs w:val="24"/>
        </w:rPr>
      </w:pPr>
      <w:r w:rsidRPr="0024213E">
        <w:rPr>
          <w:rFonts w:ascii="Calibri" w:hAnsi="Calibri" w:cs="Times New Roman"/>
          <w:noProof/>
          <w:szCs w:val="24"/>
        </w:rPr>
        <w:t xml:space="preserve">Raven, J.A. (2013) Rubisco: Still the most abundant protein of Earth? </w:t>
      </w:r>
      <w:r w:rsidRPr="0024213E">
        <w:rPr>
          <w:rFonts w:ascii="Calibri" w:hAnsi="Calibri" w:cs="Times New Roman"/>
          <w:i/>
          <w:iCs/>
          <w:noProof/>
          <w:szCs w:val="24"/>
        </w:rPr>
        <w:t>New Phytologist</w:t>
      </w:r>
      <w:r w:rsidRPr="0024213E">
        <w:rPr>
          <w:rFonts w:ascii="Calibri" w:hAnsi="Calibri" w:cs="Times New Roman"/>
          <w:noProof/>
          <w:szCs w:val="24"/>
        </w:rPr>
        <w:t xml:space="preserve">, </w:t>
      </w:r>
      <w:r w:rsidRPr="0024213E">
        <w:rPr>
          <w:rFonts w:ascii="Calibri" w:hAnsi="Calibri" w:cs="Times New Roman"/>
          <w:b/>
          <w:bCs/>
          <w:noProof/>
          <w:szCs w:val="24"/>
        </w:rPr>
        <w:t>198</w:t>
      </w:r>
      <w:r w:rsidRPr="0024213E">
        <w:rPr>
          <w:rFonts w:ascii="Calibri" w:hAnsi="Calibri" w:cs="Times New Roman"/>
          <w:noProof/>
          <w:szCs w:val="24"/>
        </w:rPr>
        <w:t>, 1–3.</w:t>
      </w:r>
    </w:p>
    <w:p w14:paraId="45625C99" w14:textId="77777777" w:rsidR="0024213E" w:rsidRPr="0024213E" w:rsidRDefault="0024213E" w:rsidP="0024213E">
      <w:pPr>
        <w:widowControl w:val="0"/>
        <w:autoSpaceDE w:val="0"/>
        <w:autoSpaceDN w:val="0"/>
        <w:adjustRightInd w:val="0"/>
        <w:spacing w:line="240" w:lineRule="auto"/>
        <w:ind w:left="480" w:hanging="480"/>
        <w:rPr>
          <w:rFonts w:ascii="Calibri" w:hAnsi="Calibri" w:cs="Times New Roman"/>
          <w:noProof/>
          <w:szCs w:val="24"/>
        </w:rPr>
      </w:pPr>
      <w:r w:rsidRPr="0024213E">
        <w:rPr>
          <w:rFonts w:ascii="Calibri" w:hAnsi="Calibri" w:cs="Times New Roman"/>
          <w:noProof/>
          <w:szCs w:val="24"/>
        </w:rPr>
        <w:t xml:space="preserve">Wang, Z., Gerstein, M. &amp; Snyder, M. (2009) RNA-Seq: a revolutionary tool for transcriptomics. </w:t>
      </w:r>
      <w:r w:rsidRPr="0024213E">
        <w:rPr>
          <w:rFonts w:ascii="Calibri" w:hAnsi="Calibri" w:cs="Times New Roman"/>
          <w:i/>
          <w:iCs/>
          <w:noProof/>
          <w:szCs w:val="24"/>
        </w:rPr>
        <w:t>Nature reviews. Genetics</w:t>
      </w:r>
      <w:r w:rsidRPr="0024213E">
        <w:rPr>
          <w:rFonts w:ascii="Calibri" w:hAnsi="Calibri" w:cs="Times New Roman"/>
          <w:noProof/>
          <w:szCs w:val="24"/>
        </w:rPr>
        <w:t xml:space="preserve">, </w:t>
      </w:r>
      <w:r w:rsidRPr="0024213E">
        <w:rPr>
          <w:rFonts w:ascii="Calibri" w:hAnsi="Calibri" w:cs="Times New Roman"/>
          <w:b/>
          <w:bCs/>
          <w:noProof/>
          <w:szCs w:val="24"/>
        </w:rPr>
        <w:t>10</w:t>
      </w:r>
      <w:r w:rsidRPr="0024213E">
        <w:rPr>
          <w:rFonts w:ascii="Calibri" w:hAnsi="Calibri" w:cs="Times New Roman"/>
          <w:noProof/>
          <w:szCs w:val="24"/>
        </w:rPr>
        <w:t>, 57–63.</w:t>
      </w:r>
    </w:p>
    <w:p w14:paraId="6987331E" w14:textId="77777777" w:rsidR="0024213E" w:rsidRPr="0024213E" w:rsidRDefault="0024213E" w:rsidP="0024213E">
      <w:pPr>
        <w:widowControl w:val="0"/>
        <w:autoSpaceDE w:val="0"/>
        <w:autoSpaceDN w:val="0"/>
        <w:adjustRightInd w:val="0"/>
        <w:spacing w:line="240" w:lineRule="auto"/>
        <w:ind w:left="480" w:hanging="480"/>
        <w:rPr>
          <w:rFonts w:ascii="Calibri" w:hAnsi="Calibri" w:cs="Times New Roman"/>
          <w:noProof/>
          <w:szCs w:val="24"/>
        </w:rPr>
      </w:pPr>
      <w:r w:rsidRPr="0024213E">
        <w:rPr>
          <w:rFonts w:ascii="Calibri" w:hAnsi="Calibri" w:cs="Times New Roman"/>
          <w:noProof/>
          <w:szCs w:val="24"/>
        </w:rPr>
        <w:t xml:space="preserve">Wright, I.J., Reich, P.B., Cornelissen, J.H.C., Falster, D.S., Groom, P.K., Hikosaka, K., Lee, W., Lusk, C.H., Niinemets, Ü., Oleksyn, J., Osada, N., Poorter, H., Warton, D.I. &amp; Westoby, M. (2005) Modulation of leaf economic traits and trait relationships by climate. </w:t>
      </w:r>
      <w:r w:rsidRPr="0024213E">
        <w:rPr>
          <w:rFonts w:ascii="Calibri" w:hAnsi="Calibri" w:cs="Times New Roman"/>
          <w:i/>
          <w:iCs/>
          <w:noProof/>
          <w:szCs w:val="24"/>
        </w:rPr>
        <w:t>Global Ecology and Biogeography</w:t>
      </w:r>
      <w:r w:rsidRPr="0024213E">
        <w:rPr>
          <w:rFonts w:ascii="Calibri" w:hAnsi="Calibri" w:cs="Times New Roman"/>
          <w:noProof/>
          <w:szCs w:val="24"/>
        </w:rPr>
        <w:t xml:space="preserve">, </w:t>
      </w:r>
      <w:r w:rsidRPr="0024213E">
        <w:rPr>
          <w:rFonts w:ascii="Calibri" w:hAnsi="Calibri" w:cs="Times New Roman"/>
          <w:b/>
          <w:bCs/>
          <w:noProof/>
          <w:szCs w:val="24"/>
        </w:rPr>
        <w:t>14</w:t>
      </w:r>
      <w:r w:rsidRPr="0024213E">
        <w:rPr>
          <w:rFonts w:ascii="Calibri" w:hAnsi="Calibri" w:cs="Times New Roman"/>
          <w:noProof/>
          <w:szCs w:val="24"/>
        </w:rPr>
        <w:t>, 411–421.</w:t>
      </w:r>
    </w:p>
    <w:p w14:paraId="02C1086D" w14:textId="77777777" w:rsidR="0024213E" w:rsidRPr="0024213E" w:rsidRDefault="0024213E" w:rsidP="0024213E">
      <w:pPr>
        <w:widowControl w:val="0"/>
        <w:autoSpaceDE w:val="0"/>
        <w:autoSpaceDN w:val="0"/>
        <w:adjustRightInd w:val="0"/>
        <w:spacing w:line="240" w:lineRule="auto"/>
        <w:ind w:left="480" w:hanging="480"/>
        <w:rPr>
          <w:rFonts w:ascii="Calibri" w:hAnsi="Calibri"/>
          <w:noProof/>
        </w:rPr>
      </w:pPr>
      <w:r w:rsidRPr="0024213E">
        <w:rPr>
          <w:rFonts w:ascii="Calibri" w:hAnsi="Calibri" w:cs="Times New Roman"/>
          <w:noProof/>
          <w:szCs w:val="24"/>
        </w:rPr>
        <w:t xml:space="preserve">Wright, I.J., Reich, P.B., Westoby, M., Ackerly, D.D., Baruch, Z., Bongers, F., Cavender-bares, J., Chapin, T., Cornelissen, J.H.C., Diemer, M., Flexas, J., Garnier, E., Groom, P.K. &amp; Gulias, J. (2004) The worldwide leaf economics spectrum. </w:t>
      </w:r>
      <w:r w:rsidRPr="0024213E">
        <w:rPr>
          <w:rFonts w:ascii="Calibri" w:hAnsi="Calibri" w:cs="Times New Roman"/>
          <w:i/>
          <w:iCs/>
          <w:noProof/>
          <w:szCs w:val="24"/>
        </w:rPr>
        <w:t>Nature</w:t>
      </w:r>
      <w:r w:rsidRPr="0024213E">
        <w:rPr>
          <w:rFonts w:ascii="Calibri" w:hAnsi="Calibri" w:cs="Times New Roman"/>
          <w:noProof/>
          <w:szCs w:val="24"/>
        </w:rPr>
        <w:t xml:space="preserve">, </w:t>
      </w:r>
      <w:r w:rsidRPr="0024213E">
        <w:rPr>
          <w:rFonts w:ascii="Calibri" w:hAnsi="Calibri" w:cs="Times New Roman"/>
          <w:b/>
          <w:bCs/>
          <w:noProof/>
          <w:szCs w:val="24"/>
        </w:rPr>
        <w:t>428</w:t>
      </w:r>
      <w:r w:rsidRPr="0024213E">
        <w:rPr>
          <w:rFonts w:ascii="Calibri" w:hAnsi="Calibri" w:cs="Times New Roman"/>
          <w:noProof/>
          <w:szCs w:val="24"/>
        </w:rPr>
        <w:t>, 821–827.</w:t>
      </w:r>
    </w:p>
    <w:p w14:paraId="7208422C" w14:textId="5D536854" w:rsidR="0090116B" w:rsidRDefault="0090116B" w:rsidP="00EB7659">
      <w:r>
        <w:fldChar w:fldCharType="end"/>
      </w:r>
    </w:p>
    <w:sectPr w:rsidR="0090116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Lawson" w:date="2017-07-19T10:19:00Z" w:initials="JL">
    <w:p w14:paraId="60B36FC4" w14:textId="50264926" w:rsidR="00B7492A" w:rsidRDefault="00B7492A">
      <w:pPr>
        <w:pStyle w:val="CommentText"/>
      </w:pPr>
      <w:r>
        <w:rPr>
          <w:rStyle w:val="CommentReference"/>
        </w:rPr>
        <w:annotationRef/>
      </w:r>
      <w:r>
        <w:t>Check abstract and make sure that I’m introducing all of the relevant points.</w:t>
      </w:r>
    </w:p>
  </w:comment>
  <w:comment w:id="1" w:author="Mark Westoby" w:date="2017-03-28T15:10:00Z" w:initials="MW">
    <w:p w14:paraId="0193439F" w14:textId="4290998A" w:rsidR="00E53611" w:rsidRDefault="00E53611">
      <w:pPr>
        <w:pStyle w:val="CommentText"/>
      </w:pPr>
      <w:r>
        <w:rPr>
          <w:rStyle w:val="CommentReference"/>
        </w:rPr>
        <w:annotationRef/>
      </w:r>
      <w:r>
        <w:t>Hmm, well rate of expression doesn’t convert directly into amount of protein – but anyhow, do we need this digression via transcriptomics?</w:t>
      </w:r>
      <w:r w:rsidR="008524F9">
        <w:t xml:space="preserve"> Simpler to just say proteins are important for processes?</w:t>
      </w:r>
    </w:p>
  </w:comment>
  <w:comment w:id="5" w:author="Mark Westoby" w:date="2017-03-28T15:12:00Z" w:initials="MW">
    <w:p w14:paraId="248FC858" w14:textId="77777777" w:rsidR="00B42A08" w:rsidRDefault="00B42A08" w:rsidP="00B42A08">
      <w:pPr>
        <w:pStyle w:val="CommentText"/>
      </w:pPr>
      <w:r>
        <w:rPr>
          <w:rStyle w:val="CommentReference"/>
        </w:rPr>
        <w:annotationRef/>
      </w:r>
      <w:r>
        <w:t>Try to avoid noun phrase formulations, they tend to make sentences unnecessarily complicated and pompous. Here for example can phrase along the lines “It is becoming easier to apply proteomics to non-model organisms because genomic resources are getting better”. Similarly in last sentence “it has proved difficult to quantify absolute amounts of protein” (used to be “Proteomic applications in ecological and evolutionary research</w:t>
      </w:r>
      <w:r>
        <w:rPr>
          <w:rStyle w:val="CommentReference"/>
        </w:rPr>
        <w:annotationRef/>
      </w:r>
      <w:r>
        <w:t xml:space="preserve"> are increasingly being facilitated by the availability of genomic resources for non-model organisms </w:t>
      </w:r>
      <w:r>
        <w:fldChar w:fldCharType="begin" w:fldLock="1"/>
      </w:r>
      <w:r>
        <w:instrText>ADDIN CSL_CITATION { "citationItems" : [ { "id" : "ITEM-1", "itemData" : { "DOI" : "10.1016/j.jprot.2014.01.007", "ISBN" : "1874-3919", "ISSN" : "18767737", "PMID" : "24440519", "abstract" : "Previously, large-scale proteomics was possible only for organisms whose genomes were sequenced, meaning the most common model organisms. The use of next-generation sequencers is now changing the deal. With \"proteogenomics\", the use of experimental proteomics data to refine genome annotations, a higher integration of omics data is gaining ground. By extension, combining genomic and proteomic data is becoming routine in many research projects. \"Proteogenomic\"-flavored approaches are currently expanding, enabling the molecular studies of non-model organisms at an unprecedented depth. Today draft genomes can be obtained using next-generation sequencers in a rather straightforward way and at a reasonable cost for any organism. Unfinished genome sequences can be used to interpret tandem mass spectrometry proteomics data without the need for time-consuming genome annotation, and the use of RNA-seq to establish nucleotide sequences that are directly translated into protein sequences appears promising. There are, however, certain drawbacks that deserve further attention for RNA-seq to become more efficient. Here, we discuss the opportunities of working with non-model organisms, the proteomic methods that have been used until now, and the dramatic improvements proffered by proteogenomics. These put the distinction between model and non-model organisms in great danger, at least in terms of proteomics! Biological significance: Model organisms have been crucial for in-depth analysis of cellular and molecular processes of life. Focusing the efforts of thousands of researchers on the Escherichia coli bacterium, Saccharomyces cerevisiae yeast, Arabidopsis thaliana plant, Danio rerio fish and other models for which genetic manipulation was possible was certainly worthwhile in terms of fundamental and invaluable biological insights. Until recently, proteomics of non-model organisms was limited to tedious, homology-based techniques, but today draft genomes or RNA-seq data can be straightforwardly obtained using next-generation sequencers, allowing the establishment of a draft protein database for any organism. Thus, proteogenomics opens new perspectives for molecular studies of non-model organisms, although they are still difficult experimental organisms. This article is part of a Special Issue entitled: Proteomics of non-model organisms. \u00a9 2014 Elsevier B.V.", "author" : [ { "dropping-particle" : "", "family" : "Armengaud", "given" : "Jean", "non-dropping-particle" : "", "parse-names" : false, "suffix" : "" }, { "dropping-particle" : "", "family" : "Trapp", "given" : "Judith", "non-dropping-particle" : "", "parse-names" : false, "suffix" : "" }, { "dropping-particle" : "", "family" : "Pible", "given" : "Olivier", "non-dropping-particle" : "", "parse-names" : false, "suffix" : "" }, { "dropping-particle" : "", "family" : "Geffard", "given" : "Olivier", "non-dropping-particle" : "", "parse-names" : false, "suffix" : "" }, { "dropping-particle" : "", "family" : "Chaumot", "given" : "Arnaud", "non-dropping-particle" : "", "parse-names" : false, "suffix" : "" }, { "dropping-particle" : "", "family" : "Hartmann", "given" : "Erica M.", "non-dropping-particle" : "", "parse-names" : false, "suffix" : "" } ], "container-title" : "Journal of Proteomics", "id" : "ITEM-1", "issued" : { "date-parts" : [ [ "2014" ] ] }, "page" : "5-18", "publisher" : "Elsevier B.V.", "title" : "Non-model organisms, a species endangered by proteogenomics", "type" : "article-journal", "volume" : "105" }, "uris" : [ "http://www.mendeley.com/documents/?uuid=db4ab920-91e9-42ac-b93c-0cfba94c5d9c" ] }, { "id" : "ITEM-2", "itemData" : { "DOI" : "10.1016/j.jprot.2016.01.020", "ISSN" : "18767737", "author" : [ { "dropping-particle" : "", "family" : "Diz", "given" : "Angel P.", "non-dropping-particle" : "", "parse-names" : false, "suffix" : "" }, { "dropping-particle" : "", "family" : "Calvete", "given" : "Juan J.", "non-dropping-particle" : "", "parse-names" : false, "suffix" : "" } ], "container-title" : "Journal of Proteomics", "id" : "ITEM-2", "issued" : { "date-parts" : [ [ "2016" ] ] }, "page" : "1-3", "title" : "Ecological proteomics: Is the field ripe for integrating proteomics into evolutionary ecology research?", "type" : "article-journal", "volume" : "135" }, "uris" : [ "http://www.mendeley.com/documents/?uuid=4f868806-23a9-4b1b-977a-9d5b32664deb" ] }, { "id" : "ITEM-3", "itemData" : { "DOI" : "10.1016/j.jprot.2015.09.031", "ISBN" : "1876-7737 (Electronic)", "ISSN" : "18767737", "PMID" : "26453985", "abstract" : "Evolutionary ecologists are traditionally gene-focused, as genes propagate phenotypic traits across generations and mutations and recombination in the DNA generate genetic diversity required for evolutionary processes. As a consequence, the inheritance of changed DNA provides a molecular explanation for the functional changes associated with natural selection. A direct focus on proteins on the other hand, the actual molecular agents responsible for the expression of a phenotypic trait, receives far less interest from ecologists and evolutionary biologists. This is partially due to the central dogma of molecular biology that appears to define proteins as the 'dead-end of molecular information flow' as well as technical limitations in identifying and studying proteins and their diversity in the field and in many of the more exotic genera often favored in ecological studies. Here we provide an overview of a newly forming field of research that we refer to as 'Evolutionary Proteomics'. We point out that the origins of cellular function are related to the properties of polypeptide and RNA and their interactions with the environment, rather than DNA descent, and that the critical role of horizontal gene transfer in evolution is more about coopting new proteins to impact cellular processes than it is about modifying gene function. Furthermore, post-transcriptional and post-translational processes generate a remarkable diversity of mature proteins from a single gene, and the properties of these mature proteins can also influence inheritance through genetic and perhaps epigenetic mechanisms. The influence of post-transcriptional diversification on evolutionary processes could provide a novel mechanistic underpinning for elements of rapid, directed evolutionary changes and adaptations as observed for a variety of evolutionary processes. Modern state-of the art technologies based on mass spectrometry are now available to identify and quantify peptides, proteins, protein modifications and protein interactions of interest with high accuracy and assess protein diversity and function. Therefore, proteomic technologies can be viewed as providing evolutionary biologist with exciting novel opportunities to understand very early events in functional variation of cellular molecular machinery that are acting as part of evolutionary processes.", "author" : [ { "dropping-particle" : "", "family" : "Baer", "given" : "B.", "non-dropping-particle" : "", "parse-names" : false, "suffix" : "" }, { "dropping-particle" : "", "family" : "Millar", "given" : "A. H.", "non-dropping-particle" : "", "parse-names" : false, "suffix" : "" } ], "container-title" : "Journal of Proteomics", "id" : "ITEM-3", "issued" : { "date-parts" : [ [ "2016" ] ] }, "page" : "4-11", "publisher" : "Elsevier B.V.", "title" : "Proteomics in evolutionary ecology", "type" : "article-journal", "volume" : "135" }, "uris" : [ "http://www.mendeley.com/documents/?uuid=c38313c7-838b-4e59-a6a1-e1fed820931c" ] } ], "mendeley" : { "formattedCitation" : "(Armengaud &lt;i&gt;et al.&lt;/i&gt; 2014; Baer &amp; Millar 2016; Diz &amp; Calvete 2016)", "plainTextFormattedCitation" : "(Armengaud et al. 2014; Baer &amp; Millar 2016; Diz &amp; Calvete 2016)", "previouslyFormattedCitation" : "(Armengaud &lt;i&gt;et al.&lt;/i&gt; 2014; Baer &amp; Millar 2016; Diz &amp; Calvete 2016)" }, "properties" : { "noteIndex" : 0 }, "schema" : "https://github.com/citation-style-language/schema/raw/master/csl-citation.json" }</w:instrText>
      </w:r>
      <w:r>
        <w:fldChar w:fldCharType="separate"/>
      </w:r>
      <w:r w:rsidRPr="00BE7370">
        <w:rPr>
          <w:noProof/>
        </w:rPr>
        <w:t xml:space="preserve">(Armengaud </w:t>
      </w:r>
      <w:r w:rsidRPr="00BE7370">
        <w:rPr>
          <w:i/>
          <w:noProof/>
        </w:rPr>
        <w:t>et al.</w:t>
      </w:r>
      <w:r w:rsidRPr="00BE7370">
        <w:rPr>
          <w:noProof/>
        </w:rPr>
        <w:t xml:space="preserve"> 2014; Baer &amp; Millar 2016; Diz &amp; Calvete 2016)</w:t>
      </w:r>
      <w:r>
        <w:fldChar w:fldCharType="end"/>
      </w:r>
      <w:r>
        <w:t>.”</w:t>
      </w:r>
    </w:p>
  </w:comment>
  <w:comment w:id="12" w:author="Mark Westoby" w:date="2017-03-28T15:12:00Z" w:initials="MW">
    <w:p w14:paraId="69403DFC" w14:textId="6C759331" w:rsidR="001F72E7" w:rsidRDefault="001F72E7">
      <w:pPr>
        <w:pStyle w:val="CommentText"/>
      </w:pPr>
      <w:r>
        <w:rPr>
          <w:rStyle w:val="CommentReference"/>
        </w:rPr>
        <w:annotationRef/>
      </w:r>
      <w:r>
        <w:t xml:space="preserve">Try to avoid noun phrase formulations, they </w:t>
      </w:r>
      <w:r w:rsidR="008524F9">
        <w:t xml:space="preserve">tend to </w:t>
      </w:r>
      <w:r>
        <w:t>make sentences unnecessarily complicated and pompous. Here for example can phrase along the lines “It is becoming easier to apply pr</w:t>
      </w:r>
      <w:r w:rsidR="002E4E19">
        <w:t>o</w:t>
      </w:r>
      <w:r>
        <w:t xml:space="preserve">teomics to non-model organisms because genomic resources are getting better”. </w:t>
      </w:r>
      <w:r w:rsidR="00706D6D">
        <w:t>Similarly in last sentence “</w:t>
      </w:r>
      <w:r w:rsidR="008524F9">
        <w:t>it has proved difficult to quantify absolute amounts of protein”</w:t>
      </w:r>
      <w:r w:rsidR="001C3C66">
        <w:t xml:space="preserve"> (used to be “Proteomic applications in ecological and evolutionary research</w:t>
      </w:r>
      <w:r w:rsidR="001C3C66">
        <w:rPr>
          <w:rStyle w:val="CommentReference"/>
        </w:rPr>
        <w:annotationRef/>
      </w:r>
      <w:r w:rsidR="001C3C66">
        <w:t xml:space="preserve"> are increasingly being facilitated by the availability of genomic resources for non-model organisms </w:t>
      </w:r>
      <w:r w:rsidR="001C3C66">
        <w:fldChar w:fldCharType="begin" w:fldLock="1"/>
      </w:r>
      <w:r w:rsidR="001C3C66">
        <w:instrText>ADDIN CSL_CITATION { "citationItems" : [ { "id" : "ITEM-1", "itemData" : { "DOI" : "10.1016/j.jprot.2014.01.007", "ISBN" : "1874-3919", "ISSN" : "18767737", "PMID" : "24440519", "abstract" : "Previously, large-scale proteomics was possible only for organisms whose genomes were sequenced, meaning the most common model organisms. The use of next-generation sequencers is now changing the deal. With \"proteogenomics\", the use of experimental proteomics data to refine genome annotations, a higher integration of omics data is gaining ground. By extension, combining genomic and proteomic data is becoming routine in many research projects. \"Proteogenomic\"-flavored approaches are currently expanding, enabling the molecular studies of non-model organisms at an unprecedented depth. Today draft genomes can be obtained using next-generation sequencers in a rather straightforward way and at a reasonable cost for any organism. Unfinished genome sequences can be used to interpret tandem mass spectrometry proteomics data without the need for time-consuming genome annotation, and the use of RNA-seq to establish nucleotide sequences that are directly translated into protein sequences appears promising. There are, however, certain drawbacks that deserve further attention for RNA-seq to become more efficient. Here, we discuss the opportunities of working with non-model organisms, the proteomic methods that have been used until now, and the dramatic improvements proffered by proteogenomics. These put the distinction between model and non-model organisms in great danger, at least in terms of proteomics! Biological significance: Model organisms have been crucial for in-depth analysis of cellular and molecular processes of life. Focusing the efforts of thousands of researchers on the Escherichia coli bacterium, Saccharomyces cerevisiae yeast, Arabidopsis thaliana plant, Danio rerio fish and other models for which genetic manipulation was possible was certainly worthwhile in terms of fundamental and invaluable biological insights. Until recently, proteomics of non-model organisms was limited to tedious, homology-based techniques, but today draft genomes or RNA-seq data can be straightforwardly obtained using next-generation sequencers, allowing the establishment of a draft protein database for any organism. Thus, proteogenomics opens new perspectives for molecular studies of non-model organisms, although they are still difficult experimental organisms. This article is part of a Special Issue entitled: Proteomics of non-model organisms. \u00a9 2014 Elsevier B.V.", "author" : [ { "dropping-particle" : "", "family" : "Armengaud", "given" : "Jean", "non-dropping-particle" : "", "parse-names" : false, "suffix" : "" }, { "dropping-particle" : "", "family" : "Trapp", "given" : "Judith", "non-dropping-particle" : "", "parse-names" : false, "suffix" : "" }, { "dropping-particle" : "", "family" : "Pible", "given" : "Olivier", "non-dropping-particle" : "", "parse-names" : false, "suffix" : "" }, { "dropping-particle" : "", "family" : "Geffard", "given" : "Olivier", "non-dropping-particle" : "", "parse-names" : false, "suffix" : "" }, { "dropping-particle" : "", "family" : "Chaumot", "given" : "Arnaud", "non-dropping-particle" : "", "parse-names" : false, "suffix" : "" }, { "dropping-particle" : "", "family" : "Hartmann", "given" : "Erica M.", "non-dropping-particle" : "", "parse-names" : false, "suffix" : "" } ], "container-title" : "Journal of Proteomics", "id" : "ITEM-1", "issued" : { "date-parts" : [ [ "2014" ] ] }, "page" : "5-18", "publisher" : "Elsevier B.V.", "title" : "Non-model organisms, a species endangered by proteogenomics", "type" : "article-journal", "volume" : "105" }, "uris" : [ "http://www.mendeley.com/documents/?uuid=db4ab920-91e9-42ac-b93c-0cfba94c5d9c" ] }, { "id" : "ITEM-2", "itemData" : { "DOI" : "10.1016/j.jprot.2016.01.020", "ISSN" : "18767737", "author" : [ { "dropping-particle" : "", "family" : "Diz", "given" : "Angel P.", "non-dropping-particle" : "", "parse-names" : false, "suffix" : "" }, { "dropping-particle" : "", "family" : "Calvete", "given" : "Juan J.", "non-dropping-particle" : "", "parse-names" : false, "suffix" : "" } ], "container-title" : "Journal of Proteomics", "id" : "ITEM-2", "issued" : { "date-parts" : [ [ "2016" ] ] }, "page" : "1-3", "title" : "Ecological proteomics: Is the field ripe for integrating proteomics into evolutionary ecology research?", "type" : "article-journal", "volume" : "135" }, "uris" : [ "http://www.mendeley.com/documents/?uuid=4f868806-23a9-4b1b-977a-9d5b32664deb" ] }, { "id" : "ITEM-3", "itemData" : { "DOI" : "10.1016/j.jprot.2015.09.031", "ISBN" : "1876-7737 (Electronic)", "ISSN" : "18767737", "PMID" : "26453985", "abstract" : "Evolutionary ecologists are traditionally gene-focused, as genes propagate phenotypic traits across generations and mutations and recombination in the DNA generate genetic diversity required for evolutionary processes. As a consequence, the inheritance of changed DNA provides a molecular explanation for the functional changes associated with natural selection. A direct focus on proteins on the other hand, the actual molecular agents responsible for the expression of a phenotypic trait, receives far less interest from ecologists and evolutionary biologists. This is partially due to the central dogma of molecular biology that appears to define proteins as the 'dead-end of molecular information flow' as well as technical limitations in identifying and studying proteins and their diversity in the field and in many of the more exotic genera often favored in ecological studies. Here we provide an overview of a newly forming field of research that we refer to as 'Evolutionary Proteomics'. We point out that the origins of cellular function are related to the properties of polypeptide and RNA and their interactions with the environment, rather than DNA descent, and that the critical role of horizontal gene transfer in evolution is more about coopting new proteins to impact cellular processes than it is about modifying gene function. Furthermore, post-transcriptional and post-translational processes generate a remarkable diversity of mature proteins from a single gene, and the properties of these mature proteins can also influence inheritance through genetic and perhaps epigenetic mechanisms. The influence of post-transcriptional diversification on evolutionary processes could provide a novel mechanistic underpinning for elements of rapid, directed evolutionary changes and adaptations as observed for a variety of evolutionary processes. Modern state-of the art technologies based on mass spectrometry are now available to identify and quantify peptides, proteins, protein modifications and protein interactions of interest with high accuracy and assess protein diversity and function. Therefore, proteomic technologies can be viewed as providing evolutionary biologist with exciting novel opportunities to understand very early events in functional variation of cellular molecular machinery that are acting as part of evolutionary processes.", "author" : [ { "dropping-particle" : "", "family" : "Baer", "given" : "B.", "non-dropping-particle" : "", "parse-names" : false, "suffix" : "" }, { "dropping-particle" : "", "family" : "Millar", "given" : "A. H.", "non-dropping-particle" : "", "parse-names" : false, "suffix" : "" } ], "container-title" : "Journal of Proteomics", "id" : "ITEM-3", "issued" : { "date-parts" : [ [ "2016" ] ] }, "page" : "4-11", "publisher" : "Elsevier B.V.", "title" : "Proteomics in evolutionary ecology", "type" : "article-journal", "volume" : "135" }, "uris" : [ "http://www.mendeley.com/documents/?uuid=c38313c7-838b-4e59-a6a1-e1fed820931c" ] } ], "mendeley" : { "formattedCitation" : "(Armengaud &lt;i&gt;et al.&lt;/i&gt; 2014; Baer &amp; Millar 2016; Diz &amp; Calvete 2016)", "plainTextFormattedCitation" : "(Armengaud et al. 2014; Baer &amp; Millar 2016; Diz &amp; Calvete 2016)", "previouslyFormattedCitation" : "(Armengaud &lt;i&gt;et al.&lt;/i&gt; 2014; Baer &amp; Millar 2016; Diz &amp; Calvete 2016)" }, "properties" : { "noteIndex" : 0 }, "schema" : "https://github.com/citation-style-language/schema/raw/master/csl-citation.json" }</w:instrText>
      </w:r>
      <w:r w:rsidR="001C3C66">
        <w:fldChar w:fldCharType="separate"/>
      </w:r>
      <w:r w:rsidR="001C3C66" w:rsidRPr="00BE7370">
        <w:rPr>
          <w:noProof/>
        </w:rPr>
        <w:t xml:space="preserve">(Armengaud </w:t>
      </w:r>
      <w:r w:rsidR="001C3C66" w:rsidRPr="00BE7370">
        <w:rPr>
          <w:i/>
          <w:noProof/>
        </w:rPr>
        <w:t>et al.</w:t>
      </w:r>
      <w:r w:rsidR="001C3C66" w:rsidRPr="00BE7370">
        <w:rPr>
          <w:noProof/>
        </w:rPr>
        <w:t xml:space="preserve"> 2014; Baer &amp; Millar 2016; Diz &amp; Calvete 2016)</w:t>
      </w:r>
      <w:r w:rsidR="001C3C66">
        <w:fldChar w:fldCharType="end"/>
      </w:r>
      <w:r w:rsidR="001C3C66">
        <w:t>.”</w:t>
      </w:r>
    </w:p>
  </w:comment>
  <w:comment w:id="15" w:author="James Lawson" w:date="2017-07-19T10:16:00Z" w:initials="JL">
    <w:p w14:paraId="0A07BEE4" w14:textId="3C206923" w:rsidR="00B7492A" w:rsidRDefault="00B7492A">
      <w:pPr>
        <w:pStyle w:val="CommentText"/>
      </w:pPr>
      <w:r>
        <w:rPr>
          <w:rStyle w:val="CommentReference"/>
        </w:rPr>
        <w:annotationRef/>
      </w:r>
      <w:r>
        <w:t>Should say something about state of knowledge of overall leaf composition</w:t>
      </w:r>
    </w:p>
  </w:comment>
  <w:comment w:id="25" w:author="Mark Westoby" w:date="2017-03-28T15:28:00Z" w:initials="MW">
    <w:p w14:paraId="7EFECE94" w14:textId="3FE69D1D" w:rsidR="00096766" w:rsidRDefault="00096766">
      <w:pPr>
        <w:pStyle w:val="CommentText"/>
      </w:pPr>
      <w:r>
        <w:rPr>
          <w:rStyle w:val="CommentReference"/>
        </w:rPr>
        <w:annotationRef/>
      </w:r>
      <w:r>
        <w:t>If you look at the ARC proposal that was funded, from memory you’ll find a more developed case about the use of total N in ecology with appropriate references</w:t>
      </w:r>
    </w:p>
    <w:p w14:paraId="4AD6B4DC" w14:textId="77777777" w:rsidR="000C3429" w:rsidRDefault="000C3429">
      <w:pPr>
        <w:pStyle w:val="CommentText"/>
      </w:pPr>
    </w:p>
    <w:p w14:paraId="29E53AC8" w14:textId="6F65F5F0" w:rsidR="000C3429" w:rsidRPr="000C3429" w:rsidRDefault="000C3429" w:rsidP="000C3429">
      <w:pPr>
        <w:autoSpaceDE w:val="0"/>
        <w:autoSpaceDN w:val="0"/>
        <w:adjustRightInd w:val="0"/>
        <w:spacing w:after="0" w:line="240" w:lineRule="auto"/>
        <w:rPr>
          <w:rFonts w:ascii="Palatino-Roman" w:hAnsi="Palatino-Roman" w:cs="Palatino-Roman"/>
          <w:sz w:val="24"/>
          <w:szCs w:val="24"/>
        </w:rPr>
      </w:pPr>
      <w:r>
        <w:t>‘</w:t>
      </w:r>
      <w:r>
        <w:rPr>
          <w:rFonts w:ascii="Palatino-Roman" w:hAnsi="Palatino-Roman" w:cs="Palatino-Roman"/>
          <w:sz w:val="24"/>
          <w:szCs w:val="24"/>
        </w:rPr>
        <w:t>N concentration in mature leaves is a major predictor for photosynthesis (</w:t>
      </w:r>
      <w:r>
        <w:rPr>
          <w:rFonts w:ascii="Palatino-Italic" w:hAnsi="Palatino-Italic" w:cs="Palatino-Italic"/>
          <w:i/>
          <w:iCs/>
          <w:sz w:val="24"/>
          <w:szCs w:val="24"/>
        </w:rPr>
        <w:t>1</w:t>
      </w:r>
      <w:r w:rsidR="0070295A">
        <w:rPr>
          <w:rFonts w:ascii="Palatino-Italic" w:hAnsi="Palatino-Italic" w:cs="Palatino-Italic"/>
          <w:i/>
          <w:iCs/>
          <w:sz w:val="24"/>
          <w:szCs w:val="24"/>
        </w:rPr>
        <w:t xml:space="preserve"> – Wright 2004 leaf economic spectrum</w:t>
      </w:r>
      <w:r>
        <w:rPr>
          <w:rFonts w:ascii="Palatino-Italic" w:hAnsi="Palatino-Italic" w:cs="Palatino-Italic"/>
          <w:i/>
          <w:iCs/>
          <w:sz w:val="24"/>
          <w:szCs w:val="24"/>
        </w:rPr>
        <w:t>, 2</w:t>
      </w:r>
      <w:r w:rsidR="0070295A">
        <w:rPr>
          <w:rFonts w:ascii="Palatino-Italic" w:hAnsi="Palatino-Italic" w:cs="Palatino-Italic"/>
          <w:i/>
          <w:iCs/>
          <w:sz w:val="24"/>
          <w:szCs w:val="24"/>
        </w:rPr>
        <w:t xml:space="preserve"> - Hikosaka 2010 - </w:t>
      </w:r>
      <w:r w:rsidR="0070295A">
        <w:t>Mechanisms underlying interspecific variation in photosynthetic capacity across wild plant specie</w:t>
      </w:r>
      <w:r w:rsidR="0024213E">
        <w:t>s</w:t>
      </w:r>
      <w:r>
        <w:rPr>
          <w:rFonts w:ascii="Palatino-Roman" w:hAnsi="Palatino-Roman" w:cs="Palatino-Roman"/>
          <w:sz w:val="24"/>
          <w:szCs w:val="24"/>
        </w:rPr>
        <w:t>) and respiration (</w:t>
      </w:r>
      <w:r>
        <w:rPr>
          <w:rFonts w:ascii="Palatino-Italic" w:hAnsi="Palatino-Italic" w:cs="Palatino-Italic"/>
          <w:i/>
          <w:iCs/>
          <w:sz w:val="24"/>
          <w:szCs w:val="24"/>
        </w:rPr>
        <w:t>3, 4</w:t>
      </w:r>
      <w:r>
        <w:rPr>
          <w:rFonts w:ascii="Palatino-Roman" w:hAnsi="Palatino-Roman" w:cs="Palatino-Roman"/>
          <w:sz w:val="24"/>
          <w:szCs w:val="24"/>
        </w:rPr>
        <w:t>), because photosynthesis proteins make up a large fraction of leaf N and because protein turnover is a major source of respiration costs.’</w:t>
      </w:r>
    </w:p>
  </w:comment>
  <w:comment w:id="34" w:author="James Lawson" w:date="2017-07-19T16:21:00Z" w:initials="JL">
    <w:p w14:paraId="35FBB4F6" w14:textId="1C84AA9E" w:rsidR="00B97FF2" w:rsidRDefault="00B97FF2">
      <w:pPr>
        <w:pStyle w:val="CommentText"/>
      </w:pPr>
      <w:r>
        <w:rPr>
          <w:rStyle w:val="CommentReference"/>
        </w:rPr>
        <w:annotationRef/>
      </w:r>
      <w:r>
        <w:t>Also Quebbeman &amp; Ramirez</w:t>
      </w:r>
      <w:r w:rsidR="00CB17A4">
        <w:t xml:space="preserve"> 2016</w:t>
      </w:r>
    </w:p>
  </w:comment>
  <w:comment w:id="35" w:author="Mark Westoby" w:date="2017-03-28T15:27:00Z" w:initials="MW">
    <w:p w14:paraId="5B2A4DE5" w14:textId="3807AB74" w:rsidR="004161B0" w:rsidRDefault="004161B0">
      <w:pPr>
        <w:pStyle w:val="CommentText"/>
      </w:pPr>
      <w:r>
        <w:rPr>
          <w:rStyle w:val="CommentReference"/>
        </w:rPr>
        <w:annotationRef/>
      </w:r>
      <w:r>
        <w:t xml:space="preserve">I’m not sure anyone has literally thought this was estimating rubisco abundance – very conscious of rubisco activase effects etc </w:t>
      </w:r>
    </w:p>
  </w:comment>
  <w:comment w:id="37" w:author="Mark Westoby" w:date="2017-03-28T15:38:00Z" w:initials="MW">
    <w:p w14:paraId="7DB63743" w14:textId="612CC6A6" w:rsidR="001E6178" w:rsidRDefault="001E6178">
      <w:pPr>
        <w:pStyle w:val="CommentText"/>
      </w:pPr>
      <w:r>
        <w:rPr>
          <w:rStyle w:val="CommentReference"/>
        </w:rPr>
        <w:annotationRef/>
      </w:r>
      <w:r>
        <w:t>Not really, since we’re citing others for each prediction – say rather than coordination theory gives rise to these predictions</w:t>
      </w:r>
    </w:p>
  </w:comment>
  <w:comment w:id="38" w:author="Mark Westoby" w:date="2017-03-28T17:05:00Z" w:initials="MW">
    <w:p w14:paraId="25306658" w14:textId="22C4C212" w:rsidR="00E8484E" w:rsidRDefault="00E8484E">
      <w:pPr>
        <w:pStyle w:val="CommentText"/>
      </w:pPr>
      <w:r>
        <w:rPr>
          <w:rStyle w:val="CommentReference"/>
        </w:rPr>
        <w:annotationRef/>
      </w:r>
      <w:r>
        <w:t xml:space="preserve">This is relative to other proteins as a group? Why should </w:t>
      </w:r>
      <w:r w:rsidR="00A7029E">
        <w:t>the reaction rates of photosynthesis be slowed by low temp more so than other cellular reactions?</w:t>
      </w:r>
    </w:p>
  </w:comment>
  <w:comment w:id="39" w:author="James Lawson" w:date="2017-07-24T17:59:00Z" w:initials="JL">
    <w:p w14:paraId="11A56A2D" w14:textId="463DA31D" w:rsidR="00611D8C" w:rsidRDefault="00611D8C">
      <w:pPr>
        <w:pStyle w:val="CommentText"/>
        <w:rPr>
          <w:color w:val="2A2A2A"/>
          <w:shd w:val="clear" w:color="auto" w:fill="FFFFFF"/>
        </w:rPr>
      </w:pPr>
      <w:r>
        <w:rPr>
          <w:rStyle w:val="CommentReference"/>
        </w:rPr>
        <w:annotationRef/>
      </w:r>
      <w:bookmarkStart w:id="40" w:name="_GoBack"/>
      <w:r w:rsidR="00785A42">
        <w:rPr>
          <w:color w:val="2A2A2A"/>
          <w:shd w:val="clear" w:color="auto" w:fill="FFFFFF"/>
        </w:rPr>
        <w:t>Higher amounts of photosynthetic proteins in low-temperature-grown leaves have also been reported in many studies (</w:t>
      </w:r>
      <w:r w:rsidR="00785A42">
        <w:t>Holaday </w:t>
      </w:r>
      <w:r w:rsidR="00785A42">
        <w:rPr>
          <w:rStyle w:val="Emphasis"/>
          <w:rFonts w:ascii="inherit" w:hAnsi="inherit"/>
          <w:bdr w:val="none" w:sz="0" w:space="0" w:color="auto" w:frame="1"/>
        </w:rPr>
        <w:t>et al</w:t>
      </w:r>
      <w:r w:rsidR="00785A42">
        <w:t>., 1992</w:t>
      </w:r>
      <w:r w:rsidR="00785A42">
        <w:rPr>
          <w:color w:val="2A2A2A"/>
          <w:shd w:val="clear" w:color="auto" w:fill="FFFFFF"/>
        </w:rPr>
        <w:t>; </w:t>
      </w:r>
      <w:r w:rsidR="00785A42">
        <w:t>Huner </w:t>
      </w:r>
      <w:r w:rsidR="00785A42">
        <w:rPr>
          <w:rStyle w:val="Emphasis"/>
          <w:rFonts w:ascii="inherit" w:hAnsi="inherit"/>
          <w:bdr w:val="none" w:sz="0" w:space="0" w:color="auto" w:frame="1"/>
        </w:rPr>
        <w:t>et al</w:t>
      </w:r>
      <w:r w:rsidR="00785A42">
        <w:t>., 1993</w:t>
      </w:r>
      <w:r w:rsidR="00785A42">
        <w:rPr>
          <w:color w:val="2A2A2A"/>
          <w:shd w:val="clear" w:color="auto" w:fill="FFFFFF"/>
        </w:rPr>
        <w:t>, </w:t>
      </w:r>
      <w:r w:rsidR="00785A42">
        <w:t>1998</w:t>
      </w:r>
      <w:r w:rsidR="00785A42">
        <w:rPr>
          <w:color w:val="2A2A2A"/>
          <w:shd w:val="clear" w:color="auto" w:fill="FFFFFF"/>
        </w:rPr>
        <w:t>; </w:t>
      </w:r>
      <w:r w:rsidR="00785A42">
        <w:t>Steffen </w:t>
      </w:r>
      <w:r w:rsidR="00785A42">
        <w:rPr>
          <w:rStyle w:val="Emphasis"/>
          <w:rFonts w:ascii="inherit" w:hAnsi="inherit"/>
          <w:bdr w:val="none" w:sz="0" w:space="0" w:color="auto" w:frame="1"/>
        </w:rPr>
        <w:t>et al</w:t>
      </w:r>
      <w:r w:rsidR="00785A42">
        <w:t>., 1995</w:t>
      </w:r>
      <w:r w:rsidR="00785A42">
        <w:rPr>
          <w:color w:val="2A2A2A"/>
          <w:shd w:val="clear" w:color="auto" w:fill="FFFFFF"/>
        </w:rPr>
        <w:t>; </w:t>
      </w:r>
      <w:r w:rsidR="00785A42">
        <w:t>Strand </w:t>
      </w:r>
      <w:r w:rsidR="00785A42">
        <w:rPr>
          <w:rStyle w:val="Emphasis"/>
          <w:rFonts w:ascii="inherit" w:hAnsi="inherit"/>
          <w:bdr w:val="none" w:sz="0" w:space="0" w:color="auto" w:frame="1"/>
        </w:rPr>
        <w:t>et al</w:t>
      </w:r>
      <w:r w:rsidR="00785A42">
        <w:t>., 1999</w:t>
      </w:r>
      <w:r w:rsidR="00785A42">
        <w:rPr>
          <w:color w:val="2A2A2A"/>
          <w:shd w:val="clear" w:color="auto" w:fill="FFFFFF"/>
        </w:rPr>
        <w:t>; </w:t>
      </w:r>
      <w:r w:rsidR="00785A42">
        <w:t>Hikosaka, 2005</w:t>
      </w:r>
      <w:r w:rsidR="00785A42">
        <w:rPr>
          <w:color w:val="2A2A2A"/>
          <w:shd w:val="clear" w:color="auto" w:fill="FFFFFF"/>
        </w:rPr>
        <w:t>). It may be a compensatory response to low temperature, which decreases enzyme activity.</w:t>
      </w:r>
    </w:p>
    <w:p w14:paraId="45A76780" w14:textId="77777777" w:rsidR="00785A42" w:rsidRDefault="00785A42">
      <w:pPr>
        <w:pStyle w:val="CommentText"/>
        <w:rPr>
          <w:color w:val="2A2A2A"/>
          <w:shd w:val="clear" w:color="auto" w:fill="FFFFFF"/>
        </w:rPr>
      </w:pPr>
    </w:p>
    <w:p w14:paraId="423A7CC8" w14:textId="1DD0D63D" w:rsidR="00785A42" w:rsidRDefault="00785A42">
      <w:pPr>
        <w:pStyle w:val="CommentText"/>
      </w:pPr>
      <w:r>
        <w:t xml:space="preserve">Lots of coments in Hikosaka 2006 about </w:t>
      </w:r>
      <w:r w:rsidR="00B6621D">
        <w:t>cytochrome b6f acclimation and cytb6f to rubisco ratios, I’</w:t>
      </w:r>
      <w:r w:rsidR="001B77D1">
        <w:t>m not going to go there.</w:t>
      </w:r>
      <w:bookmarkEnd w:id="40"/>
    </w:p>
  </w:comment>
  <w:comment w:id="42" w:author="Mark Westoby" w:date="2017-03-28T17:09:00Z" w:initials="MW">
    <w:p w14:paraId="035D4E3D" w14:textId="037AC94F" w:rsidR="00CB278A" w:rsidRDefault="00CB278A">
      <w:pPr>
        <w:pStyle w:val="CommentText"/>
      </w:pPr>
      <w:r>
        <w:rPr>
          <w:rStyle w:val="CommentReference"/>
        </w:rPr>
        <w:annotationRef/>
      </w:r>
      <w:r>
        <w:t xml:space="preserve">Actually the logic is more that at higher VPD, water cost per unit CO2 uptake would increase unless internal CO2 drawdown were stronger. I’m not sure whether the net outcome (in groups other than eucs) actually has higher WUE than in low-VPD environments. </w:t>
      </w:r>
      <w:r w:rsidR="00011647">
        <w:t>Could look in that Prentice et al paper in about 2013-14, they have specific predictions in relation to environment and (from memory) C-isotope measures to demonstrate them</w:t>
      </w:r>
    </w:p>
  </w:comment>
  <w:comment w:id="52" w:author="Mark Westoby" w:date="2017-03-28T15:55:00Z" w:initials="MW">
    <w:p w14:paraId="0D8A433F" w14:textId="55676A27" w:rsidR="000D497A" w:rsidRDefault="000D497A">
      <w:pPr>
        <w:pStyle w:val="CommentText"/>
      </w:pPr>
      <w:r>
        <w:rPr>
          <w:rStyle w:val="CommentReference"/>
        </w:rPr>
        <w:annotationRef/>
      </w:r>
      <w:r>
        <w:t>Coordination theory says phot is co-limited</w:t>
      </w:r>
      <w:r w:rsidR="004D42A6">
        <w:t xml:space="preserve">, so the prediction is rather that allocation between the two lots of machinery should shift in lower light  </w:t>
      </w:r>
    </w:p>
  </w:comment>
  <w:comment w:id="36" w:author="James Lawson" w:date="2017-07-19T10:19:00Z" w:initials="JL">
    <w:p w14:paraId="17E65D29" w14:textId="4BED1109" w:rsidR="00B7492A" w:rsidRDefault="00B7492A">
      <w:pPr>
        <w:pStyle w:val="CommentText"/>
      </w:pPr>
      <w:r>
        <w:rPr>
          <w:rStyle w:val="CommentReference"/>
        </w:rPr>
        <w:annotationRef/>
      </w:r>
      <w:r>
        <w:t>Rework this to make it a bit less formulaic?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B36FC4" w15:done="0"/>
  <w15:commentEx w15:paraId="0193439F" w15:done="0"/>
  <w15:commentEx w15:paraId="248FC858" w15:done="0"/>
  <w15:commentEx w15:paraId="69403DFC" w15:done="0"/>
  <w15:commentEx w15:paraId="0A07BEE4" w15:done="0"/>
  <w15:commentEx w15:paraId="29E53AC8" w15:done="0"/>
  <w15:commentEx w15:paraId="35FBB4F6" w15:done="0"/>
  <w15:commentEx w15:paraId="5B2A4DE5" w15:done="0"/>
  <w15:commentEx w15:paraId="7DB63743" w15:done="0"/>
  <w15:commentEx w15:paraId="25306658" w15:done="0"/>
  <w15:commentEx w15:paraId="423A7CC8" w15:done="0"/>
  <w15:commentEx w15:paraId="035D4E3D" w15:done="0"/>
  <w15:commentEx w15:paraId="0D8A433F" w15:done="0"/>
  <w15:commentEx w15:paraId="17E65D2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50660A" w14:textId="77777777" w:rsidR="00E66E01" w:rsidRDefault="00E66E01" w:rsidP="0090116B">
      <w:pPr>
        <w:spacing w:after="0" w:line="240" w:lineRule="auto"/>
      </w:pPr>
      <w:r>
        <w:separator/>
      </w:r>
    </w:p>
  </w:endnote>
  <w:endnote w:type="continuationSeparator" w:id="0">
    <w:p w14:paraId="12DBF1F6" w14:textId="77777777" w:rsidR="00E66E01" w:rsidRDefault="00E66E01" w:rsidP="00901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dvTT94c8263f.I">
    <w:altName w:val="Calibri"/>
    <w:panose1 w:val="00000000000000000000"/>
    <w:charset w:val="00"/>
    <w:family w:val="roman"/>
    <w:notTrueType/>
    <w:pitch w:val="default"/>
    <w:sig w:usb0="00000003" w:usb1="00000000" w:usb2="00000000" w:usb3="00000000" w:csb0="00000001" w:csb1="00000000"/>
  </w:font>
  <w:font w:name="Palatino-Roman">
    <w:panose1 w:val="00000000000000000000"/>
    <w:charset w:val="00"/>
    <w:family w:val="swiss"/>
    <w:notTrueType/>
    <w:pitch w:val="default"/>
    <w:sig w:usb0="00000003" w:usb1="00000000" w:usb2="00000000" w:usb3="00000000" w:csb0="00000001" w:csb1="00000000"/>
  </w:font>
  <w:font w:name="Palatino-Italic">
    <w:panose1 w:val="00000000000000000000"/>
    <w:charset w:val="00"/>
    <w:family w:val="swiss"/>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A770F5" w14:textId="77777777" w:rsidR="00E66E01" w:rsidRDefault="00E66E01" w:rsidP="0090116B">
      <w:pPr>
        <w:spacing w:after="0" w:line="240" w:lineRule="auto"/>
      </w:pPr>
      <w:r>
        <w:separator/>
      </w:r>
    </w:p>
  </w:footnote>
  <w:footnote w:type="continuationSeparator" w:id="0">
    <w:p w14:paraId="59D4353E" w14:textId="77777777" w:rsidR="00E66E01" w:rsidRDefault="00E66E01" w:rsidP="009011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04BB5"/>
    <w:multiLevelType w:val="hybridMultilevel"/>
    <w:tmpl w:val="50E85964"/>
    <w:lvl w:ilvl="0" w:tplc="EC9CBE3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964616B"/>
    <w:multiLevelType w:val="hybridMultilevel"/>
    <w:tmpl w:val="326CCDAE"/>
    <w:lvl w:ilvl="0" w:tplc="3E94296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575A6AE4"/>
    <w:multiLevelType w:val="hybridMultilevel"/>
    <w:tmpl w:val="D730D796"/>
    <w:lvl w:ilvl="0" w:tplc="EA267610">
      <w:start w:val="1"/>
      <w:numFmt w:val="bullet"/>
      <w:lvlText w:val="-"/>
      <w:lvlJc w:val="left"/>
      <w:pPr>
        <w:ind w:left="1080" w:hanging="360"/>
      </w:pPr>
      <w:rPr>
        <w:rFonts w:ascii="Calibri" w:eastAsiaTheme="minorHAnsi" w:hAnsi="Calibri"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65303570"/>
    <w:multiLevelType w:val="hybridMultilevel"/>
    <w:tmpl w:val="CADC0CCE"/>
    <w:lvl w:ilvl="0" w:tplc="D80A9350">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3851847"/>
    <w:multiLevelType w:val="hybridMultilevel"/>
    <w:tmpl w:val="6B1ED954"/>
    <w:lvl w:ilvl="0" w:tplc="FA2ADA4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D550716"/>
    <w:multiLevelType w:val="hybridMultilevel"/>
    <w:tmpl w:val="F5CAFC54"/>
    <w:lvl w:ilvl="0" w:tplc="8182C1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Lawson">
    <w15:presenceInfo w15:providerId="None" w15:userId="James Lawson"/>
  </w15:person>
  <w15:person w15:author="Mark Westoby">
    <w15:presenceInfo w15:providerId="None" w15:userId="Mark Westob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D6"/>
    <w:rsid w:val="00007462"/>
    <w:rsid w:val="00011647"/>
    <w:rsid w:val="00031230"/>
    <w:rsid w:val="00091511"/>
    <w:rsid w:val="00096766"/>
    <w:rsid w:val="000C3429"/>
    <w:rsid w:val="000D497A"/>
    <w:rsid w:val="000F7608"/>
    <w:rsid w:val="001013A7"/>
    <w:rsid w:val="00102CEB"/>
    <w:rsid w:val="001261A3"/>
    <w:rsid w:val="00163E6A"/>
    <w:rsid w:val="00175D01"/>
    <w:rsid w:val="001854B4"/>
    <w:rsid w:val="00196936"/>
    <w:rsid w:val="001B77D1"/>
    <w:rsid w:val="001C1BBB"/>
    <w:rsid w:val="001C3C66"/>
    <w:rsid w:val="001D70AB"/>
    <w:rsid w:val="001E6178"/>
    <w:rsid w:val="001F72E7"/>
    <w:rsid w:val="002362DF"/>
    <w:rsid w:val="0024213E"/>
    <w:rsid w:val="0026343A"/>
    <w:rsid w:val="002802F1"/>
    <w:rsid w:val="00282E4B"/>
    <w:rsid w:val="002A169A"/>
    <w:rsid w:val="002A2613"/>
    <w:rsid w:val="002A53D5"/>
    <w:rsid w:val="002A6D29"/>
    <w:rsid w:val="002E4E19"/>
    <w:rsid w:val="002F2616"/>
    <w:rsid w:val="00315E6C"/>
    <w:rsid w:val="00325BA0"/>
    <w:rsid w:val="0034166D"/>
    <w:rsid w:val="00383B72"/>
    <w:rsid w:val="00390290"/>
    <w:rsid w:val="003B1EA8"/>
    <w:rsid w:val="003B65DE"/>
    <w:rsid w:val="003B7C0A"/>
    <w:rsid w:val="003B7E79"/>
    <w:rsid w:val="003C12F9"/>
    <w:rsid w:val="003C4A7B"/>
    <w:rsid w:val="003D48B4"/>
    <w:rsid w:val="003F3BD8"/>
    <w:rsid w:val="004161B0"/>
    <w:rsid w:val="00455ACE"/>
    <w:rsid w:val="004767D8"/>
    <w:rsid w:val="004A3929"/>
    <w:rsid w:val="004A7F30"/>
    <w:rsid w:val="004D42A6"/>
    <w:rsid w:val="00520AA2"/>
    <w:rsid w:val="00531016"/>
    <w:rsid w:val="0059606B"/>
    <w:rsid w:val="005E27D4"/>
    <w:rsid w:val="00604DAA"/>
    <w:rsid w:val="00611D8C"/>
    <w:rsid w:val="00613CAE"/>
    <w:rsid w:val="00614C20"/>
    <w:rsid w:val="0064256A"/>
    <w:rsid w:val="006C3098"/>
    <w:rsid w:val="0070295A"/>
    <w:rsid w:val="00706D6D"/>
    <w:rsid w:val="0071183D"/>
    <w:rsid w:val="007471F5"/>
    <w:rsid w:val="00760A3F"/>
    <w:rsid w:val="00762435"/>
    <w:rsid w:val="00785A42"/>
    <w:rsid w:val="007C0DE2"/>
    <w:rsid w:val="00806559"/>
    <w:rsid w:val="00827FBC"/>
    <w:rsid w:val="008524F9"/>
    <w:rsid w:val="00852BD6"/>
    <w:rsid w:val="008A52AF"/>
    <w:rsid w:val="008D543C"/>
    <w:rsid w:val="0090116B"/>
    <w:rsid w:val="0090319D"/>
    <w:rsid w:val="00931D2E"/>
    <w:rsid w:val="00962F86"/>
    <w:rsid w:val="00A61A9A"/>
    <w:rsid w:val="00A7029E"/>
    <w:rsid w:val="00A71911"/>
    <w:rsid w:val="00A97486"/>
    <w:rsid w:val="00A9770D"/>
    <w:rsid w:val="00AB105A"/>
    <w:rsid w:val="00AB535C"/>
    <w:rsid w:val="00AE07DB"/>
    <w:rsid w:val="00B002C3"/>
    <w:rsid w:val="00B06621"/>
    <w:rsid w:val="00B30F4F"/>
    <w:rsid w:val="00B42A08"/>
    <w:rsid w:val="00B6621D"/>
    <w:rsid w:val="00B7492A"/>
    <w:rsid w:val="00B97FF2"/>
    <w:rsid w:val="00BA1547"/>
    <w:rsid w:val="00BE7370"/>
    <w:rsid w:val="00BF7E65"/>
    <w:rsid w:val="00C1512A"/>
    <w:rsid w:val="00C80BE2"/>
    <w:rsid w:val="00CA676C"/>
    <w:rsid w:val="00CB17A4"/>
    <w:rsid w:val="00CB278A"/>
    <w:rsid w:val="00CD6841"/>
    <w:rsid w:val="00CF163C"/>
    <w:rsid w:val="00D365AE"/>
    <w:rsid w:val="00D453D8"/>
    <w:rsid w:val="00D52BDE"/>
    <w:rsid w:val="00DC2B0C"/>
    <w:rsid w:val="00DD03C0"/>
    <w:rsid w:val="00E06EDE"/>
    <w:rsid w:val="00E36AB6"/>
    <w:rsid w:val="00E53611"/>
    <w:rsid w:val="00E66E01"/>
    <w:rsid w:val="00E67642"/>
    <w:rsid w:val="00E8484E"/>
    <w:rsid w:val="00EB7659"/>
    <w:rsid w:val="00EC36A7"/>
    <w:rsid w:val="00ED2945"/>
    <w:rsid w:val="00EE3975"/>
    <w:rsid w:val="00F048BD"/>
    <w:rsid w:val="00F64E00"/>
    <w:rsid w:val="00F95499"/>
    <w:rsid w:val="00FA31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ADAE6"/>
  <w15:chartTrackingRefBased/>
  <w15:docId w15:val="{ACC6512D-4CE7-4843-8A9B-2514518FF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BD6"/>
    <w:pPr>
      <w:ind w:left="720"/>
      <w:contextualSpacing/>
    </w:pPr>
  </w:style>
  <w:style w:type="character" w:styleId="CommentReference">
    <w:name w:val="annotation reference"/>
    <w:basedOn w:val="DefaultParagraphFont"/>
    <w:uiPriority w:val="99"/>
    <w:semiHidden/>
    <w:unhideWhenUsed/>
    <w:rsid w:val="00EE3975"/>
    <w:rPr>
      <w:sz w:val="16"/>
      <w:szCs w:val="16"/>
    </w:rPr>
  </w:style>
  <w:style w:type="paragraph" w:styleId="CommentText">
    <w:name w:val="annotation text"/>
    <w:basedOn w:val="Normal"/>
    <w:link w:val="CommentTextChar"/>
    <w:uiPriority w:val="99"/>
    <w:semiHidden/>
    <w:unhideWhenUsed/>
    <w:rsid w:val="00EE3975"/>
    <w:pPr>
      <w:spacing w:line="240" w:lineRule="auto"/>
    </w:pPr>
    <w:rPr>
      <w:sz w:val="20"/>
      <w:szCs w:val="20"/>
    </w:rPr>
  </w:style>
  <w:style w:type="character" w:customStyle="1" w:styleId="CommentTextChar">
    <w:name w:val="Comment Text Char"/>
    <w:basedOn w:val="DefaultParagraphFont"/>
    <w:link w:val="CommentText"/>
    <w:uiPriority w:val="99"/>
    <w:semiHidden/>
    <w:rsid w:val="00EE3975"/>
    <w:rPr>
      <w:sz w:val="20"/>
      <w:szCs w:val="20"/>
    </w:rPr>
  </w:style>
  <w:style w:type="paragraph" w:styleId="CommentSubject">
    <w:name w:val="annotation subject"/>
    <w:basedOn w:val="CommentText"/>
    <w:next w:val="CommentText"/>
    <w:link w:val="CommentSubjectChar"/>
    <w:uiPriority w:val="99"/>
    <w:semiHidden/>
    <w:unhideWhenUsed/>
    <w:rsid w:val="00EE3975"/>
    <w:rPr>
      <w:b/>
      <w:bCs/>
    </w:rPr>
  </w:style>
  <w:style w:type="character" w:customStyle="1" w:styleId="CommentSubjectChar">
    <w:name w:val="Comment Subject Char"/>
    <w:basedOn w:val="CommentTextChar"/>
    <w:link w:val="CommentSubject"/>
    <w:uiPriority w:val="99"/>
    <w:semiHidden/>
    <w:rsid w:val="00EE3975"/>
    <w:rPr>
      <w:b/>
      <w:bCs/>
      <w:sz w:val="20"/>
      <w:szCs w:val="20"/>
    </w:rPr>
  </w:style>
  <w:style w:type="paragraph" w:styleId="BalloonText">
    <w:name w:val="Balloon Text"/>
    <w:basedOn w:val="Normal"/>
    <w:link w:val="BalloonTextChar"/>
    <w:uiPriority w:val="99"/>
    <w:semiHidden/>
    <w:unhideWhenUsed/>
    <w:rsid w:val="00EE39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975"/>
    <w:rPr>
      <w:rFonts w:ascii="Segoe UI" w:hAnsi="Segoe UI" w:cs="Segoe UI"/>
      <w:sz w:val="18"/>
      <w:szCs w:val="18"/>
    </w:rPr>
  </w:style>
  <w:style w:type="table" w:styleId="TableGrid">
    <w:name w:val="Table Grid"/>
    <w:basedOn w:val="TableNormal"/>
    <w:uiPriority w:val="39"/>
    <w:rsid w:val="00315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1C1BB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01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16B"/>
  </w:style>
  <w:style w:type="paragraph" w:styleId="Footer">
    <w:name w:val="footer"/>
    <w:basedOn w:val="Normal"/>
    <w:link w:val="FooterChar"/>
    <w:uiPriority w:val="99"/>
    <w:unhideWhenUsed/>
    <w:rsid w:val="00901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16B"/>
  </w:style>
  <w:style w:type="character" w:styleId="Emphasis">
    <w:name w:val="Emphasis"/>
    <w:basedOn w:val="DefaultParagraphFont"/>
    <w:uiPriority w:val="20"/>
    <w:qFormat/>
    <w:rsid w:val="00785A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961834">
      <w:bodyDiv w:val="1"/>
      <w:marLeft w:val="0"/>
      <w:marRight w:val="0"/>
      <w:marTop w:val="0"/>
      <w:marBottom w:val="0"/>
      <w:divBdr>
        <w:top w:val="none" w:sz="0" w:space="0" w:color="auto"/>
        <w:left w:val="none" w:sz="0" w:space="0" w:color="auto"/>
        <w:bottom w:val="none" w:sz="0" w:space="0" w:color="auto"/>
        <w:right w:val="none" w:sz="0" w:space="0" w:color="auto"/>
      </w:divBdr>
    </w:div>
    <w:div w:id="79954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8D47D-B52F-46E4-BFB2-2090755CB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4</Pages>
  <Words>10729</Words>
  <Characters>61159</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71745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James Lawson</cp:lastModifiedBy>
  <cp:revision>11</cp:revision>
  <dcterms:created xsi:type="dcterms:W3CDTF">2017-07-18T05:55:00Z</dcterms:created>
  <dcterms:modified xsi:type="dcterms:W3CDTF">2017-07-24T09:01:00Z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http://www.zotero.org/styles/annals-of-botany</vt:lpwstr>
  </property>
  <property fmtid="{D5CDD505-2E9C-101B-9397-08002B2CF9AE}" pid="7" name="Mendeley Recent Style Name 2_1">
    <vt:lpwstr>Annals of Botany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http://www.zotero.org/styles/freshwater-biology</vt:lpwstr>
  </property>
  <property fmtid="{D5CDD505-2E9C-101B-9397-08002B2CF9AE}" pid="11" name="Mendeley Recent Style Name 4_1">
    <vt:lpwstr>Freshwater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http://www.zotero.org/styles/journal-of-ecology</vt:lpwstr>
  </property>
  <property fmtid="{D5CDD505-2E9C-101B-9397-08002B2CF9AE}" pid="17" name="Mendeley Recent Style Name 7_1">
    <vt:lpwstr>Journal of Ecology</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Unable to retrieve uuid - error: 0. Server error 'Network access is disabled.'</vt:lpwstr>
  </property>
  <property fmtid="{D5CDD505-2E9C-101B-9397-08002B2CF9AE}" pid="24" name="Mendeley Citation Style_1">
    <vt:lpwstr>http://www.zotero.org/styles/journal-of-ecology</vt:lpwstr>
  </property>
</Properties>
</file>