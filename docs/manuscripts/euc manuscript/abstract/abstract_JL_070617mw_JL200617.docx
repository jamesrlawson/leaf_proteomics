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BD73E" w14:textId="77777777" w:rsidR="007620F0" w:rsidRPr="004D0319" w:rsidRDefault="004851E1">
      <w:pPr>
        <w:rPr>
          <w:rFonts w:ascii="Arial" w:hAnsi="Arial" w:cs="Arial"/>
          <w:b/>
          <w:sz w:val="20"/>
          <w:szCs w:val="20"/>
        </w:rPr>
      </w:pPr>
      <w:r w:rsidRPr="004D0319">
        <w:rPr>
          <w:rFonts w:ascii="Arial" w:hAnsi="Arial" w:cs="Arial"/>
          <w:b/>
          <w:i/>
          <w:sz w:val="20"/>
          <w:szCs w:val="20"/>
        </w:rPr>
        <w:t>One or two sentences providing a basic introduction to the field, comprehensible to a scientist in any discipline</w:t>
      </w:r>
    </w:p>
    <w:p w14:paraId="610D05BE" w14:textId="21F10F4F" w:rsidR="004851E1" w:rsidDel="001C2590" w:rsidRDefault="00C30CBA">
      <w:pPr>
        <w:rPr>
          <w:del w:id="0" w:author="Mark Westoby" w:date="2017-06-10T19:15:00Z"/>
          <w:rFonts w:ascii="Arial" w:hAnsi="Arial" w:cs="Arial"/>
          <w:sz w:val="20"/>
          <w:szCs w:val="20"/>
        </w:rPr>
      </w:pPr>
      <w:ins w:id="1" w:author="Mark Westoby" w:date="2017-06-10T17:37:00Z">
        <w:r>
          <w:rPr>
            <w:rFonts w:ascii="Arial" w:hAnsi="Arial" w:cs="Arial"/>
            <w:sz w:val="20"/>
            <w:szCs w:val="20"/>
          </w:rPr>
          <w:t xml:space="preserve">Leaves fix carbon </w:t>
        </w:r>
      </w:ins>
      <w:ins w:id="2" w:author="Mark Westoby" w:date="2017-06-10T19:08:00Z">
        <w:del w:id="3" w:author="Faculty of Science" w:date="2017-06-20T14:29:00Z">
          <w:r w:rsidR="00C14E0E" w:rsidDel="008922E7">
            <w:rPr>
              <w:rFonts w:ascii="Arial" w:hAnsi="Arial" w:cs="Arial"/>
              <w:sz w:val="20"/>
              <w:szCs w:val="20"/>
            </w:rPr>
            <w:delText>via</w:delText>
          </w:r>
        </w:del>
      </w:ins>
      <w:ins w:id="4" w:author="Faculty of Science" w:date="2017-06-20T14:29:00Z">
        <w:r w:rsidR="008922E7">
          <w:rPr>
            <w:rFonts w:ascii="Arial" w:hAnsi="Arial" w:cs="Arial"/>
            <w:sz w:val="20"/>
            <w:szCs w:val="20"/>
          </w:rPr>
          <w:t xml:space="preserve">using </w:t>
        </w:r>
      </w:ins>
      <w:ins w:id="5" w:author="Mark Westoby" w:date="2017-06-10T19:08:00Z">
        <w:del w:id="6" w:author="Faculty of Science" w:date="2017-06-20T14:31:00Z">
          <w:r w:rsidR="00C14E0E" w:rsidDel="008922E7">
            <w:rPr>
              <w:rFonts w:ascii="Arial" w:hAnsi="Arial" w:cs="Arial"/>
              <w:sz w:val="20"/>
              <w:szCs w:val="20"/>
            </w:rPr>
            <w:delText xml:space="preserve"> </w:delText>
          </w:r>
        </w:del>
        <w:r w:rsidR="00C14E0E">
          <w:rPr>
            <w:rFonts w:ascii="Arial" w:hAnsi="Arial" w:cs="Arial"/>
            <w:sz w:val="20"/>
            <w:szCs w:val="20"/>
          </w:rPr>
          <w:t>protein</w:t>
        </w:r>
      </w:ins>
      <w:ins w:id="7" w:author="Faculty of Science" w:date="2017-06-20T14:31:00Z">
        <w:r w:rsidR="008922E7">
          <w:rPr>
            <w:rFonts w:ascii="Arial" w:hAnsi="Arial" w:cs="Arial"/>
            <w:sz w:val="20"/>
            <w:szCs w:val="20"/>
          </w:rPr>
          <w:t xml:space="preserve"> enzymes</w:t>
        </w:r>
      </w:ins>
      <w:ins w:id="8" w:author="Mark Westoby" w:date="2017-06-10T19:08:00Z">
        <w:del w:id="9" w:author="Faculty of Science" w:date="2017-06-20T14:31:00Z">
          <w:r w:rsidR="00C14E0E" w:rsidDel="008922E7">
            <w:rPr>
              <w:rFonts w:ascii="Arial" w:hAnsi="Arial" w:cs="Arial"/>
              <w:sz w:val="20"/>
              <w:szCs w:val="20"/>
            </w:rPr>
            <w:delText>s</w:delText>
          </w:r>
        </w:del>
        <w:del w:id="10" w:author="Faculty of Science" w:date="2017-06-20T14:30:00Z">
          <w:r w:rsidR="00C14E0E" w:rsidDel="008922E7">
            <w:rPr>
              <w:rFonts w:ascii="Arial" w:hAnsi="Arial" w:cs="Arial"/>
              <w:sz w:val="20"/>
              <w:szCs w:val="20"/>
            </w:rPr>
            <w:delText xml:space="preserve"> in leaves</w:delText>
          </w:r>
        </w:del>
        <w:r w:rsidR="00C14E0E">
          <w:rPr>
            <w:rFonts w:ascii="Arial" w:hAnsi="Arial" w:cs="Arial"/>
            <w:sz w:val="20"/>
            <w:szCs w:val="20"/>
          </w:rPr>
          <w:t xml:space="preserve">. </w:t>
        </w:r>
      </w:ins>
      <w:ins w:id="11" w:author="Mark Westoby" w:date="2017-06-10T19:09:00Z">
        <w:r w:rsidR="003F306A">
          <w:rPr>
            <w:rFonts w:ascii="Arial" w:hAnsi="Arial" w:cs="Arial"/>
            <w:sz w:val="20"/>
            <w:szCs w:val="20"/>
          </w:rPr>
          <w:t xml:space="preserve">The </w:t>
        </w:r>
      </w:ins>
      <w:ins w:id="12" w:author="Mark Westoby" w:date="2017-06-10T19:19:00Z">
        <w:r w:rsidR="00361EF0">
          <w:rPr>
            <w:rFonts w:ascii="Arial" w:hAnsi="Arial" w:cs="Arial"/>
            <w:sz w:val="20"/>
            <w:szCs w:val="20"/>
          </w:rPr>
          <w:t>amounts</w:t>
        </w:r>
      </w:ins>
      <w:ins w:id="13" w:author="Mark Westoby" w:date="2017-06-10T19:09:00Z">
        <w:r w:rsidR="003F306A">
          <w:rPr>
            <w:rFonts w:ascii="Arial" w:hAnsi="Arial" w:cs="Arial"/>
            <w:sz w:val="20"/>
            <w:szCs w:val="20"/>
          </w:rPr>
          <w:t xml:space="preserve"> of different proteins would be expected to adjust across landscapes to </w:t>
        </w:r>
      </w:ins>
      <w:ins w:id="14" w:author="Mark Westoby" w:date="2017-06-10T19:10:00Z">
        <w:r w:rsidR="003F306A">
          <w:rPr>
            <w:rFonts w:ascii="Arial" w:hAnsi="Arial" w:cs="Arial"/>
            <w:sz w:val="20"/>
            <w:szCs w:val="20"/>
          </w:rPr>
          <w:t>the particular circumstances of each leaf, via natural selection</w:t>
        </w:r>
      </w:ins>
      <w:ins w:id="15" w:author="Mark Westoby" w:date="2017-06-10T19:11:00Z">
        <w:r w:rsidR="003F306A">
          <w:rPr>
            <w:rFonts w:ascii="Arial" w:hAnsi="Arial" w:cs="Arial"/>
            <w:sz w:val="20"/>
            <w:szCs w:val="20"/>
          </w:rPr>
          <w:t xml:space="preserve"> plus</w:t>
        </w:r>
      </w:ins>
      <w:ins w:id="16" w:author="Mark Westoby" w:date="2017-06-10T19:10:00Z">
        <w:r w:rsidR="003F306A">
          <w:rPr>
            <w:rFonts w:ascii="Arial" w:hAnsi="Arial" w:cs="Arial"/>
            <w:sz w:val="20"/>
            <w:szCs w:val="20"/>
          </w:rPr>
          <w:t xml:space="preserve"> habitat </w:t>
        </w:r>
      </w:ins>
      <w:ins w:id="17" w:author="Mark Westoby" w:date="2017-06-10T19:14:00Z">
        <w:r w:rsidR="001C2590">
          <w:rPr>
            <w:rFonts w:ascii="Arial" w:hAnsi="Arial" w:cs="Arial"/>
            <w:sz w:val="20"/>
            <w:szCs w:val="20"/>
          </w:rPr>
          <w:t>separation</w:t>
        </w:r>
      </w:ins>
      <w:ins w:id="18" w:author="Mark Westoby" w:date="2017-06-10T19:10:00Z">
        <w:r w:rsidR="003F306A">
          <w:rPr>
            <w:rFonts w:ascii="Arial" w:hAnsi="Arial" w:cs="Arial"/>
            <w:sz w:val="20"/>
            <w:szCs w:val="20"/>
          </w:rPr>
          <w:t xml:space="preserve"> among species</w:t>
        </w:r>
      </w:ins>
      <w:ins w:id="19" w:author="Mark Westoby" w:date="2017-06-10T19:11:00Z">
        <w:r w:rsidR="003F306A">
          <w:rPr>
            <w:rFonts w:ascii="Arial" w:hAnsi="Arial" w:cs="Arial"/>
            <w:sz w:val="20"/>
            <w:szCs w:val="20"/>
          </w:rPr>
          <w:t xml:space="preserve"> plus </w:t>
        </w:r>
      </w:ins>
      <w:ins w:id="20" w:author="Mark Westoby" w:date="2017-06-10T19:15:00Z">
        <w:r w:rsidR="001C2590">
          <w:rPr>
            <w:rFonts w:ascii="Arial" w:hAnsi="Arial" w:cs="Arial"/>
            <w:sz w:val="20"/>
            <w:szCs w:val="20"/>
          </w:rPr>
          <w:t>plastic adjustment</w:t>
        </w:r>
      </w:ins>
      <w:ins w:id="21" w:author="Mark Westoby" w:date="2017-06-10T19:20:00Z">
        <w:r w:rsidR="00361EF0">
          <w:rPr>
            <w:rFonts w:ascii="Arial" w:hAnsi="Arial" w:cs="Arial"/>
            <w:sz w:val="20"/>
            <w:szCs w:val="20"/>
          </w:rPr>
          <w:t xml:space="preserve"> during the life of a leaf</w:t>
        </w:r>
      </w:ins>
      <w:ins w:id="22" w:author="Mark Westoby" w:date="2017-06-10T19:15:00Z">
        <w:r w:rsidR="001C2590">
          <w:rPr>
            <w:rFonts w:ascii="Arial" w:hAnsi="Arial" w:cs="Arial"/>
            <w:sz w:val="20"/>
            <w:szCs w:val="20"/>
          </w:rPr>
          <w:t>.</w:t>
        </w:r>
      </w:ins>
      <w:ins w:id="23" w:author="Mark Westoby" w:date="2017-06-11T20:46:00Z">
        <w:r w:rsidR="008138CD">
          <w:rPr>
            <w:rFonts w:ascii="Arial" w:hAnsi="Arial" w:cs="Arial"/>
            <w:sz w:val="20"/>
            <w:szCs w:val="20"/>
          </w:rPr>
          <w:t xml:space="preserve"> </w:t>
        </w:r>
      </w:ins>
      <w:del w:id="24" w:author="Mark Westoby" w:date="2017-06-10T19:15:00Z">
        <w:r w:rsidR="004851E1" w:rsidDel="001C2590">
          <w:rPr>
            <w:rFonts w:ascii="Arial" w:hAnsi="Arial" w:cs="Arial"/>
            <w:sz w:val="20"/>
            <w:szCs w:val="20"/>
          </w:rPr>
          <w:delText xml:space="preserve">Photosynthesis is the </w:delText>
        </w:r>
        <w:r w:rsidR="00950D10" w:rsidDel="001C2590">
          <w:rPr>
            <w:rFonts w:ascii="Arial" w:hAnsi="Arial" w:cs="Arial"/>
            <w:sz w:val="20"/>
            <w:szCs w:val="20"/>
          </w:rPr>
          <w:delText>primary</w:delText>
        </w:r>
        <w:r w:rsidR="004851E1" w:rsidDel="001C2590">
          <w:rPr>
            <w:rFonts w:ascii="Arial" w:hAnsi="Arial" w:cs="Arial"/>
            <w:sz w:val="20"/>
            <w:szCs w:val="20"/>
          </w:rPr>
          <w:delText xml:space="preserve"> function of leaves</w:delText>
        </w:r>
        <w:r w:rsidR="00950D10" w:rsidDel="001C2590">
          <w:rPr>
            <w:rFonts w:ascii="Arial" w:hAnsi="Arial" w:cs="Arial"/>
            <w:sz w:val="20"/>
            <w:szCs w:val="20"/>
          </w:rPr>
          <w:delText>.</w:delText>
        </w:r>
      </w:del>
    </w:p>
    <w:p w14:paraId="4BA227E9" w14:textId="77777777" w:rsidR="004851E1" w:rsidRDefault="004851E1" w:rsidP="001C2590">
      <w:pPr>
        <w:rPr>
          <w:rFonts w:ascii="Arial" w:hAnsi="Arial" w:cs="Arial"/>
          <w:sz w:val="20"/>
          <w:szCs w:val="20"/>
        </w:rPr>
      </w:pPr>
      <w:del w:id="25" w:author="Mark Westoby" w:date="2017-06-10T19:15:00Z">
        <w:r w:rsidDel="001C2590">
          <w:rPr>
            <w:rFonts w:ascii="Arial" w:hAnsi="Arial" w:cs="Arial"/>
            <w:sz w:val="20"/>
            <w:szCs w:val="20"/>
          </w:rPr>
          <w:delText xml:space="preserve">Leaves </w:delText>
        </w:r>
        <w:r w:rsidR="004D0319" w:rsidDel="001C2590">
          <w:rPr>
            <w:rFonts w:ascii="Arial" w:hAnsi="Arial" w:cs="Arial"/>
            <w:sz w:val="20"/>
            <w:szCs w:val="20"/>
          </w:rPr>
          <w:delText>must optimise</w:delText>
        </w:r>
        <w:r w:rsidDel="001C2590">
          <w:rPr>
            <w:rFonts w:ascii="Arial" w:hAnsi="Arial" w:cs="Arial"/>
            <w:sz w:val="20"/>
            <w:szCs w:val="20"/>
          </w:rPr>
          <w:delText xml:space="preserve"> their ability to photosynthesise </w:delText>
        </w:r>
        <w:r w:rsidR="004D0319" w:rsidDel="001C2590">
          <w:rPr>
            <w:rFonts w:ascii="Arial" w:hAnsi="Arial" w:cs="Arial"/>
            <w:sz w:val="20"/>
            <w:szCs w:val="20"/>
          </w:rPr>
          <w:delText>under the specific conditions in which they find themselves</w:delText>
        </w:r>
        <w:r w:rsidR="00AC5F1D" w:rsidDel="001C2590">
          <w:rPr>
            <w:rFonts w:ascii="Arial" w:hAnsi="Arial" w:cs="Arial"/>
            <w:sz w:val="20"/>
            <w:szCs w:val="20"/>
          </w:rPr>
          <w:delText>.</w:delText>
        </w:r>
      </w:del>
    </w:p>
    <w:p w14:paraId="26E1F6FA" w14:textId="23A2A8C4" w:rsidR="00811AC8" w:rsidRPr="004D0319" w:rsidDel="00756D8C" w:rsidRDefault="00811AC8">
      <w:pPr>
        <w:rPr>
          <w:del w:id="26" w:author="Mark Westoby" w:date="2017-06-11T20:15:00Z"/>
          <w:rFonts w:ascii="Arial" w:hAnsi="Arial" w:cs="Arial"/>
          <w:color w:val="8496B0" w:themeColor="text2" w:themeTint="99"/>
          <w:sz w:val="20"/>
          <w:szCs w:val="20"/>
        </w:rPr>
      </w:pPr>
      <w:del w:id="27" w:author="Mark Westoby" w:date="2017-06-11T20:15:00Z">
        <w:r w:rsidRPr="004D0319" w:rsidDel="00756D8C">
          <w:rPr>
            <w:rFonts w:ascii="Arial" w:hAnsi="Arial" w:cs="Arial"/>
            <w:color w:val="8496B0" w:themeColor="text2" w:themeTint="99"/>
            <w:sz w:val="20"/>
            <w:szCs w:val="20"/>
          </w:rPr>
          <w:delText xml:space="preserve">Eucalypts </w:delText>
        </w:r>
        <w:r w:rsidR="00C77746" w:rsidRPr="004D0319" w:rsidDel="00756D8C">
          <w:rPr>
            <w:rFonts w:ascii="Arial" w:hAnsi="Arial" w:cs="Arial"/>
            <w:color w:val="8496B0" w:themeColor="text2" w:themeTint="99"/>
            <w:sz w:val="20"/>
            <w:szCs w:val="20"/>
          </w:rPr>
          <w:delText>are</w:delText>
        </w:r>
        <w:r w:rsidRPr="004D0319" w:rsidDel="00756D8C">
          <w:rPr>
            <w:rFonts w:ascii="Arial" w:hAnsi="Arial" w:cs="Arial"/>
            <w:color w:val="8496B0" w:themeColor="text2" w:themeTint="99"/>
            <w:sz w:val="20"/>
            <w:szCs w:val="20"/>
          </w:rPr>
          <w:delText xml:space="preserve"> the dominant grouping of tree species on the Australian continent and </w:delText>
        </w:r>
        <w:r w:rsidR="00C77746" w:rsidRPr="004D0319" w:rsidDel="00756D8C">
          <w:rPr>
            <w:rFonts w:ascii="Arial" w:hAnsi="Arial" w:cs="Arial"/>
            <w:color w:val="8496B0" w:themeColor="text2" w:themeTint="99"/>
            <w:sz w:val="20"/>
            <w:szCs w:val="20"/>
          </w:rPr>
          <w:delText>the mainstay of the global</w:delText>
        </w:r>
        <w:r w:rsidRPr="004D0319" w:rsidDel="00756D8C">
          <w:rPr>
            <w:rFonts w:ascii="Arial" w:hAnsi="Arial" w:cs="Arial"/>
            <w:color w:val="8496B0" w:themeColor="text2" w:themeTint="99"/>
            <w:sz w:val="20"/>
            <w:szCs w:val="20"/>
          </w:rPr>
          <w:delText xml:space="preserve"> </w:delText>
        </w:r>
        <w:r w:rsidR="00C77746" w:rsidRPr="004D0319" w:rsidDel="00756D8C">
          <w:rPr>
            <w:rFonts w:ascii="Arial" w:hAnsi="Arial" w:cs="Arial"/>
            <w:color w:val="8496B0" w:themeColor="text2" w:themeTint="99"/>
            <w:sz w:val="20"/>
            <w:szCs w:val="20"/>
          </w:rPr>
          <w:delText>hardwood forestry industry.</w:delText>
        </w:r>
      </w:del>
    </w:p>
    <w:p w14:paraId="45CCACC9" w14:textId="77777777" w:rsidR="00494412" w:rsidRPr="004D0319" w:rsidRDefault="00494412">
      <w:pPr>
        <w:rPr>
          <w:rFonts w:ascii="Arial" w:hAnsi="Arial" w:cs="Arial"/>
          <w:b/>
          <w:i/>
          <w:sz w:val="20"/>
          <w:szCs w:val="20"/>
        </w:rPr>
      </w:pPr>
      <w:r w:rsidRPr="004D0319">
        <w:rPr>
          <w:rFonts w:ascii="Arial" w:hAnsi="Arial" w:cs="Arial"/>
          <w:b/>
          <w:i/>
          <w:sz w:val="20"/>
          <w:szCs w:val="20"/>
        </w:rPr>
        <w:t>Two to three sentences of more detailed background, comprehensible to scientists in related disciplines</w:t>
      </w:r>
    </w:p>
    <w:p w14:paraId="718D9698" w14:textId="083B7699" w:rsidR="008138CD" w:rsidRDefault="008138CD" w:rsidP="00950D10">
      <w:pPr>
        <w:pStyle w:val="NormalWeb"/>
        <w:rPr>
          <w:ins w:id="28" w:author="Mark Westoby" w:date="2017-06-11T20:46:00Z"/>
          <w:rFonts w:ascii="Arial" w:hAnsi="Arial" w:cs="Arial"/>
          <w:sz w:val="20"/>
          <w:szCs w:val="20"/>
        </w:rPr>
      </w:pPr>
      <w:ins w:id="29" w:author="Mark Westoby" w:date="2017-06-11T20:46:00Z">
        <w:r>
          <w:rPr>
            <w:rFonts w:ascii="Arial" w:hAnsi="Arial" w:cs="Arial"/>
            <w:sz w:val="20"/>
            <w:szCs w:val="20"/>
          </w:rPr>
          <w:t>Yet</w:t>
        </w:r>
        <w:r w:rsidDel="00E72718">
          <w:rPr>
            <w:rFonts w:ascii="Arial" w:hAnsi="Arial" w:cs="Arial"/>
            <w:sz w:val="20"/>
            <w:szCs w:val="20"/>
          </w:rPr>
          <w:t xml:space="preserve"> </w:t>
        </w:r>
        <w:r w:rsidR="00540FB9">
          <w:rPr>
            <w:rFonts w:ascii="Arial" w:hAnsi="Arial" w:cs="Arial"/>
            <w:sz w:val="20"/>
            <w:szCs w:val="20"/>
          </w:rPr>
          <w:t xml:space="preserve">up till now, proteins </w:t>
        </w:r>
      </w:ins>
      <w:ins w:id="30" w:author="Mark Westoby" w:date="2017-06-11T20:50:00Z">
        <w:r w:rsidR="008605BA">
          <w:rPr>
            <w:rFonts w:ascii="Arial" w:hAnsi="Arial" w:cs="Arial"/>
            <w:sz w:val="20"/>
            <w:szCs w:val="20"/>
          </w:rPr>
          <w:t>have been</w:t>
        </w:r>
      </w:ins>
      <w:ins w:id="31" w:author="Mark Westoby" w:date="2017-06-11T20:46:00Z">
        <w:r w:rsidR="00540FB9">
          <w:rPr>
            <w:rFonts w:ascii="Arial" w:hAnsi="Arial" w:cs="Arial"/>
            <w:sz w:val="20"/>
            <w:szCs w:val="20"/>
          </w:rPr>
          <w:t xml:space="preserve"> represented </w:t>
        </w:r>
      </w:ins>
      <w:ins w:id="32" w:author="Mark Westoby" w:date="2017-06-11T20:48:00Z">
        <w:r w:rsidR="00540FB9">
          <w:rPr>
            <w:rFonts w:ascii="Arial" w:hAnsi="Arial" w:cs="Arial"/>
            <w:sz w:val="20"/>
            <w:szCs w:val="20"/>
          </w:rPr>
          <w:t xml:space="preserve">by total nitrogen in global vegetation </w:t>
        </w:r>
      </w:ins>
      <w:ins w:id="33" w:author="Mark Westoby" w:date="2017-06-11T20:49:00Z">
        <w:r w:rsidR="00540FB9">
          <w:rPr>
            <w:rFonts w:ascii="Arial" w:hAnsi="Arial" w:cs="Arial"/>
            <w:sz w:val="20"/>
            <w:szCs w:val="20"/>
          </w:rPr>
          <w:t xml:space="preserve">models, because it has </w:t>
        </w:r>
      </w:ins>
      <w:ins w:id="34" w:author="Mark Westoby" w:date="2017-06-11T20:46:00Z">
        <w:r>
          <w:t xml:space="preserve">been </w:t>
        </w:r>
      </w:ins>
      <w:ins w:id="35" w:author="Mark Westoby" w:date="2017-06-11T20:49:00Z">
        <w:r w:rsidR="00540FB9">
          <w:t>impracticable</w:t>
        </w:r>
      </w:ins>
      <w:ins w:id="36" w:author="Mark Westoby" w:date="2017-06-11T20:46:00Z">
        <w:r>
          <w:t xml:space="preserve"> to study the full set of </w:t>
        </w:r>
      </w:ins>
      <w:ins w:id="37" w:author="Mark Westoby" w:date="2017-06-11T20:49:00Z">
        <w:r w:rsidR="00540FB9">
          <w:t xml:space="preserve">individual </w:t>
        </w:r>
      </w:ins>
      <w:ins w:id="38" w:author="Mark Westoby" w:date="2017-06-11T20:46:00Z">
        <w:r>
          <w:t>proteins in leaves across many species and sites.</w:t>
        </w:r>
      </w:ins>
    </w:p>
    <w:p w14:paraId="580D7E4C" w14:textId="5FD732EA" w:rsidR="00950D10" w:rsidDel="00E72718" w:rsidRDefault="00950D10">
      <w:pPr>
        <w:rPr>
          <w:del w:id="39" w:author="Mark Westoby" w:date="2017-06-11T19:19:00Z"/>
          <w:rFonts w:ascii="Arial" w:hAnsi="Arial" w:cs="Arial"/>
          <w:sz w:val="20"/>
          <w:szCs w:val="20"/>
        </w:rPr>
      </w:pPr>
      <w:del w:id="40" w:author="Mark Westoby" w:date="2017-06-11T19:19:00Z">
        <w:r w:rsidDel="00E72718">
          <w:rPr>
            <w:rFonts w:ascii="Arial" w:hAnsi="Arial" w:cs="Arial"/>
            <w:sz w:val="20"/>
            <w:szCs w:val="20"/>
          </w:rPr>
          <w:delText>The abundance of proteins associated with particular functions indicates the capacity of leaves to perform those functions</w:delText>
        </w:r>
        <w:r w:rsidR="004D0319" w:rsidDel="00E72718">
          <w:rPr>
            <w:rFonts w:ascii="Arial" w:hAnsi="Arial" w:cs="Arial"/>
            <w:sz w:val="20"/>
            <w:szCs w:val="20"/>
          </w:rPr>
          <w:delText>.</w:delText>
        </w:r>
      </w:del>
    </w:p>
    <w:p w14:paraId="18B31D4D" w14:textId="6D2E1B1F" w:rsidR="00494412" w:rsidRPr="00494412" w:rsidDel="00E72718" w:rsidRDefault="00950D10">
      <w:pPr>
        <w:rPr>
          <w:del w:id="41" w:author="Mark Westoby" w:date="2017-06-11T19:19:00Z"/>
          <w:rFonts w:ascii="Arial" w:hAnsi="Arial" w:cs="Arial"/>
          <w:sz w:val="20"/>
          <w:szCs w:val="20"/>
        </w:rPr>
      </w:pPr>
      <w:del w:id="42" w:author="Mark Westoby" w:date="2017-06-11T19:19:00Z">
        <w:r w:rsidDel="00E72718">
          <w:rPr>
            <w:rFonts w:ascii="Arial" w:hAnsi="Arial" w:cs="Arial"/>
            <w:sz w:val="20"/>
            <w:szCs w:val="20"/>
          </w:rPr>
          <w:delText>Thus leaf protein abundances reveal important ecological information about environmental adaptation in plants.</w:delText>
        </w:r>
      </w:del>
    </w:p>
    <w:p w14:paraId="2A77D7D5" w14:textId="77777777" w:rsidR="00950D10" w:rsidRPr="004D0319" w:rsidRDefault="00950D10" w:rsidP="00950D10">
      <w:pPr>
        <w:pStyle w:val="NormalWeb"/>
        <w:rPr>
          <w:rFonts w:ascii="Arial" w:hAnsi="Arial" w:cs="Arial"/>
          <w:b/>
          <w:i/>
          <w:color w:val="auto"/>
          <w:sz w:val="20"/>
          <w:szCs w:val="20"/>
        </w:rPr>
      </w:pPr>
      <w:r w:rsidRPr="004D0319">
        <w:rPr>
          <w:rFonts w:ascii="Arial" w:hAnsi="Arial" w:cs="Arial"/>
          <w:b/>
          <w:i/>
          <w:color w:val="auto"/>
          <w:sz w:val="20"/>
          <w:szCs w:val="20"/>
        </w:rPr>
        <w:t>One sentence clearly stating the general problem being addressed by this particular study.</w:t>
      </w:r>
    </w:p>
    <w:p w14:paraId="71E419F7" w14:textId="7D8F7953" w:rsidR="00217F0B" w:rsidRPr="004D0319" w:rsidRDefault="00217F0B" w:rsidP="00217F0B">
      <w:pPr>
        <w:rPr>
          <w:ins w:id="43" w:author="Mark Westoby" w:date="2017-06-11T20:15:00Z"/>
          <w:rFonts w:ascii="Arial" w:hAnsi="Arial" w:cs="Arial"/>
          <w:color w:val="8496B0" w:themeColor="text2" w:themeTint="99"/>
          <w:sz w:val="20"/>
          <w:szCs w:val="20"/>
        </w:rPr>
      </w:pPr>
      <w:commentRangeStart w:id="44"/>
      <w:ins w:id="45" w:author="Mark Westoby" w:date="2017-06-11T20:15:00Z">
        <w:r>
          <w:rPr>
            <w:rFonts w:ascii="Arial" w:hAnsi="Arial" w:cs="Arial"/>
            <w:sz w:val="20"/>
            <w:szCs w:val="20"/>
          </w:rPr>
          <w:t>Here we quantify</w:t>
        </w:r>
      </w:ins>
      <w:commentRangeEnd w:id="44"/>
      <w:ins w:id="46" w:author="Mark Westoby" w:date="2017-06-11T20:30:00Z">
        <w:r w:rsidR="00517C45">
          <w:rPr>
            <w:rStyle w:val="CommentReference"/>
          </w:rPr>
          <w:commentReference w:id="44"/>
        </w:r>
      </w:ins>
      <w:ins w:id="47" w:author="Mark Westoby" w:date="2017-06-11T20:15:00Z">
        <w:r>
          <w:rPr>
            <w:rFonts w:ascii="Arial" w:hAnsi="Arial" w:cs="Arial"/>
            <w:sz w:val="20"/>
            <w:szCs w:val="20"/>
          </w:rPr>
          <w:t xml:space="preserve"> </w:t>
        </w:r>
      </w:ins>
      <w:ins w:id="48" w:author="Mark Westoby" w:date="2017-06-11T20:27:00Z">
        <w:r w:rsidR="00EC5E64">
          <w:rPr>
            <w:rFonts w:ascii="Arial" w:hAnsi="Arial" w:cs="Arial"/>
            <w:sz w:val="20"/>
            <w:szCs w:val="20"/>
          </w:rPr>
          <w:t xml:space="preserve">&gt;1900 </w:t>
        </w:r>
      </w:ins>
      <w:ins w:id="49" w:author="Mark Westoby" w:date="2017-06-11T20:15:00Z">
        <w:r>
          <w:rPr>
            <w:rFonts w:ascii="Arial" w:hAnsi="Arial" w:cs="Arial"/>
            <w:sz w:val="20"/>
            <w:szCs w:val="20"/>
          </w:rPr>
          <w:t xml:space="preserve">leaf proteins across 32 species of wild Eucalyptus, </w:t>
        </w:r>
      </w:ins>
      <w:ins w:id="50" w:author="Mark Westoby" w:date="2017-06-11T20:17:00Z">
        <w:r w:rsidR="00586323">
          <w:rPr>
            <w:rFonts w:ascii="Arial" w:hAnsi="Arial" w:cs="Arial"/>
            <w:sz w:val="20"/>
            <w:szCs w:val="20"/>
          </w:rPr>
          <w:t>spanning</w:t>
        </w:r>
      </w:ins>
      <w:ins w:id="51" w:author="Mark Westoby" w:date="2017-06-11T20:15:00Z">
        <w:r>
          <w:rPr>
            <w:rFonts w:ascii="Arial" w:hAnsi="Arial" w:cs="Arial"/>
            <w:sz w:val="20"/>
            <w:szCs w:val="20"/>
          </w:rPr>
          <w:t xml:space="preserve"> gradients </w:t>
        </w:r>
      </w:ins>
      <w:ins w:id="52" w:author="Mark Westoby" w:date="2017-06-11T20:18:00Z">
        <w:r w:rsidR="00586323">
          <w:rPr>
            <w:rFonts w:ascii="Arial" w:hAnsi="Arial" w:cs="Arial"/>
            <w:sz w:val="20"/>
            <w:szCs w:val="20"/>
          </w:rPr>
          <w:t>of temperature and rainfall at continent scale</w:t>
        </w:r>
      </w:ins>
      <w:ins w:id="53" w:author="Mark Westoby" w:date="2017-06-11T20:27:00Z">
        <w:r w:rsidR="00EC5E64">
          <w:rPr>
            <w:rFonts w:ascii="Arial" w:hAnsi="Arial" w:cs="Arial"/>
            <w:sz w:val="20"/>
            <w:szCs w:val="20"/>
          </w:rPr>
          <w:t>.</w:t>
        </w:r>
      </w:ins>
      <w:ins w:id="54" w:author="Mark Westoby" w:date="2017-06-11T20:18:00Z">
        <w:r w:rsidR="00586323">
          <w:rPr>
            <w:rFonts w:ascii="Arial" w:hAnsi="Arial" w:cs="Arial"/>
            <w:sz w:val="20"/>
            <w:szCs w:val="20"/>
          </w:rPr>
          <w:t xml:space="preserve"> </w:t>
        </w:r>
      </w:ins>
      <w:commentRangeStart w:id="55"/>
      <w:ins w:id="56" w:author="Mark Westoby" w:date="2017-06-11T20:15:00Z">
        <w:r w:rsidRPr="004D0319">
          <w:rPr>
            <w:rFonts w:ascii="Arial" w:hAnsi="Arial" w:cs="Arial"/>
            <w:color w:val="8496B0" w:themeColor="text2" w:themeTint="99"/>
            <w:sz w:val="20"/>
            <w:szCs w:val="20"/>
          </w:rPr>
          <w:t xml:space="preserve">Eucalypts are the </w:t>
        </w:r>
        <w:r>
          <w:rPr>
            <w:rFonts w:ascii="Arial" w:hAnsi="Arial" w:cs="Arial"/>
            <w:color w:val="8496B0" w:themeColor="text2" w:themeTint="99"/>
            <w:sz w:val="20"/>
            <w:szCs w:val="20"/>
          </w:rPr>
          <w:t xml:space="preserve">most widespread clade of trees </w:t>
        </w:r>
        <w:r w:rsidRPr="004D0319">
          <w:rPr>
            <w:rFonts w:ascii="Arial" w:hAnsi="Arial" w:cs="Arial"/>
            <w:color w:val="8496B0" w:themeColor="text2" w:themeTint="99"/>
            <w:sz w:val="20"/>
            <w:szCs w:val="20"/>
          </w:rPr>
          <w:t xml:space="preserve">on the Australian continent and </w:t>
        </w:r>
        <w:r>
          <w:rPr>
            <w:rFonts w:ascii="Arial" w:hAnsi="Arial" w:cs="Arial"/>
            <w:color w:val="8496B0" w:themeColor="text2" w:themeTint="99"/>
            <w:sz w:val="20"/>
            <w:szCs w:val="20"/>
          </w:rPr>
          <w:t>a</w:t>
        </w:r>
        <w:r w:rsidRPr="004D0319">
          <w:rPr>
            <w:rFonts w:ascii="Arial" w:hAnsi="Arial" w:cs="Arial"/>
            <w:color w:val="8496B0" w:themeColor="text2" w:themeTint="99"/>
            <w:sz w:val="20"/>
            <w:szCs w:val="20"/>
          </w:rPr>
          <w:t xml:space="preserve"> mainstay of the global hardwood forestry industry.</w:t>
        </w:r>
      </w:ins>
      <w:commentRangeEnd w:id="55"/>
      <w:ins w:id="57" w:author="Mark Westoby" w:date="2017-06-11T20:50:00Z">
        <w:r w:rsidR="008605BA">
          <w:rPr>
            <w:rStyle w:val="CommentReference"/>
          </w:rPr>
          <w:commentReference w:id="55"/>
        </w:r>
      </w:ins>
    </w:p>
    <w:p w14:paraId="529FDD72" w14:textId="77777777" w:rsidR="00EB18BA" w:rsidRDefault="00EB18BA">
      <w:del w:id="58" w:author="Mark Westoby" w:date="2017-06-10T19:19:00Z">
        <w:r w:rsidDel="008D515E">
          <w:delText xml:space="preserve">To better understand how plants </w:delText>
        </w:r>
        <w:r w:rsidRPr="00E10561" w:rsidDel="008D515E">
          <w:rPr>
            <w:highlight w:val="yellow"/>
          </w:rPr>
          <w:delText>do</w:delText>
        </w:r>
        <w:r w:rsidDel="008D515E">
          <w:delText xml:space="preserve"> photosynthesis in nature, we need</w:delText>
        </w:r>
        <w:r w:rsidR="00D03271" w:rsidDel="008D515E">
          <w:delText xml:space="preserve"> quantitative</w:delText>
        </w:r>
        <w:r w:rsidDel="008D515E">
          <w:delText xml:space="preserve"> information about how the abundance of photosynthetic enzymes in leaves varies on ecological scales: among many species and across broad gradients of environmental conditions. </w:delText>
        </w:r>
      </w:del>
    </w:p>
    <w:p w14:paraId="59FF3ACD" w14:textId="77777777" w:rsidR="00EB18BA" w:rsidRPr="004D0319" w:rsidRDefault="00EB18BA">
      <w:pPr>
        <w:rPr>
          <w:rFonts w:ascii="Arial" w:hAnsi="Arial" w:cs="Arial"/>
          <w:b/>
          <w:i/>
          <w:sz w:val="20"/>
          <w:szCs w:val="20"/>
        </w:rPr>
      </w:pPr>
      <w:commentRangeStart w:id="59"/>
      <w:r w:rsidRPr="004D0319">
        <w:rPr>
          <w:rFonts w:ascii="Arial" w:hAnsi="Arial" w:cs="Arial"/>
          <w:b/>
          <w:i/>
          <w:sz w:val="20"/>
          <w:szCs w:val="20"/>
        </w:rPr>
        <w:t>One sentence summarising the main result (with the words “here we show” or their equivalent).</w:t>
      </w:r>
      <w:commentRangeEnd w:id="59"/>
      <w:r w:rsidR="00C30CBA">
        <w:rPr>
          <w:rStyle w:val="CommentReference"/>
        </w:rPr>
        <w:commentReference w:id="59"/>
      </w:r>
    </w:p>
    <w:p w14:paraId="2F7FA2E4" w14:textId="165BA071" w:rsidR="001216B4" w:rsidRDefault="00D03271">
      <w:pPr>
        <w:rPr>
          <w:rFonts w:ascii="Arial" w:hAnsi="Arial" w:cs="Arial"/>
          <w:sz w:val="20"/>
          <w:szCs w:val="20"/>
        </w:rPr>
      </w:pPr>
      <w:del w:id="60" w:author="Mark Westoby" w:date="2017-06-11T20:15:00Z">
        <w:r w:rsidDel="00217F0B">
          <w:rPr>
            <w:rFonts w:ascii="Arial" w:hAnsi="Arial" w:cs="Arial"/>
            <w:sz w:val="20"/>
            <w:szCs w:val="20"/>
          </w:rPr>
          <w:delText xml:space="preserve">Here we </w:delText>
        </w:r>
      </w:del>
      <w:del w:id="61" w:author="Mark Westoby" w:date="2017-06-11T19:20:00Z">
        <w:r w:rsidDel="009E69D1">
          <w:rPr>
            <w:rFonts w:ascii="Arial" w:hAnsi="Arial" w:cs="Arial"/>
            <w:sz w:val="20"/>
            <w:szCs w:val="20"/>
          </w:rPr>
          <w:delText>present</w:delText>
        </w:r>
        <w:r w:rsidR="00EB18BA" w:rsidDel="009E69D1">
          <w:rPr>
            <w:rFonts w:ascii="Arial" w:hAnsi="Arial" w:cs="Arial"/>
            <w:sz w:val="20"/>
            <w:szCs w:val="20"/>
          </w:rPr>
          <w:delText xml:space="preserve"> a </w:delText>
        </w:r>
      </w:del>
      <w:del w:id="62" w:author="Mark Westoby" w:date="2017-06-11T20:15:00Z">
        <w:r w:rsidR="00EB18BA" w:rsidDel="00217F0B">
          <w:rPr>
            <w:rFonts w:ascii="Arial" w:hAnsi="Arial" w:cs="Arial"/>
            <w:sz w:val="20"/>
            <w:szCs w:val="20"/>
          </w:rPr>
          <w:delText>contin</w:delText>
        </w:r>
        <w:r w:rsidR="005F5D88" w:rsidDel="00217F0B">
          <w:rPr>
            <w:rFonts w:ascii="Arial" w:hAnsi="Arial" w:cs="Arial"/>
            <w:sz w:val="20"/>
            <w:szCs w:val="20"/>
          </w:rPr>
          <w:delText>ent</w:delText>
        </w:r>
      </w:del>
      <w:del w:id="63" w:author="Mark Westoby" w:date="2017-06-11T19:20:00Z">
        <w:r w:rsidR="00EB18BA" w:rsidDel="009E69D1">
          <w:rPr>
            <w:rFonts w:ascii="Arial" w:hAnsi="Arial" w:cs="Arial"/>
            <w:sz w:val="20"/>
            <w:szCs w:val="20"/>
          </w:rPr>
          <w:delText>-</w:delText>
        </w:r>
      </w:del>
      <w:del w:id="64" w:author="Mark Westoby" w:date="2017-06-11T20:15:00Z">
        <w:r w:rsidR="00EB18BA" w:rsidDel="00217F0B">
          <w:rPr>
            <w:rFonts w:ascii="Arial" w:hAnsi="Arial" w:cs="Arial"/>
            <w:sz w:val="20"/>
            <w:szCs w:val="20"/>
          </w:rPr>
          <w:delText>scale</w:delText>
        </w:r>
      </w:del>
      <w:del w:id="65" w:author="Mark Westoby" w:date="2017-06-11T19:20:00Z">
        <w:r w:rsidR="007C2E5B" w:rsidDel="009E69D1">
          <w:rPr>
            <w:rFonts w:ascii="Arial" w:hAnsi="Arial" w:cs="Arial"/>
            <w:sz w:val="20"/>
            <w:szCs w:val="20"/>
          </w:rPr>
          <w:delText>,</w:delText>
        </w:r>
        <w:r w:rsidR="00EB18BA" w:rsidDel="009E69D1">
          <w:rPr>
            <w:rFonts w:ascii="Arial" w:hAnsi="Arial" w:cs="Arial"/>
            <w:sz w:val="20"/>
            <w:szCs w:val="20"/>
          </w:rPr>
          <w:delText xml:space="preserve"> quantitative</w:delText>
        </w:r>
        <w:r w:rsidR="007C2E5B" w:rsidDel="009E69D1">
          <w:rPr>
            <w:rFonts w:ascii="Arial" w:hAnsi="Arial" w:cs="Arial"/>
            <w:sz w:val="20"/>
            <w:szCs w:val="20"/>
          </w:rPr>
          <w:delText xml:space="preserve"> </w:delText>
        </w:r>
        <w:r w:rsidR="00EB18BA" w:rsidDel="009E69D1">
          <w:rPr>
            <w:rFonts w:ascii="Arial" w:hAnsi="Arial" w:cs="Arial"/>
            <w:sz w:val="20"/>
            <w:szCs w:val="20"/>
          </w:rPr>
          <w:delText xml:space="preserve">proteomics study of leaf protein abundances in </w:delText>
        </w:r>
      </w:del>
      <w:del w:id="66" w:author="Mark Westoby" w:date="2017-06-11T20:15:00Z">
        <w:r w:rsidR="005F5D88" w:rsidDel="00217F0B">
          <w:rPr>
            <w:rFonts w:ascii="Arial" w:hAnsi="Arial" w:cs="Arial"/>
            <w:sz w:val="20"/>
            <w:szCs w:val="20"/>
          </w:rPr>
          <w:delText xml:space="preserve">32 species of </w:delText>
        </w:r>
        <w:r w:rsidR="00EB18BA" w:rsidDel="00217F0B">
          <w:rPr>
            <w:rFonts w:ascii="Arial" w:hAnsi="Arial" w:cs="Arial"/>
            <w:sz w:val="20"/>
            <w:szCs w:val="20"/>
          </w:rPr>
          <w:delText xml:space="preserve">wild </w:delText>
        </w:r>
        <w:r w:rsidR="005F5D88" w:rsidDel="00217F0B">
          <w:rPr>
            <w:rFonts w:ascii="Arial" w:hAnsi="Arial" w:cs="Arial"/>
            <w:sz w:val="20"/>
            <w:szCs w:val="20"/>
          </w:rPr>
          <w:delText>Eucalyptus</w:delText>
        </w:r>
        <w:r w:rsidR="007C2E5B" w:rsidDel="00217F0B">
          <w:rPr>
            <w:rFonts w:ascii="Arial" w:hAnsi="Arial" w:cs="Arial"/>
            <w:sz w:val="20"/>
            <w:szCs w:val="20"/>
          </w:rPr>
          <w:delText>, across synoptic environmental gradients and in relation to key leaf functional traits</w:delText>
        </w:r>
        <w:r w:rsidR="00EB18BA" w:rsidDel="00217F0B">
          <w:rPr>
            <w:rFonts w:ascii="Arial" w:hAnsi="Arial" w:cs="Arial"/>
            <w:sz w:val="20"/>
            <w:szCs w:val="20"/>
          </w:rPr>
          <w:delText>.</w:delText>
        </w:r>
        <w:r w:rsidR="001216B4" w:rsidDel="00217F0B">
          <w:rPr>
            <w:rFonts w:ascii="Arial" w:hAnsi="Arial" w:cs="Arial"/>
            <w:sz w:val="20"/>
            <w:szCs w:val="20"/>
          </w:rPr>
          <w:delText xml:space="preserve"> </w:delText>
        </w:r>
      </w:del>
    </w:p>
    <w:p w14:paraId="4E98C531" w14:textId="363D31C2" w:rsidR="007C2E5B" w:rsidDel="00614EED" w:rsidRDefault="001216B4">
      <w:pPr>
        <w:rPr>
          <w:del w:id="67" w:author="Mark Westoby" w:date="2017-06-11T20:29:00Z"/>
          <w:rFonts w:ascii="Arial" w:hAnsi="Arial" w:cs="Arial"/>
          <w:sz w:val="20"/>
          <w:szCs w:val="20"/>
        </w:rPr>
      </w:pPr>
      <w:del w:id="68" w:author="Mark Westoby" w:date="2017-06-11T20:29:00Z">
        <w:r w:rsidDel="00614EED">
          <w:rPr>
            <w:rFonts w:ascii="Arial" w:hAnsi="Arial" w:cs="Arial"/>
            <w:sz w:val="20"/>
            <w:szCs w:val="20"/>
          </w:rPr>
          <w:delText>The associated dataset contains absolute abundances for over 1900 leaf proteins and all major leaf protein functional categories.</w:delText>
        </w:r>
      </w:del>
    </w:p>
    <w:p w14:paraId="55D1C3C3" w14:textId="77777777" w:rsidR="007C2E5B" w:rsidRPr="004D0319" w:rsidRDefault="007C2E5B">
      <w:pPr>
        <w:rPr>
          <w:rFonts w:ascii="Arial" w:hAnsi="Arial" w:cs="Arial"/>
          <w:b/>
          <w:i/>
          <w:sz w:val="20"/>
          <w:szCs w:val="20"/>
        </w:rPr>
      </w:pPr>
      <w:r w:rsidRPr="004D0319">
        <w:rPr>
          <w:rFonts w:ascii="Arial" w:hAnsi="Arial" w:cs="Arial"/>
          <w:b/>
          <w:i/>
          <w:sz w:val="20"/>
          <w:szCs w:val="20"/>
        </w:rPr>
        <w:t>Two or three sentences explaining what the main result reveals in direct comparison to what was thought to be the case previously, or how the main result adds to previous knowledge.</w:t>
      </w:r>
    </w:p>
    <w:p w14:paraId="3779F495" w14:textId="77777777" w:rsidR="00F837B0" w:rsidRDefault="004A44EB" w:rsidP="00A20E7A">
      <w:pPr>
        <w:rPr>
          <w:ins w:id="69" w:author="Faculty of Science" w:date="2017-06-20T15:10:00Z"/>
        </w:rPr>
      </w:pPr>
      <w:ins w:id="70" w:author="Mark Westoby" w:date="2017-06-11T21:26:00Z">
        <w:r>
          <w:t>[</w:t>
        </w:r>
        <w:proofErr w:type="gramStart"/>
        <w:r>
          <w:t>something</w:t>
        </w:r>
        <w:proofErr w:type="gramEnd"/>
        <w:r>
          <w:t xml:space="preserve"> about average fractions contributed </w:t>
        </w:r>
      </w:ins>
      <w:ins w:id="71" w:author="Mark Westoby" w:date="2017-06-11T21:27:00Z">
        <w:r w:rsidR="00F837B0">
          <w:t>by major protein classes? – or isn’t that a major result?]</w:t>
        </w:r>
      </w:ins>
    </w:p>
    <w:p w14:paraId="16029CBE" w14:textId="00A5F589" w:rsidR="009D5BD4" w:rsidRDefault="00F90FC6" w:rsidP="00A20E7A">
      <w:pPr>
        <w:rPr>
          <w:ins w:id="72" w:author="Faculty of Science" w:date="2017-06-20T15:39:00Z"/>
        </w:rPr>
      </w:pPr>
      <w:bookmarkStart w:id="73" w:name="_GoBack"/>
      <w:bookmarkEnd w:id="73"/>
      <w:ins w:id="74" w:author="Faculty of Science" w:date="2017-06-20T15:43:00Z">
        <w:r>
          <w:t>T</w:t>
        </w:r>
      </w:ins>
      <w:ins w:id="75" w:author="Faculty of Science" w:date="2017-06-20T15:13:00Z">
        <w:r w:rsidR="008729E7">
          <w:t>wo thirds</w:t>
        </w:r>
      </w:ins>
      <w:ins w:id="76" w:author="Faculty of Science" w:date="2017-06-20T15:43:00Z">
        <w:r>
          <w:t xml:space="preserve"> (X%)</w:t>
        </w:r>
      </w:ins>
      <w:ins w:id="77" w:author="Faculty of Science" w:date="2017-06-20T15:12:00Z">
        <w:r w:rsidR="008729E7">
          <w:t xml:space="preserve"> of eucalypt leaf proteins are associated with photosynthesis</w:t>
        </w:r>
      </w:ins>
      <w:ins w:id="78" w:author="Faculty of Science" w:date="2017-06-20T15:31:00Z">
        <w:r w:rsidR="0033096C">
          <w:t>.</w:t>
        </w:r>
      </w:ins>
      <w:ins w:id="79" w:author="Faculty of Science" w:date="2017-06-20T15:35:00Z">
        <w:r w:rsidR="0033096C">
          <w:t xml:space="preserve"> </w:t>
        </w:r>
      </w:ins>
    </w:p>
    <w:p w14:paraId="4ED7ACB1" w14:textId="7D43DBDE" w:rsidR="008729E7" w:rsidRPr="009D5BD4" w:rsidRDefault="0033096C" w:rsidP="00A20E7A">
      <w:pPr>
        <w:rPr>
          <w:ins w:id="80" w:author="Faculty of Science" w:date="2017-06-20T15:11:00Z"/>
          <w:color w:val="D9D9D9" w:themeColor="background1" w:themeShade="D9"/>
          <w:rPrChange w:id="81" w:author="Faculty of Science" w:date="2017-06-20T15:39:00Z">
            <w:rPr>
              <w:ins w:id="82" w:author="Faculty of Science" w:date="2017-06-20T15:11:00Z"/>
            </w:rPr>
          </w:rPrChange>
        </w:rPr>
      </w:pPr>
      <w:ins w:id="83" w:author="Faculty of Science" w:date="2017-06-20T15:35:00Z">
        <w:r w:rsidRPr="009D5BD4">
          <w:rPr>
            <w:color w:val="D9D9D9" w:themeColor="background1" w:themeShade="D9"/>
            <w:rPrChange w:id="84" w:author="Faculty of Science" w:date="2017-06-20T15:39:00Z">
              <w:rPr/>
            </w:rPrChange>
          </w:rPr>
          <w:t>Of these,</w:t>
        </w:r>
      </w:ins>
      <w:ins w:id="85" w:author="Faculty of Science" w:date="2017-06-20T15:12:00Z">
        <w:r w:rsidR="008729E7" w:rsidRPr="009D5BD4">
          <w:rPr>
            <w:color w:val="D9D9D9" w:themeColor="background1" w:themeShade="D9"/>
            <w:rPrChange w:id="86" w:author="Faculty of Science" w:date="2017-06-20T15:39:00Z">
              <w:rPr/>
            </w:rPrChange>
          </w:rPr>
          <w:t xml:space="preserve"> </w:t>
        </w:r>
      </w:ins>
      <w:ins w:id="87" w:author="Faculty of Science" w:date="2017-06-20T15:13:00Z">
        <w:r w:rsidR="008729E7" w:rsidRPr="009D5BD4">
          <w:rPr>
            <w:color w:val="D9D9D9" w:themeColor="background1" w:themeShade="D9"/>
            <w:rPrChange w:id="88" w:author="Faculty of Science" w:date="2017-06-20T15:39:00Z">
              <w:rPr/>
            </w:rPrChange>
          </w:rPr>
          <w:t xml:space="preserve">Rubisco accounts for roughly </w:t>
        </w:r>
      </w:ins>
      <w:ins w:id="89" w:author="Faculty of Science" w:date="2017-06-20T15:14:00Z">
        <w:r w:rsidR="008729E7" w:rsidRPr="009D5BD4">
          <w:rPr>
            <w:color w:val="D9D9D9" w:themeColor="background1" w:themeShade="D9"/>
            <w:rPrChange w:id="90" w:author="Faculty of Science" w:date="2017-06-20T15:39:00Z">
              <w:rPr/>
            </w:rPrChange>
          </w:rPr>
          <w:t xml:space="preserve">20 %, and is the most abundant individual protein </w:t>
        </w:r>
        <w:r w:rsidRPr="009D5BD4">
          <w:rPr>
            <w:color w:val="D9D9D9" w:themeColor="background1" w:themeShade="D9"/>
            <w:rPrChange w:id="91" w:author="Faculty of Science" w:date="2017-06-20T15:39:00Z">
              <w:rPr/>
            </w:rPrChange>
          </w:rPr>
          <w:t>complex in the leaf;</w:t>
        </w:r>
      </w:ins>
      <w:ins w:id="92" w:author="Faculty of Science" w:date="2017-06-20T15:15:00Z">
        <w:r w:rsidR="008729E7" w:rsidRPr="009D5BD4">
          <w:rPr>
            <w:color w:val="D9D9D9" w:themeColor="background1" w:themeShade="D9"/>
            <w:rPrChange w:id="93" w:author="Faculty of Science" w:date="2017-06-20T15:39:00Z">
              <w:rPr/>
            </w:rPrChange>
          </w:rPr>
          <w:t xml:space="preserve"> </w:t>
        </w:r>
      </w:ins>
      <w:ins w:id="94" w:author="Faculty of Science" w:date="2017-06-20T15:35:00Z">
        <w:r w:rsidRPr="009D5BD4">
          <w:rPr>
            <w:color w:val="D9D9D9" w:themeColor="background1" w:themeShade="D9"/>
            <w:rPrChange w:id="95" w:author="Faculty of Science" w:date="2017-06-20T15:39:00Z">
              <w:rPr/>
            </w:rPrChange>
          </w:rPr>
          <w:t>p</w:t>
        </w:r>
      </w:ins>
      <w:ins w:id="96" w:author="Faculty of Science" w:date="2017-06-20T15:15:00Z">
        <w:r w:rsidR="008729E7" w:rsidRPr="009D5BD4">
          <w:rPr>
            <w:color w:val="D9D9D9" w:themeColor="background1" w:themeShade="D9"/>
            <w:rPrChange w:id="97" w:author="Faculty of Science" w:date="2017-06-20T15:39:00Z">
              <w:rPr/>
            </w:rPrChange>
          </w:rPr>
          <w:t xml:space="preserve">roteins associated with photosynthetic light capture </w:t>
        </w:r>
      </w:ins>
      <w:ins w:id="98" w:author="Faculty of Science" w:date="2017-06-20T15:16:00Z">
        <w:r w:rsidR="008729E7" w:rsidRPr="009D5BD4">
          <w:rPr>
            <w:color w:val="D9D9D9" w:themeColor="background1" w:themeShade="D9"/>
            <w:rPrChange w:id="99" w:author="Faculty of Science" w:date="2017-06-20T15:39:00Z">
              <w:rPr/>
            </w:rPrChange>
          </w:rPr>
          <w:t xml:space="preserve">are also highly abundant, representing around </w:t>
        </w:r>
      </w:ins>
      <w:ins w:id="100" w:author="Faculty of Science" w:date="2017-06-20T15:31:00Z">
        <w:r w:rsidRPr="009D5BD4">
          <w:rPr>
            <w:color w:val="D9D9D9" w:themeColor="background1" w:themeShade="D9"/>
            <w:rPrChange w:id="101" w:author="Faculty of Science" w:date="2017-06-20T15:39:00Z">
              <w:rPr/>
            </w:rPrChange>
          </w:rPr>
          <w:t>X % of leaf protein.</w:t>
        </w:r>
      </w:ins>
      <w:ins w:id="102" w:author="Faculty of Science" w:date="2017-06-20T15:15:00Z">
        <w:r w:rsidR="008729E7" w:rsidRPr="009D5BD4">
          <w:rPr>
            <w:color w:val="D9D9D9" w:themeColor="background1" w:themeShade="D9"/>
            <w:rPrChange w:id="103" w:author="Faculty of Science" w:date="2017-06-20T15:39:00Z">
              <w:rPr/>
            </w:rPrChange>
          </w:rPr>
          <w:t xml:space="preserve"> </w:t>
        </w:r>
      </w:ins>
    </w:p>
    <w:p w14:paraId="3475FF6D" w14:textId="77777777" w:rsidR="008729E7" w:rsidRPr="008729E7" w:rsidRDefault="008729E7" w:rsidP="00A20E7A">
      <w:pPr>
        <w:rPr>
          <w:ins w:id="104" w:author="Faculty of Science" w:date="2017-06-20T15:11:00Z"/>
          <w:i/>
          <w:rPrChange w:id="105" w:author="Faculty of Science" w:date="2017-06-20T15:11:00Z">
            <w:rPr>
              <w:ins w:id="106" w:author="Faculty of Science" w:date="2017-06-20T15:11:00Z"/>
            </w:rPr>
          </w:rPrChange>
        </w:rPr>
      </w:pPr>
    </w:p>
    <w:p w14:paraId="4F3FEFB4" w14:textId="5850393A" w:rsidR="008729E7" w:rsidRPr="008729E7" w:rsidRDefault="008729E7" w:rsidP="00A20E7A">
      <w:pPr>
        <w:rPr>
          <w:ins w:id="107" w:author="Mark Westoby" w:date="2017-06-11T21:27:00Z"/>
          <w:i/>
          <w:rPrChange w:id="108" w:author="Faculty of Science" w:date="2017-06-20T15:11:00Z">
            <w:rPr>
              <w:ins w:id="109" w:author="Mark Westoby" w:date="2017-06-11T21:27:00Z"/>
            </w:rPr>
          </w:rPrChange>
        </w:rPr>
      </w:pPr>
      <w:ins w:id="110" w:author="Faculty of Science" w:date="2017-06-20T15:11:00Z">
        <w:r w:rsidRPr="008729E7">
          <w:rPr>
            <w:i/>
            <w:rPrChange w:id="111" w:author="Faculty of Science" w:date="2017-06-20T15:11:00Z">
              <w:rPr/>
            </w:rPrChange>
          </w:rPr>
          <w:t>Relative protein abundance of a protein functional category indicates investment in a defined function relative to investment in all other functions.</w:t>
        </w:r>
      </w:ins>
    </w:p>
    <w:p w14:paraId="79E9A65E" w14:textId="5CA8CE85" w:rsidR="00A20E7A" w:rsidRDefault="00A20E7A" w:rsidP="00A20E7A">
      <w:pPr>
        <w:rPr>
          <w:ins w:id="112" w:author="Mark Westoby" w:date="2017-06-11T20:38:00Z"/>
        </w:rPr>
      </w:pPr>
      <w:ins w:id="113" w:author="Mark Westoby" w:date="2017-06-11T20:38:00Z">
        <w:r>
          <w:t xml:space="preserve">We found that the fraction of total protein in light capturing photosystems varied 2.5-fold, and declined by X% with an X% increase in incident radiation. </w:t>
        </w:r>
      </w:ins>
    </w:p>
    <w:p w14:paraId="6B4FFD4F" w14:textId="13A06CD2" w:rsidR="00C77746" w:rsidDel="00471144" w:rsidRDefault="00A20E7A">
      <w:pPr>
        <w:rPr>
          <w:del w:id="114" w:author="Mark Westoby" w:date="2017-06-11T20:32:00Z"/>
        </w:rPr>
      </w:pPr>
      <w:ins w:id="115" w:author="Mark Westoby" w:date="2017-06-11T20:38:00Z">
        <w:r>
          <w:t xml:space="preserve">Fraction of protein </w:t>
        </w:r>
      </w:ins>
      <w:del w:id="116" w:author="Mark Westoby" w:date="2017-06-11T20:32:00Z">
        <w:r w:rsidR="005F5D88" w:rsidDel="00471144">
          <w:delText xml:space="preserve">We found that the proportional abundance of </w:delText>
        </w:r>
        <w:r w:rsidR="001216B4" w:rsidDel="00471144">
          <w:delText xml:space="preserve">light capturing </w:delText>
        </w:r>
        <w:r w:rsidR="005F5D88" w:rsidDel="00471144">
          <w:delText xml:space="preserve">photosystem proteins </w:delText>
        </w:r>
        <w:r w:rsidR="00685B63" w:rsidDel="00471144">
          <w:delText>varied by 2.5-fold</w:delText>
        </w:r>
        <w:r w:rsidR="005F5D88" w:rsidDel="00471144">
          <w:delText xml:space="preserve">, and declined by X% </w:delText>
        </w:r>
        <w:r w:rsidR="00685B63" w:rsidDel="00471144">
          <w:delText>with an X% increase in incident radiation</w:delText>
        </w:r>
        <w:r w:rsidR="005F5D88" w:rsidDel="00471144">
          <w:delText xml:space="preserve">. </w:delText>
        </w:r>
      </w:del>
    </w:p>
    <w:p w14:paraId="28AAC5C9" w14:textId="062A3697" w:rsidR="00586323" w:rsidRDefault="00C77746" w:rsidP="00A20E7A">
      <w:pPr>
        <w:rPr>
          <w:ins w:id="117" w:author="Mark Westoby" w:date="2017-06-11T20:19:00Z"/>
          <w:rFonts w:ascii="Arial" w:hAnsi="Arial" w:cs="Arial"/>
          <w:sz w:val="20"/>
          <w:szCs w:val="20"/>
        </w:rPr>
      </w:pPr>
      <w:del w:id="118" w:author="Mark Westoby" w:date="2017-06-11T20:38:00Z">
        <w:r w:rsidDel="00A20E7A">
          <w:delText>Proportional abundance of</w:delText>
        </w:r>
      </w:del>
      <w:proofErr w:type="gramStart"/>
      <w:ins w:id="119" w:author="Mark Westoby" w:date="2017-06-11T20:38:00Z">
        <w:r w:rsidR="00A20E7A">
          <w:t>in</w:t>
        </w:r>
        <w:proofErr w:type="gramEnd"/>
        <w:r w:rsidR="00A20E7A">
          <w:t xml:space="preserve"> the</w:t>
        </w:r>
      </w:ins>
      <w:r>
        <w:t xml:space="preserve"> </w:t>
      </w:r>
      <w:r w:rsidR="001216B4">
        <w:t xml:space="preserve">Calvin-Benson cycle </w:t>
      </w:r>
      <w:del w:id="120" w:author="Mark Westoby" w:date="2017-06-11T20:38:00Z">
        <w:r w:rsidR="001216B4" w:rsidDel="00A20E7A">
          <w:delText>proteins involved in</w:delText>
        </w:r>
      </w:del>
      <w:ins w:id="121" w:author="Mark Westoby" w:date="2017-06-11T20:38:00Z">
        <w:r w:rsidR="00A20E7A">
          <w:t>for</w:t>
        </w:r>
      </w:ins>
      <w:r w:rsidR="001216B4">
        <w:t xml:space="preserve"> photosynthetic carbon assimilation </w:t>
      </w:r>
      <w:ins w:id="122" w:author="Mark Westoby" w:date="2017-06-11T20:55:00Z">
        <w:r w:rsidR="00F357B9">
          <w:t xml:space="preserve">varied little </w:t>
        </w:r>
      </w:ins>
      <w:del w:id="123" w:author="Mark Westoby" w:date="2017-06-11T20:55:00Z">
        <w:r w:rsidDel="00F357B9">
          <w:delText>was somewhat more constrained, varying by</w:delText>
        </w:r>
      </w:del>
      <w:ins w:id="124" w:author="Mark Westoby" w:date="2017-06-11T20:55:00Z">
        <w:r w:rsidR="00F357B9">
          <w:t>(</w:t>
        </w:r>
      </w:ins>
      <w:del w:id="125" w:author="Mark Westoby" w:date="2017-06-11T20:55:00Z">
        <w:r w:rsidDel="00F357B9">
          <w:delText xml:space="preserve"> </w:delText>
        </w:r>
      </w:del>
      <w:r>
        <w:t>1.3-fold</w:t>
      </w:r>
      <w:ins w:id="126" w:author="Mark Westoby" w:date="2017-06-11T20:55:00Z">
        <w:r w:rsidR="00F357B9">
          <w:t xml:space="preserve">) and increased only X% </w:t>
        </w:r>
      </w:ins>
      <w:del w:id="127" w:author="Mark Westoby" w:date="2017-06-11T20:56:00Z">
        <w:r w:rsidDel="00F357B9">
          <w:delText xml:space="preserve">. Unexpectedly, abundance of </w:delText>
        </w:r>
        <w:r w:rsidR="001216B4" w:rsidDel="00F357B9">
          <w:delText>these proteins</w:delText>
        </w:r>
        <w:r w:rsidDel="00F357B9">
          <w:delText xml:space="preserve"> exhibited only minor changes </w:delText>
        </w:r>
      </w:del>
      <w:r>
        <w:t>in response to incident radiation</w:t>
      </w:r>
      <w:del w:id="128" w:author="Mark Westoby" w:date="2017-06-11T20:56:00Z">
        <w:r w:rsidR="00A2711C" w:rsidDel="00F357B9">
          <w:delText xml:space="preserve"> (X% increase) proportionally, and no significant relationship with irradiance on a per area basis</w:delText>
        </w:r>
      </w:del>
      <w:r>
        <w:t>.</w:t>
      </w:r>
      <w:ins w:id="129" w:author="Mark Westoby" w:date="2017-06-11T20:19:00Z">
        <w:r w:rsidR="00586323" w:rsidRPr="00586323">
          <w:rPr>
            <w:rFonts w:ascii="Arial" w:hAnsi="Arial" w:cs="Arial"/>
            <w:sz w:val="20"/>
            <w:szCs w:val="20"/>
          </w:rPr>
          <w:t xml:space="preserve"> </w:t>
        </w:r>
      </w:ins>
      <w:ins w:id="130" w:author="Mark Westoby" w:date="2017-06-11T20:56:00Z">
        <w:r w:rsidR="00F357B9">
          <w:rPr>
            <w:rFonts w:ascii="Arial" w:hAnsi="Arial" w:cs="Arial"/>
            <w:sz w:val="20"/>
            <w:szCs w:val="20"/>
          </w:rPr>
          <w:t>Amount of carbon-</w:t>
        </w:r>
      </w:ins>
      <w:ins w:id="131" w:author="Mark Westoby" w:date="2017-06-11T20:57:00Z">
        <w:r w:rsidR="00F357B9">
          <w:rPr>
            <w:rFonts w:ascii="Arial" w:hAnsi="Arial" w:cs="Arial"/>
            <w:sz w:val="20"/>
            <w:szCs w:val="20"/>
          </w:rPr>
          <w:t>fixing</w:t>
        </w:r>
      </w:ins>
      <w:ins w:id="132" w:author="Mark Westoby" w:date="2017-06-11T20:56:00Z">
        <w:r w:rsidR="00F357B9">
          <w:rPr>
            <w:rFonts w:ascii="Arial" w:hAnsi="Arial" w:cs="Arial"/>
            <w:sz w:val="20"/>
            <w:szCs w:val="20"/>
          </w:rPr>
          <w:t xml:space="preserve"> protein</w:t>
        </w:r>
      </w:ins>
      <w:ins w:id="133" w:author="Mark Westoby" w:date="2017-06-11T20:57:00Z">
        <w:r w:rsidR="00F357B9">
          <w:rPr>
            <w:rFonts w:ascii="Arial" w:hAnsi="Arial" w:cs="Arial"/>
            <w:sz w:val="20"/>
            <w:szCs w:val="20"/>
          </w:rPr>
          <w:t xml:space="preserve"> per leaf area increased </w:t>
        </w:r>
      </w:ins>
      <w:ins w:id="134" w:author="Mark Westoby" w:date="2017-06-11T21:01:00Z">
        <w:r w:rsidR="0054478C">
          <w:rPr>
            <w:rFonts w:ascii="Arial" w:hAnsi="Arial" w:cs="Arial"/>
            <w:sz w:val="20"/>
            <w:szCs w:val="20"/>
          </w:rPr>
          <w:t xml:space="preserve">towards lower rainfall as expected, but this occurred via increasing leaf </w:t>
        </w:r>
      </w:ins>
      <w:ins w:id="135" w:author="Mark Westoby" w:date="2017-06-11T21:02:00Z">
        <w:r w:rsidR="0054478C">
          <w:rPr>
            <w:rFonts w:ascii="Arial" w:hAnsi="Arial" w:cs="Arial"/>
            <w:sz w:val="20"/>
            <w:szCs w:val="20"/>
          </w:rPr>
          <w:t xml:space="preserve">mass and leaf protein per area </w:t>
        </w:r>
      </w:ins>
      <w:ins w:id="136" w:author="Mark Westoby" w:date="2017-06-11T21:01:00Z">
        <w:r w:rsidR="0054478C">
          <w:rPr>
            <w:rFonts w:ascii="Arial" w:hAnsi="Arial" w:cs="Arial"/>
            <w:sz w:val="20"/>
            <w:szCs w:val="20"/>
          </w:rPr>
          <w:t xml:space="preserve">rather than by shifting proportions </w:t>
        </w:r>
      </w:ins>
      <w:ins w:id="137" w:author="Mark Westoby" w:date="2017-06-11T21:02:00Z">
        <w:r w:rsidR="0054478C">
          <w:rPr>
            <w:rFonts w:ascii="Arial" w:hAnsi="Arial" w:cs="Arial"/>
            <w:sz w:val="20"/>
            <w:szCs w:val="20"/>
          </w:rPr>
          <w:t xml:space="preserve">among different proteins. </w:t>
        </w:r>
      </w:ins>
    </w:p>
    <w:p w14:paraId="76B5A7FF" w14:textId="11A02C43" w:rsidR="00C77746" w:rsidRPr="001216B4" w:rsidDel="0054478C" w:rsidRDefault="00C77746">
      <w:pPr>
        <w:rPr>
          <w:del w:id="138" w:author="Mark Westoby" w:date="2017-06-11T21:02:00Z"/>
          <w:rFonts w:ascii="Arial" w:hAnsi="Arial" w:cs="Arial"/>
          <w:sz w:val="20"/>
          <w:szCs w:val="20"/>
        </w:rPr>
      </w:pPr>
    </w:p>
    <w:p w14:paraId="31FADBD9" w14:textId="77777777" w:rsidR="0026758F" w:rsidRPr="004D0319" w:rsidRDefault="0026758F" w:rsidP="0026758F">
      <w:pPr>
        <w:pStyle w:val="NormalWeb"/>
        <w:rPr>
          <w:rFonts w:ascii="Arial" w:hAnsi="Arial" w:cs="Arial"/>
          <w:b/>
          <w:i/>
          <w:color w:val="auto"/>
          <w:sz w:val="20"/>
          <w:szCs w:val="20"/>
        </w:rPr>
      </w:pPr>
      <w:r w:rsidRPr="004D0319">
        <w:rPr>
          <w:rFonts w:ascii="Arial" w:hAnsi="Arial" w:cs="Arial"/>
          <w:b/>
          <w:i/>
          <w:color w:val="auto"/>
          <w:sz w:val="20"/>
          <w:szCs w:val="20"/>
        </w:rPr>
        <w:t xml:space="preserve">One or two sentences to put the results into a more general context. </w:t>
      </w:r>
    </w:p>
    <w:p w14:paraId="7FD0D132" w14:textId="383CF968" w:rsidR="00561F27" w:rsidDel="00881745" w:rsidRDefault="004A44EB">
      <w:pPr>
        <w:rPr>
          <w:del w:id="139" w:author="Mark Westoby" w:date="2017-06-11T21:20:00Z"/>
          <w:rFonts w:ascii="Arial" w:hAnsi="Arial" w:cs="Arial"/>
          <w:sz w:val="20"/>
          <w:szCs w:val="20"/>
        </w:rPr>
      </w:pPr>
      <w:ins w:id="140" w:author="Mark Westoby" w:date="2017-06-11T21:26:00Z">
        <w:r>
          <w:rPr>
            <w:rFonts w:ascii="Arial" w:hAnsi="Arial" w:cs="Arial"/>
            <w:sz w:val="20"/>
            <w:szCs w:val="20"/>
          </w:rPr>
          <w:t xml:space="preserve">[Here would </w:t>
        </w:r>
      </w:ins>
      <w:ins w:id="141" w:author="Mark Westoby" w:date="2017-06-11T21:28:00Z">
        <w:r w:rsidR="00F837B0">
          <w:rPr>
            <w:rFonts w:ascii="Arial" w:hAnsi="Arial" w:cs="Arial"/>
            <w:sz w:val="20"/>
            <w:szCs w:val="20"/>
          </w:rPr>
          <w:t>depend which major results we reported, and whether we represent them as changing previous understanding</w:t>
        </w:r>
        <w:proofErr w:type="gramStart"/>
        <w:r w:rsidR="00F837B0">
          <w:rPr>
            <w:rFonts w:ascii="Arial" w:hAnsi="Arial" w:cs="Arial"/>
            <w:sz w:val="20"/>
            <w:szCs w:val="20"/>
          </w:rPr>
          <w:t xml:space="preserve">, </w:t>
        </w:r>
      </w:ins>
      <w:ins w:id="142" w:author="Mark Westoby" w:date="2017-06-11T21:26:00Z">
        <w:r>
          <w:rPr>
            <w:rFonts w:ascii="Arial" w:hAnsi="Arial" w:cs="Arial"/>
            <w:sz w:val="20"/>
            <w:szCs w:val="20"/>
          </w:rPr>
          <w:t xml:space="preserve"> </w:t>
        </w:r>
      </w:ins>
      <w:ins w:id="143" w:author="Mark Westoby" w:date="2017-06-11T21:28:00Z">
        <w:r w:rsidR="00F837B0">
          <w:rPr>
            <w:rFonts w:ascii="Arial" w:hAnsi="Arial" w:cs="Arial"/>
            <w:sz w:val="20"/>
            <w:szCs w:val="20"/>
          </w:rPr>
          <w:t>versus</w:t>
        </w:r>
        <w:proofErr w:type="gramEnd"/>
        <w:r w:rsidR="00F837B0">
          <w:rPr>
            <w:rFonts w:ascii="Arial" w:hAnsi="Arial" w:cs="Arial"/>
            <w:sz w:val="20"/>
            <w:szCs w:val="20"/>
          </w:rPr>
          <w:t xml:space="preserve"> as confirming but at unprecedentedly wide scale]</w:t>
        </w:r>
      </w:ins>
      <w:del w:id="144" w:author="Mark Westoby" w:date="2017-06-11T21:20:00Z">
        <w:r w:rsidR="001216B4" w:rsidDel="00881745">
          <w:rPr>
            <w:rFonts w:ascii="Arial" w:hAnsi="Arial" w:cs="Arial"/>
            <w:sz w:val="20"/>
            <w:szCs w:val="20"/>
          </w:rPr>
          <w:delText>Quantitative plant proteomics can</w:delText>
        </w:r>
        <w:r w:rsidR="00D03271" w:rsidDel="00881745">
          <w:rPr>
            <w:rFonts w:ascii="Arial" w:hAnsi="Arial" w:cs="Arial"/>
            <w:sz w:val="20"/>
            <w:szCs w:val="20"/>
          </w:rPr>
          <w:delText xml:space="preserve"> answer many questions about adaptation of leaves and the photosynthetic apparatus in </w:delText>
        </w:r>
        <w:r w:rsidR="00561F27" w:rsidDel="00881745">
          <w:rPr>
            <w:rFonts w:ascii="Arial" w:hAnsi="Arial" w:cs="Arial"/>
            <w:sz w:val="20"/>
            <w:szCs w:val="20"/>
          </w:rPr>
          <w:delText>to environmental conditions.</w:delText>
        </w:r>
      </w:del>
    </w:p>
    <w:p w14:paraId="08F6624E" w14:textId="4497B441" w:rsidR="001216B4" w:rsidDel="00881745" w:rsidRDefault="00561F27">
      <w:pPr>
        <w:rPr>
          <w:del w:id="145" w:author="Mark Westoby" w:date="2017-06-11T21:20:00Z"/>
          <w:rFonts w:ascii="Arial" w:hAnsi="Arial" w:cs="Arial"/>
          <w:sz w:val="20"/>
          <w:szCs w:val="20"/>
        </w:rPr>
      </w:pPr>
      <w:del w:id="146" w:author="Mark Westoby" w:date="2017-06-11T21:20:00Z">
        <w:r w:rsidDel="00881745">
          <w:rPr>
            <w:rFonts w:ascii="Arial" w:hAnsi="Arial" w:cs="Arial"/>
            <w:sz w:val="20"/>
            <w:szCs w:val="20"/>
          </w:rPr>
          <w:delText>Quantitative leaf protein abundance</w:delText>
        </w:r>
        <w:r w:rsidR="001216B4" w:rsidDel="00881745">
          <w:rPr>
            <w:rFonts w:ascii="Arial" w:hAnsi="Arial" w:cs="Arial"/>
            <w:sz w:val="20"/>
            <w:szCs w:val="20"/>
          </w:rPr>
          <w:delText xml:space="preserve"> data will be of interest to a broad scientific audience, including ecologists, plant physiologists, </w:delText>
        </w:r>
        <w:r w:rsidDel="00881745">
          <w:rPr>
            <w:rFonts w:ascii="Arial" w:hAnsi="Arial" w:cs="Arial"/>
            <w:sz w:val="20"/>
            <w:szCs w:val="20"/>
          </w:rPr>
          <w:delText xml:space="preserve">and </w:delText>
        </w:r>
        <w:r w:rsidR="001216B4" w:rsidDel="00881745">
          <w:rPr>
            <w:rFonts w:ascii="Arial" w:hAnsi="Arial" w:cs="Arial"/>
            <w:sz w:val="20"/>
            <w:szCs w:val="20"/>
          </w:rPr>
          <w:delText xml:space="preserve">terrestrial biosphere modellers. </w:delText>
        </w:r>
      </w:del>
    </w:p>
    <w:p w14:paraId="6F25F69E" w14:textId="71A0FB1F" w:rsidR="001216B4" w:rsidRDefault="001216B4" w:rsidP="00881745">
      <w:pPr>
        <w:rPr>
          <w:rFonts w:ascii="Arial" w:hAnsi="Arial" w:cs="Arial"/>
          <w:sz w:val="20"/>
          <w:szCs w:val="20"/>
        </w:rPr>
      </w:pPr>
      <w:del w:id="147" w:author="Mark Westoby" w:date="2017-06-11T21:20:00Z">
        <w:r w:rsidDel="00881745">
          <w:rPr>
            <w:rFonts w:ascii="Arial" w:hAnsi="Arial" w:cs="Arial"/>
            <w:sz w:val="20"/>
            <w:szCs w:val="20"/>
          </w:rPr>
          <w:delText>To this end we have released our eucalypt data into the public domain.</w:delText>
        </w:r>
      </w:del>
    </w:p>
    <w:p w14:paraId="6455202E" w14:textId="77777777" w:rsidR="00881745" w:rsidRDefault="005F5D88">
      <w:pPr>
        <w:rPr>
          <w:ins w:id="148" w:author="Mark Westoby" w:date="2017-06-11T21:20:00Z"/>
          <w:rFonts w:ascii="Arial" w:hAnsi="Arial" w:cs="Arial"/>
          <w:sz w:val="20"/>
          <w:szCs w:val="20"/>
        </w:rPr>
      </w:pPr>
      <w:r w:rsidRPr="004D0319">
        <w:rPr>
          <w:rFonts w:ascii="Arial" w:hAnsi="Arial" w:cs="Arial"/>
          <w:b/>
          <w:i/>
          <w:sz w:val="20"/>
          <w:szCs w:val="20"/>
        </w:rPr>
        <w:lastRenderedPageBreak/>
        <w:t xml:space="preserve">Two or three sentences to provide a broader perspective, readily comprehensible to a scientist </w:t>
      </w:r>
      <w:proofErr w:type="gramStart"/>
      <w:r w:rsidRPr="004D0319">
        <w:rPr>
          <w:rFonts w:ascii="Arial" w:hAnsi="Arial" w:cs="Arial"/>
          <w:b/>
          <w:i/>
          <w:sz w:val="20"/>
          <w:szCs w:val="20"/>
        </w:rPr>
        <w:t>in</w:t>
      </w:r>
      <w:proofErr w:type="gramEnd"/>
      <w:r w:rsidRPr="004D0319">
        <w:rPr>
          <w:rFonts w:ascii="Arial" w:hAnsi="Arial" w:cs="Arial"/>
          <w:b/>
          <w:i/>
          <w:sz w:val="20"/>
          <w:szCs w:val="20"/>
        </w:rPr>
        <w:t xml:space="preserve"> any discipline</w:t>
      </w:r>
      <w:ins w:id="149" w:author="Mark Westoby" w:date="2017-06-11T21:20:00Z">
        <w:r w:rsidR="00881745" w:rsidRPr="00881745">
          <w:rPr>
            <w:rFonts w:ascii="Arial" w:hAnsi="Arial" w:cs="Arial"/>
            <w:sz w:val="20"/>
            <w:szCs w:val="20"/>
          </w:rPr>
          <w:t xml:space="preserve"> </w:t>
        </w:r>
      </w:ins>
    </w:p>
    <w:p w14:paraId="1E72F2A7" w14:textId="30C05E67" w:rsidR="007C2E5B" w:rsidRPr="004D0319" w:rsidRDefault="00881745">
      <w:pPr>
        <w:rPr>
          <w:b/>
        </w:rPr>
      </w:pPr>
      <w:ins w:id="150" w:author="Mark Westoby" w:date="2017-06-11T21:20:00Z">
        <w:r>
          <w:rPr>
            <w:rFonts w:ascii="Arial" w:hAnsi="Arial" w:cs="Arial"/>
            <w:sz w:val="20"/>
            <w:szCs w:val="20"/>
          </w:rPr>
          <w:t xml:space="preserve">We believe this study is harbinger of a new wave of landscape </w:t>
        </w:r>
        <w:proofErr w:type="gramStart"/>
        <w:r>
          <w:rPr>
            <w:rFonts w:ascii="Arial" w:hAnsi="Arial" w:cs="Arial"/>
            <w:sz w:val="20"/>
            <w:szCs w:val="20"/>
          </w:rPr>
          <w:t>proteomics, that</w:t>
        </w:r>
        <w:proofErr w:type="gramEnd"/>
        <w:r>
          <w:rPr>
            <w:rFonts w:ascii="Arial" w:hAnsi="Arial" w:cs="Arial"/>
            <w:sz w:val="20"/>
            <w:szCs w:val="20"/>
          </w:rPr>
          <w:t xml:space="preserve"> will be able to assess wide-area environmental patterns of proteins with specific functions, and to express vegetation properties in kg of those proteins per km2.</w:t>
        </w:r>
      </w:ins>
    </w:p>
    <w:sectPr w:rsidR="007C2E5B" w:rsidRPr="004D03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Mark Westoby" w:date="2017-06-11T20:30:00Z" w:initials="MW">
    <w:p w14:paraId="472D985C" w14:textId="260FE4FC" w:rsidR="00517C45" w:rsidRDefault="00517C45">
      <w:pPr>
        <w:pStyle w:val="CommentText"/>
      </w:pPr>
      <w:r>
        <w:rPr>
          <w:rStyle w:val="CommentReference"/>
        </w:rPr>
        <w:annotationRef/>
      </w:r>
      <w:r>
        <w:t>Is it possible to say in a very few words how this has been possible for us but not previously?</w:t>
      </w:r>
    </w:p>
  </w:comment>
  <w:comment w:id="55" w:author="Mark Westoby" w:date="2017-06-11T20:50:00Z" w:initials="MW">
    <w:p w14:paraId="6C418D71" w14:textId="4FA57E5F" w:rsidR="008605BA" w:rsidRDefault="008605BA">
      <w:pPr>
        <w:pStyle w:val="CommentText"/>
      </w:pPr>
      <w:r>
        <w:rPr>
          <w:rStyle w:val="CommentReference"/>
        </w:rPr>
        <w:annotationRef/>
      </w:r>
      <w:r>
        <w:t>Could easily be left out of abstract</w:t>
      </w:r>
    </w:p>
  </w:comment>
  <w:comment w:id="59" w:author="Mark Westoby" w:date="2017-06-10T17:38:00Z" w:initials="MW">
    <w:p w14:paraId="5D8C37F4" w14:textId="77777777" w:rsidR="00C30CBA" w:rsidRDefault="00C30CBA">
      <w:pPr>
        <w:pStyle w:val="CommentText"/>
      </w:pPr>
      <w:r>
        <w:rPr>
          <w:rStyle w:val="CommentReference"/>
        </w:rPr>
        <w:annotationRef/>
      </w:r>
      <w:r>
        <w:t>This needs to be one or maybe two actual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2D985C" w15:done="0"/>
  <w15:commentEx w15:paraId="6C418D71" w15:done="0"/>
  <w15:commentEx w15:paraId="5D8C37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k Westoby">
    <w15:presenceInfo w15:providerId="None" w15:userId="Mark Westoby"/>
  </w15:person>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250"/>
    <w:rsid w:val="0000641C"/>
    <w:rsid w:val="001216B4"/>
    <w:rsid w:val="001C2590"/>
    <w:rsid w:val="001F3E34"/>
    <w:rsid w:val="00217F0B"/>
    <w:rsid w:val="0026758F"/>
    <w:rsid w:val="0033096C"/>
    <w:rsid w:val="00361EF0"/>
    <w:rsid w:val="003F306A"/>
    <w:rsid w:val="00471144"/>
    <w:rsid w:val="004851E1"/>
    <w:rsid w:val="00494412"/>
    <w:rsid w:val="004A44EB"/>
    <w:rsid w:val="004D0319"/>
    <w:rsid w:val="00517C45"/>
    <w:rsid w:val="00540FB9"/>
    <w:rsid w:val="0054478C"/>
    <w:rsid w:val="00561F27"/>
    <w:rsid w:val="00586323"/>
    <w:rsid w:val="005B66A4"/>
    <w:rsid w:val="005F5D88"/>
    <w:rsid w:val="00614EED"/>
    <w:rsid w:val="00685B63"/>
    <w:rsid w:val="006C7AA2"/>
    <w:rsid w:val="006D0250"/>
    <w:rsid w:val="00756D8C"/>
    <w:rsid w:val="007620F0"/>
    <w:rsid w:val="007C2E5B"/>
    <w:rsid w:val="00811AC8"/>
    <w:rsid w:val="008138CD"/>
    <w:rsid w:val="008605BA"/>
    <w:rsid w:val="008729E7"/>
    <w:rsid w:val="00881745"/>
    <w:rsid w:val="008870F6"/>
    <w:rsid w:val="008922E7"/>
    <w:rsid w:val="008D515E"/>
    <w:rsid w:val="00950D10"/>
    <w:rsid w:val="009D5BD4"/>
    <w:rsid w:val="009E69D1"/>
    <w:rsid w:val="00A20E7A"/>
    <w:rsid w:val="00A2711C"/>
    <w:rsid w:val="00AC5F1D"/>
    <w:rsid w:val="00BC49E8"/>
    <w:rsid w:val="00C14E0E"/>
    <w:rsid w:val="00C30CBA"/>
    <w:rsid w:val="00C77746"/>
    <w:rsid w:val="00D03271"/>
    <w:rsid w:val="00E72718"/>
    <w:rsid w:val="00EB18BA"/>
    <w:rsid w:val="00EC5E64"/>
    <w:rsid w:val="00F357B9"/>
    <w:rsid w:val="00F837B0"/>
    <w:rsid w:val="00F90F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37F5"/>
  <w15:chartTrackingRefBased/>
  <w15:docId w15:val="{142681F9-C1DB-40F8-ACCB-58C8EDB9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0D10"/>
    <w:pPr>
      <w:spacing w:before="100" w:beforeAutospacing="1" w:after="100" w:afterAutospacing="1" w:line="240" w:lineRule="auto"/>
    </w:pPr>
    <w:rPr>
      <w:rFonts w:ascii="Times New Roman" w:eastAsia="Times New Roman" w:hAnsi="Times New Roman" w:cs="Times New Roman"/>
      <w:color w:val="000000"/>
      <w:sz w:val="24"/>
      <w:szCs w:val="24"/>
      <w:lang w:val="en-GB" w:eastAsia="en-GB"/>
    </w:rPr>
  </w:style>
  <w:style w:type="character" w:styleId="CommentReference">
    <w:name w:val="annotation reference"/>
    <w:basedOn w:val="DefaultParagraphFont"/>
    <w:uiPriority w:val="99"/>
    <w:semiHidden/>
    <w:unhideWhenUsed/>
    <w:rsid w:val="00C30CBA"/>
    <w:rPr>
      <w:sz w:val="18"/>
      <w:szCs w:val="18"/>
    </w:rPr>
  </w:style>
  <w:style w:type="paragraph" w:styleId="CommentText">
    <w:name w:val="annotation text"/>
    <w:basedOn w:val="Normal"/>
    <w:link w:val="CommentTextChar"/>
    <w:uiPriority w:val="99"/>
    <w:semiHidden/>
    <w:unhideWhenUsed/>
    <w:rsid w:val="00C30CBA"/>
    <w:pPr>
      <w:spacing w:line="240" w:lineRule="auto"/>
    </w:pPr>
    <w:rPr>
      <w:sz w:val="24"/>
      <w:szCs w:val="24"/>
    </w:rPr>
  </w:style>
  <w:style w:type="character" w:customStyle="1" w:styleId="CommentTextChar">
    <w:name w:val="Comment Text Char"/>
    <w:basedOn w:val="DefaultParagraphFont"/>
    <w:link w:val="CommentText"/>
    <w:uiPriority w:val="99"/>
    <w:semiHidden/>
    <w:rsid w:val="00C30CBA"/>
    <w:rPr>
      <w:sz w:val="24"/>
      <w:szCs w:val="24"/>
    </w:rPr>
  </w:style>
  <w:style w:type="paragraph" w:styleId="CommentSubject">
    <w:name w:val="annotation subject"/>
    <w:basedOn w:val="CommentText"/>
    <w:next w:val="CommentText"/>
    <w:link w:val="CommentSubjectChar"/>
    <w:uiPriority w:val="99"/>
    <w:semiHidden/>
    <w:unhideWhenUsed/>
    <w:rsid w:val="00C30CBA"/>
    <w:rPr>
      <w:b/>
      <w:bCs/>
      <w:sz w:val="20"/>
      <w:szCs w:val="20"/>
    </w:rPr>
  </w:style>
  <w:style w:type="character" w:customStyle="1" w:styleId="CommentSubjectChar">
    <w:name w:val="Comment Subject Char"/>
    <w:basedOn w:val="CommentTextChar"/>
    <w:link w:val="CommentSubject"/>
    <w:uiPriority w:val="99"/>
    <w:semiHidden/>
    <w:rsid w:val="00C30CBA"/>
    <w:rPr>
      <w:b/>
      <w:bCs/>
      <w:sz w:val="20"/>
      <w:szCs w:val="20"/>
    </w:rPr>
  </w:style>
  <w:style w:type="paragraph" w:styleId="BalloonText">
    <w:name w:val="Balloon Text"/>
    <w:basedOn w:val="Normal"/>
    <w:link w:val="BalloonTextChar"/>
    <w:uiPriority w:val="99"/>
    <w:semiHidden/>
    <w:unhideWhenUsed/>
    <w:rsid w:val="00C30CB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0CBA"/>
    <w:rPr>
      <w:rFonts w:ascii="Times New Roman" w:hAnsi="Times New Roman" w:cs="Times New Roman"/>
      <w:sz w:val="18"/>
      <w:szCs w:val="18"/>
    </w:rPr>
  </w:style>
  <w:style w:type="paragraph" w:styleId="Revision">
    <w:name w:val="Revision"/>
    <w:hidden/>
    <w:uiPriority w:val="99"/>
    <w:semiHidden/>
    <w:rsid w:val="008922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Faculty of Science</cp:lastModifiedBy>
  <cp:revision>7</cp:revision>
  <dcterms:created xsi:type="dcterms:W3CDTF">2017-06-20T04:32:00Z</dcterms:created>
  <dcterms:modified xsi:type="dcterms:W3CDTF">2017-06-20T05:50:00Z</dcterms:modified>
</cp:coreProperties>
</file>