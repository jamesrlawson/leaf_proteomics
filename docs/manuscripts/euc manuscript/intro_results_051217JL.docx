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05F91E" w14:textId="3E47BD99" w:rsidR="00FF010E" w:rsidRPr="00FF010E" w:rsidRDefault="00155277" w:rsidP="007A418A">
      <w:pPr>
        <w:rPr>
          <w:ins w:id="0" w:author="Mark Westoby" w:date="2017-11-25T10:07:00Z"/>
          <w:rStyle w:val="Strong"/>
          <w:rFonts w:eastAsia="Times New Roman"/>
          <w:b w:val="0"/>
          <w:i/>
          <w:rPrChange w:id="1" w:author="Mark Westoby" w:date="2017-11-25T10:08:00Z">
            <w:rPr>
              <w:ins w:id="2" w:author="Mark Westoby" w:date="2017-11-25T10:07:00Z"/>
              <w:rStyle w:val="Strong"/>
              <w:rFonts w:eastAsia="Times New Roman"/>
            </w:rPr>
          </w:rPrChange>
        </w:rPr>
      </w:pPr>
      <w:ins w:id="3" w:author="Mark Westoby" w:date="2017-11-25T10:09:00Z">
        <w:r>
          <w:rPr>
            <w:rStyle w:val="Strong"/>
            <w:rFonts w:eastAsia="Times New Roman"/>
            <w:b w:val="0"/>
            <w:i/>
          </w:rPr>
          <w:t xml:space="preserve">Draft of </w:t>
        </w:r>
      </w:ins>
      <w:ins w:id="4" w:author="Mark Westoby" w:date="2017-11-25T10:10:00Z">
        <w:r>
          <w:rPr>
            <w:rStyle w:val="Strong"/>
            <w:rFonts w:eastAsia="Times New Roman"/>
            <w:b w:val="0"/>
            <w:i/>
          </w:rPr>
          <w:t>2017-11-25; c</w:t>
        </w:r>
      </w:ins>
      <w:ins w:id="5" w:author="Mark Westoby" w:date="2017-11-25T10:07:00Z">
        <w:r w:rsidR="00FF010E" w:rsidRPr="00FF010E">
          <w:rPr>
            <w:rStyle w:val="Strong"/>
            <w:rFonts w:eastAsia="Times New Roman"/>
            <w:b w:val="0"/>
            <w:i/>
            <w:rPrChange w:id="6" w:author="Mark Westoby" w:date="2017-11-25T10:08:00Z">
              <w:rPr>
                <w:rStyle w:val="Strong"/>
                <w:rFonts w:eastAsia="Times New Roman"/>
              </w:rPr>
            </w:rPrChange>
          </w:rPr>
          <w:t xml:space="preserve">urrently 1330 words without </w:t>
        </w:r>
        <w:proofErr w:type="gramStart"/>
        <w:r w:rsidR="00FF010E" w:rsidRPr="00FF010E">
          <w:rPr>
            <w:rStyle w:val="Strong"/>
            <w:rFonts w:eastAsia="Times New Roman"/>
            <w:b w:val="0"/>
            <w:i/>
            <w:rPrChange w:id="7" w:author="Mark Westoby" w:date="2017-11-25T10:08:00Z">
              <w:rPr>
                <w:rStyle w:val="Strong"/>
                <w:rFonts w:eastAsia="Times New Roman"/>
              </w:rPr>
            </w:rPrChange>
          </w:rPr>
          <w:t>refs</w:t>
        </w:r>
        <w:proofErr w:type="gramEnd"/>
        <w:r w:rsidR="00FF010E" w:rsidRPr="00FF010E">
          <w:rPr>
            <w:rStyle w:val="Strong"/>
            <w:rFonts w:eastAsia="Times New Roman"/>
            <w:b w:val="0"/>
            <w:i/>
            <w:rPrChange w:id="8" w:author="Mark Westoby" w:date="2017-11-25T10:08:00Z">
              <w:rPr>
                <w:rStyle w:val="Strong"/>
                <w:rFonts w:eastAsia="Times New Roman"/>
              </w:rPr>
            </w:rPrChange>
          </w:rPr>
          <w:t xml:space="preserve"> notes or captions</w:t>
        </w:r>
      </w:ins>
    </w:p>
    <w:p w14:paraId="092A3BB0" w14:textId="77777777" w:rsidR="007A418A" w:rsidRDefault="007A418A" w:rsidP="007A418A">
      <w:pPr>
        <w:rPr>
          <w:rFonts w:eastAsia="Times New Roman"/>
          <w:sz w:val="24"/>
          <w:szCs w:val="24"/>
          <w:lang w:val="en-GB" w:eastAsia="en-GB"/>
        </w:rPr>
      </w:pPr>
      <w:r>
        <w:rPr>
          <w:rStyle w:val="Strong"/>
          <w:rFonts w:eastAsia="Times New Roman"/>
        </w:rPr>
        <w:t>Reports</w:t>
      </w:r>
      <w:r>
        <w:rPr>
          <w:rFonts w:eastAsia="Times New Roman"/>
        </w:rPr>
        <w:t xml:space="preserve"> (up to ~2500 words including references, notes and captions or ~3 printed pages) present important new research results of broad significance. Reports should include an abstract, an introductory paragraph, up to four figures or tables, and about 30 references. Materials and Methods should usually be included in </w:t>
      </w:r>
      <w:hyperlink r:id="rId5" w:history="1">
        <w:r>
          <w:rPr>
            <w:rStyle w:val="Hyperlink"/>
            <w:rFonts w:eastAsia="Times New Roman"/>
          </w:rPr>
          <w:t>supplementary materials</w:t>
        </w:r>
      </w:hyperlink>
      <w:r>
        <w:rPr>
          <w:rFonts w:eastAsia="Times New Roman"/>
        </w:rPr>
        <w:t>,</w:t>
      </w:r>
    </w:p>
    <w:p w14:paraId="16DDED62" w14:textId="77777777" w:rsidR="00C15ACD" w:rsidRDefault="001E7121" w:rsidP="00C15ACD">
      <w:pPr>
        <w:spacing w:after="0" w:line="240" w:lineRule="auto"/>
        <w:rPr>
          <w:rFonts w:ascii="Times New Roman" w:hAnsi="Times New Roman" w:cs="Times New Roman"/>
          <w:b/>
          <w:bCs/>
          <w:sz w:val="24"/>
          <w:szCs w:val="24"/>
          <w:lang w:val="en-GB" w:eastAsia="en-GB"/>
        </w:rPr>
      </w:pPr>
      <w:r w:rsidRPr="001E7121">
        <w:rPr>
          <w:rFonts w:ascii="Times New Roman" w:eastAsia="Times New Roman" w:hAnsi="Times New Roman" w:cs="Times New Roman"/>
          <w:b/>
          <w:bCs/>
          <w:sz w:val="24"/>
          <w:szCs w:val="24"/>
          <w:lang w:val="en-GB" w:eastAsia="en-GB"/>
        </w:rPr>
        <w:t>Title:</w:t>
      </w:r>
      <w:r w:rsidR="00760295" w:rsidRPr="00760295">
        <w:t xml:space="preserve"> </w:t>
      </w:r>
      <w:r w:rsidR="00760295">
        <w:t>should be no more than 96 characters (including spaces</w:t>
      </w:r>
      <w:proofErr w:type="gramStart"/>
      <w:r w:rsidR="00760295">
        <w:t>)</w:t>
      </w:r>
      <w:proofErr w:type="gramEnd"/>
      <w:r w:rsidRPr="001E7121">
        <w:rPr>
          <w:rFonts w:ascii="Times New Roman" w:eastAsia="Times New Roman" w:hAnsi="Times New Roman" w:cs="Times New Roman"/>
          <w:b/>
          <w:bCs/>
          <w:sz w:val="24"/>
          <w:szCs w:val="24"/>
          <w:lang w:val="en-GB" w:eastAsia="en-GB"/>
        </w:rPr>
        <w:br/>
        <w:t>One Sentence Summary:</w:t>
      </w:r>
      <w:r w:rsidR="00C15ACD" w:rsidRPr="00C15ACD">
        <w:t xml:space="preserve"> </w:t>
      </w:r>
      <w:r w:rsidR="00C15ACD">
        <w:t>capturing the most important point should be submitted for Research Articles, Reports and Reviews. These should be a maximum of 125 characters and should complement rather than repeat the title</w:t>
      </w:r>
      <w:r w:rsidRPr="001E7121">
        <w:rPr>
          <w:rFonts w:ascii="Times New Roman" w:eastAsia="Times New Roman" w:hAnsi="Times New Roman" w:cs="Times New Roman"/>
          <w:b/>
          <w:bCs/>
          <w:sz w:val="24"/>
          <w:szCs w:val="24"/>
          <w:lang w:val="en-GB" w:eastAsia="en-GB"/>
        </w:rPr>
        <w:br/>
        <w:t>Abstract:</w:t>
      </w:r>
      <w:r w:rsidR="00C15ACD">
        <w:rPr>
          <w:rFonts w:ascii="Times New Roman" w:eastAsia="Times New Roman" w:hAnsi="Times New Roman" w:cs="Times New Roman"/>
          <w:b/>
          <w:bCs/>
          <w:sz w:val="24"/>
          <w:szCs w:val="24"/>
          <w:lang w:val="en-GB" w:eastAsia="en-GB"/>
        </w:rPr>
        <w:t xml:space="preserve"> </w:t>
      </w:r>
      <w:r w:rsidR="00C15ACD">
        <w:t>of Research Articles and Reports should explain to the general reader why the research was done, what was found and why the results are important. They should start with some brief BACKGROUND information: a sentence giving a broad introduction to the field comprehensible to the general reader, and then a sentence of more detailed background specific to your study. This should be followed by an explanation of the OBJECTIVES/METHODS and then the RESULTS. The final sentence should outline the main CONCLUSIONS of the study, in terms that will be comprehensible to all our readers. The Abstract is distinct from the main body of the text, and thus should not be the only source of background information critical to understanding the manuscript. Please do not include citations or abbreviations in the Abstract. The abstract should be 125 words or less.</w:t>
      </w:r>
      <w:r w:rsidRPr="001E7121">
        <w:rPr>
          <w:rFonts w:ascii="Times New Roman" w:eastAsia="Times New Roman" w:hAnsi="Times New Roman" w:cs="Times New Roman"/>
          <w:b/>
          <w:bCs/>
          <w:sz w:val="24"/>
          <w:szCs w:val="24"/>
          <w:lang w:val="en-GB" w:eastAsia="en-GB"/>
        </w:rPr>
        <w:br/>
      </w:r>
    </w:p>
    <w:p w14:paraId="6719D03E" w14:textId="5AE877BB" w:rsidR="001E7121" w:rsidRPr="001E7121" w:rsidRDefault="001E7121" w:rsidP="00C15ACD">
      <w:pPr>
        <w:spacing w:after="0" w:line="240" w:lineRule="auto"/>
        <w:rPr>
          <w:rFonts w:ascii="Times New Roman" w:hAnsi="Times New Roman" w:cs="Times New Roman"/>
          <w:sz w:val="24"/>
          <w:szCs w:val="24"/>
          <w:lang w:val="en-GB" w:eastAsia="en-GB"/>
        </w:rPr>
      </w:pPr>
      <w:r w:rsidRPr="001E7121">
        <w:rPr>
          <w:rFonts w:ascii="Times New Roman" w:hAnsi="Times New Roman" w:cs="Times New Roman"/>
          <w:b/>
          <w:bCs/>
          <w:sz w:val="24"/>
          <w:szCs w:val="24"/>
          <w:lang w:val="en-GB" w:eastAsia="en-GB"/>
        </w:rPr>
        <w:t>Main Text</w:t>
      </w:r>
      <w:r w:rsidRPr="001E7121">
        <w:rPr>
          <w:rFonts w:ascii="Times New Roman" w:hAnsi="Times New Roman" w:cs="Times New Roman"/>
          <w:sz w:val="24"/>
          <w:szCs w:val="24"/>
          <w:lang w:val="en-GB" w:eastAsia="en-GB"/>
        </w:rPr>
        <w:t xml:space="preserve"> is not divided into sub-headings for Reports. Subheadings are used only in Research Articles, and Reviews.</w:t>
      </w:r>
    </w:p>
    <w:p w14:paraId="2594C7E1" w14:textId="77777777" w:rsidR="001E7121" w:rsidRPr="001E7121" w:rsidRDefault="001E7121" w:rsidP="001E7121">
      <w:pPr>
        <w:spacing w:after="0" w:line="240" w:lineRule="auto"/>
        <w:rPr>
          <w:rFonts w:ascii="Times New Roman" w:eastAsia="Times New Roman" w:hAnsi="Times New Roman" w:cs="Times New Roman"/>
          <w:sz w:val="24"/>
          <w:szCs w:val="24"/>
          <w:lang w:val="en-GB" w:eastAsia="en-GB"/>
        </w:rPr>
      </w:pPr>
    </w:p>
    <w:p w14:paraId="050390E3" w14:textId="6C4150C8" w:rsidR="008C05FC" w:rsidRDefault="008C05FC" w:rsidP="006968E6">
      <w:pPr>
        <w:ind w:left="1440" w:hanging="1440"/>
      </w:pPr>
      <w:r>
        <w:t>TITLE Photosynthetic proteins at continental scale</w:t>
      </w:r>
    </w:p>
    <w:p w14:paraId="4CD99CE1" w14:textId="5D0D7320" w:rsidR="001C4421" w:rsidRDefault="001C4421" w:rsidP="006968E6">
      <w:pPr>
        <w:ind w:left="1440" w:hanging="1440"/>
      </w:pPr>
      <w:r>
        <w:t>ONE SENTENCE SUMMARY</w:t>
      </w:r>
      <w:ins w:id="9" w:author="Mark Westoby" w:date="2017-11-23T12:24:00Z">
        <w:r w:rsidR="00884DDE">
          <w:t xml:space="preserve"> (maybe put the </w:t>
        </w:r>
        <w:proofErr w:type="spellStart"/>
        <w:r w:rsidR="00884DDE">
          <w:t>imptce</w:t>
        </w:r>
        <w:proofErr w:type="spellEnd"/>
        <w:r w:rsidR="00884DDE">
          <w:t xml:space="preserve"> of the tech advance here, complementing the abstract</w:t>
        </w:r>
      </w:ins>
      <w:ins w:id="10" w:author="Mark Westoby" w:date="2017-11-23T12:25:00Z">
        <w:r w:rsidR="00884DDE">
          <w:t>?</w:t>
        </w:r>
      </w:ins>
      <w:ins w:id="11" w:author="Mark Westoby" w:date="2017-11-23T12:24:00Z">
        <w:r w:rsidR="00884DDE">
          <w:t>)</w:t>
        </w:r>
      </w:ins>
      <w:ins w:id="12" w:author="Mark Westoby" w:date="2017-11-23T12:25:00Z">
        <w:r w:rsidR="00884DDE">
          <w:t xml:space="preserve"> </w:t>
        </w:r>
        <w:r w:rsidR="00884DDE">
          <w:rPr>
            <w:rFonts w:ascii="Helvetica" w:eastAsia="Helvetica" w:hAnsi="Helvetica" w:cs="Helvetica"/>
          </w:rPr>
          <w:t>–</w:t>
        </w:r>
        <w:r w:rsidR="00884DDE">
          <w:t xml:space="preserve"> </w:t>
        </w:r>
        <w:proofErr w:type="gramStart"/>
        <w:r w:rsidR="00884DDE">
          <w:t>or</w:t>
        </w:r>
        <w:proofErr w:type="gramEnd"/>
        <w:r w:rsidR="00884DDE">
          <w:t xml:space="preserve"> else the major patterns </w:t>
        </w:r>
        <w:r w:rsidR="00884DDE">
          <w:rPr>
            <w:rFonts w:ascii="Helvetica" w:eastAsia="Helvetica" w:hAnsi="Helvetica" w:cs="Helvetica"/>
          </w:rPr>
          <w:t>–</w:t>
        </w:r>
        <w:r w:rsidR="00884DDE">
          <w:t xml:space="preserve"> can only be one or other of these</w:t>
        </w:r>
      </w:ins>
    </w:p>
    <w:p w14:paraId="7507DD3D" w14:textId="259C4EC3" w:rsidR="001C4421" w:rsidRDefault="001C4421" w:rsidP="006968E6">
      <w:pPr>
        <w:ind w:left="1440" w:hanging="1440"/>
      </w:pPr>
      <w:r>
        <w:t>ABSTRACT</w:t>
      </w:r>
      <w:r w:rsidR="00766174">
        <w:t xml:space="preserve"> (125 words, 6-8 sentences</w:t>
      </w:r>
      <w:r w:rsidR="00A3643D">
        <w:t>; currently 1</w:t>
      </w:r>
      <w:r w:rsidR="00240A14">
        <w:t>39</w:t>
      </w:r>
      <w:r w:rsidR="00A3643D">
        <w:t xml:space="preserve"> words</w:t>
      </w:r>
      <w:r w:rsidR="00766174">
        <w:t>)</w:t>
      </w:r>
    </w:p>
    <w:p w14:paraId="6D257992" w14:textId="77777777" w:rsidR="00A3643D" w:rsidRDefault="00E97A98" w:rsidP="00CC0C9E">
      <w:r>
        <w:t xml:space="preserve">Wide-area vegetation functioning currently is interpreted and modelled via total N measurements, which have been achievable across many species and sites. Yet within total N lie many specific proteins with different specific functions. </w:t>
      </w:r>
    </w:p>
    <w:p w14:paraId="30D26818" w14:textId="4CC5FFB1" w:rsidR="00766174" w:rsidRDefault="00E97A98" w:rsidP="00CC0C9E">
      <w:r>
        <w:t>Here we report single pass quantification of al</w:t>
      </w:r>
      <w:r w:rsidR="008E4EBC">
        <w:t xml:space="preserve">most all individual </w:t>
      </w:r>
      <w:r w:rsidR="00240A14">
        <w:t xml:space="preserve">leaf </w:t>
      </w:r>
      <w:r>
        <w:t>proteins across species spanning continental scale and much of the world</w:t>
      </w:r>
      <w:r w:rsidRPr="00A3643D">
        <w:rPr>
          <w:rPrChange w:id="13" w:author="Mark Westoby" w:date="2017-11-24T09:30:00Z">
            <w:rPr>
              <w:rFonts w:ascii="Helvetica" w:eastAsia="Helvetica" w:hAnsi="Helvetica" w:cs="Helvetica"/>
            </w:rPr>
          </w:rPrChange>
        </w:rPr>
        <w:t>’</w:t>
      </w:r>
      <w:r>
        <w:t xml:space="preserve">s </w:t>
      </w:r>
      <w:proofErr w:type="spellStart"/>
      <w:r>
        <w:t>bioclimate</w:t>
      </w:r>
      <w:proofErr w:type="spellEnd"/>
      <w:r>
        <w:t xml:space="preserve"> space. </w:t>
      </w:r>
    </w:p>
    <w:p w14:paraId="6E703245" w14:textId="6F0624E0" w:rsidR="00766174" w:rsidRDefault="00DD7144" w:rsidP="00CC0C9E">
      <w:r>
        <w:t>P</w:t>
      </w:r>
      <w:commentRangeStart w:id="14"/>
      <w:r>
        <w:t xml:space="preserve">roteins responsible for C fixation per leaf area increased toward lower rainfall, as expected from least-cost theory for balancing nitrogen with water use. Proteins responsible for light capture increased toward lower irradiance, as expected for coordination of light capture with carboxylation capacity. </w:t>
      </w:r>
      <w:r w:rsidR="008E4EBC">
        <w:t xml:space="preserve">Both protein groups increased toward lower temperature, </w:t>
      </w:r>
      <w:r w:rsidR="00075C1E">
        <w:t xml:space="preserve">as expected from the decline in activity per mol. </w:t>
      </w:r>
      <w:commentRangeEnd w:id="14"/>
      <w:r w:rsidR="00075C1E" w:rsidRPr="00A3643D">
        <w:rPr>
          <w:rPrChange w:id="15" w:author="Mark Westoby" w:date="2017-11-24T09:30:00Z">
            <w:rPr>
              <w:rStyle w:val="CommentReference"/>
            </w:rPr>
          </w:rPrChange>
        </w:rPr>
        <w:commentReference w:id="14"/>
      </w:r>
    </w:p>
    <w:p w14:paraId="4229DA8C" w14:textId="56F0363C" w:rsidR="00766174" w:rsidRDefault="00A3643D" w:rsidP="00CC0C9E">
      <w:r>
        <w:t>P</w:t>
      </w:r>
      <w:r w:rsidR="00075C1E">
        <w:t>roteomic method</w:t>
      </w:r>
      <w:r w:rsidR="008C3648">
        <w:t>s</w:t>
      </w:r>
      <w:r w:rsidR="00075C1E">
        <w:t xml:space="preserve"> adopted here for the first time have potential </w:t>
      </w:r>
      <w:r w:rsidR="00766174">
        <w:t xml:space="preserve">to </w:t>
      </w:r>
      <w:r>
        <w:t>advance</w:t>
      </w:r>
      <w:r w:rsidR="00766174">
        <w:t xml:space="preserve"> many areas of ecology </w:t>
      </w:r>
      <w:r w:rsidR="00075C1E">
        <w:t xml:space="preserve">via </w:t>
      </w:r>
      <w:r>
        <w:t xml:space="preserve">broad-scale </w:t>
      </w:r>
      <w:r w:rsidR="00075C1E">
        <w:t>quantification of</w:t>
      </w:r>
      <w:r>
        <w:t xml:space="preserve"> proteins with specific functions.</w:t>
      </w:r>
    </w:p>
    <w:p w14:paraId="536D1DA4" w14:textId="159CFF0F" w:rsidR="00BC2F9B" w:rsidRPr="00BC2F9B" w:rsidRDefault="004A129A" w:rsidP="006968E6">
      <w:pPr>
        <w:ind w:left="1440" w:hanging="1440"/>
      </w:pPr>
      <w:r>
        <w:t>MAIN TEXT</w:t>
      </w:r>
    </w:p>
    <w:p w14:paraId="099EA54C" w14:textId="16EB8887" w:rsidR="008C05FC" w:rsidRPr="00BC2F9B" w:rsidRDefault="005541DC" w:rsidP="005541DC">
      <w:commentRangeStart w:id="16"/>
      <w:commentRangeStart w:id="17"/>
      <w:del w:id="18" w:author="Mark Westoby" w:date="2017-11-24T12:05:00Z">
        <w:r w:rsidRPr="00BC2F9B" w:rsidDel="00C47850">
          <w:delText xml:space="preserve">The functioning of leaves is driven by proteins. Each protein or protein-complex carries out specific </w:delText>
        </w:r>
        <w:r w:rsidR="00FB7FF3" w:rsidRPr="00BC2F9B" w:rsidDel="00C47850">
          <w:delText>transactions</w:delText>
        </w:r>
        <w:r w:rsidRPr="00BC2F9B" w:rsidDel="00C47850">
          <w:delText xml:space="preserve">, ranging from bulk transfers of carbon between atmosphere and vegetation down to defences against specific pathogens or herbivores. The capacity of leaves to perform </w:delText>
        </w:r>
        <w:r w:rsidR="00FB7FF3" w:rsidRPr="00BC2F9B" w:rsidDel="00C47850">
          <w:delText>these functions</w:delText>
        </w:r>
        <w:r w:rsidRPr="00BC2F9B" w:rsidDel="00C47850">
          <w:delText xml:space="preserve"> is typically </w:delText>
        </w:r>
        <w:r w:rsidR="00D263A7" w:rsidRPr="00BC2F9B" w:rsidDel="00C47850">
          <w:delText>determined by</w:delText>
        </w:r>
        <w:r w:rsidRPr="00BC2F9B" w:rsidDel="00C47850">
          <w:delText xml:space="preserve"> the amount of protein doing the work (ref – Michaelis &amp; Menten?). And </w:delText>
        </w:r>
        <w:commentRangeEnd w:id="16"/>
        <w:r w:rsidR="00014FD2" w:rsidDel="00C47850">
          <w:rPr>
            <w:rStyle w:val="CommentReference"/>
          </w:rPr>
          <w:lastRenderedPageBreak/>
          <w:commentReference w:id="16"/>
        </w:r>
      </w:del>
      <w:commentRangeEnd w:id="17"/>
      <w:r w:rsidR="00CC0C9E">
        <w:rPr>
          <w:rStyle w:val="CommentReference"/>
        </w:rPr>
        <w:commentReference w:id="17"/>
      </w:r>
      <w:del w:id="19" w:author="Mark Westoby" w:date="2017-11-24T12:05:00Z">
        <w:r w:rsidRPr="00BC2F9B" w:rsidDel="00C47850">
          <w:delText xml:space="preserve">yet, interpretation of what vegetation is doing across wide areas and many species continues to rely on measurements of leaf nitrogen content, both in comparative trait ecology (refs) and in models intended to capture contribution of vegetation to world carbon budgets (refs). </w:delText>
        </w:r>
        <w:r w:rsidR="001D0B78" w:rsidRPr="00BC2F9B" w:rsidDel="00C47850">
          <w:delText>Leaf nitrogen content is feasible to analyse across many hundred</w:delText>
        </w:r>
        <w:r w:rsidR="00FB7FF3" w:rsidRPr="00BC2F9B" w:rsidDel="00C47850">
          <w:delText>s</w:delText>
        </w:r>
        <w:r w:rsidR="001D0B78" w:rsidRPr="00BC2F9B" w:rsidDel="00C47850">
          <w:delText xml:space="preserve"> of species and samples, although it obviously represents a pool of many different proteins with many different functions.</w:delText>
        </w:r>
      </w:del>
      <w:ins w:id="20" w:author="Mark Westoby" w:date="2017-11-23T12:10:00Z">
        <w:r w:rsidR="008C05FC">
          <w:t>I</w:t>
        </w:r>
        <w:r w:rsidR="008C05FC" w:rsidRPr="00BC2F9B">
          <w:t xml:space="preserve">nterpretation of what vegetation is doing across wide areas and many species </w:t>
        </w:r>
        <w:r w:rsidR="008C05FC">
          <w:t>has previously relied</w:t>
        </w:r>
        <w:r w:rsidR="008C05FC" w:rsidRPr="00BC2F9B">
          <w:t xml:space="preserve"> on measurements of leaf nitrogen content, both </w:t>
        </w:r>
        <w:r w:rsidR="008C05FC">
          <w:t>for</w:t>
        </w:r>
        <w:r w:rsidR="008C05FC" w:rsidRPr="00BC2F9B">
          <w:t xml:space="preserve"> comparative trait ecology </w:t>
        </w:r>
        <w:commentRangeStart w:id="21"/>
        <w:r w:rsidR="008C05FC" w:rsidRPr="00BC2F9B">
          <w:t>(refs)</w:t>
        </w:r>
      </w:ins>
      <w:commentRangeEnd w:id="21"/>
      <w:ins w:id="22" w:author="Mark Westoby" w:date="2017-11-23T12:11:00Z">
        <w:r w:rsidR="008C05FC">
          <w:rPr>
            <w:rStyle w:val="CommentReference"/>
          </w:rPr>
          <w:commentReference w:id="21"/>
        </w:r>
      </w:ins>
      <w:ins w:id="23" w:author="Mark Westoby" w:date="2017-11-23T12:10:00Z">
        <w:r w:rsidR="008C05FC" w:rsidRPr="00BC2F9B">
          <w:t xml:space="preserve"> and </w:t>
        </w:r>
        <w:r w:rsidR="008C05FC">
          <w:t>for</w:t>
        </w:r>
        <w:r w:rsidR="008C05FC" w:rsidRPr="00BC2F9B">
          <w:t xml:space="preserve"> models intended to capture contribution of vegetation to world carbon budgets (refs). </w:t>
        </w:r>
      </w:ins>
      <w:ins w:id="24" w:author="Mark Westoby" w:date="2017-11-23T12:11:00Z">
        <w:r w:rsidR="008C05FC">
          <w:t>This is because l</w:t>
        </w:r>
      </w:ins>
      <w:ins w:id="25" w:author="Mark Westoby" w:date="2017-11-23T12:10:00Z">
        <w:r w:rsidR="008C05FC" w:rsidRPr="00BC2F9B">
          <w:t>eaf nitrogen content is feasible to analyse across many hundreds of species and samples</w:t>
        </w:r>
      </w:ins>
      <w:ins w:id="26" w:author="Mark Westoby" w:date="2017-11-23T12:11:00Z">
        <w:r w:rsidR="008C05FC">
          <w:t xml:space="preserve">. Yet </w:t>
        </w:r>
      </w:ins>
      <w:ins w:id="27" w:author="Mark Westoby" w:date="2017-11-23T12:13:00Z">
        <w:r w:rsidR="008C05FC">
          <w:t xml:space="preserve">total </w:t>
        </w:r>
      </w:ins>
      <w:ins w:id="28" w:author="Mark Westoby" w:date="2017-11-23T12:11:00Z">
        <w:r w:rsidR="008C05FC">
          <w:t>leaf nitrogen</w:t>
        </w:r>
      </w:ins>
      <w:ins w:id="29" w:author="Mark Westoby" w:date="2017-11-23T12:10:00Z">
        <w:r w:rsidR="008C05FC" w:rsidRPr="00BC2F9B">
          <w:t xml:space="preserve"> </w:t>
        </w:r>
      </w:ins>
      <w:ins w:id="30" w:author="Mark Westoby" w:date="2017-11-23T12:12:00Z">
        <w:r w:rsidR="008C05FC">
          <w:t>includ</w:t>
        </w:r>
      </w:ins>
      <w:ins w:id="31" w:author="Mark Westoby" w:date="2017-11-23T12:13:00Z">
        <w:r w:rsidR="008C05FC">
          <w:t>es</w:t>
        </w:r>
      </w:ins>
      <w:ins w:id="32" w:author="Mark Westoby" w:date="2017-11-23T12:10:00Z">
        <w:r w:rsidR="008C05FC" w:rsidRPr="00BC2F9B">
          <w:t xml:space="preserve"> many different proteins</w:t>
        </w:r>
      </w:ins>
      <w:ins w:id="33" w:author="Mark Westoby" w:date="2017-11-23T12:17:00Z">
        <w:r w:rsidR="00C713E4">
          <w:t xml:space="preserve">, as well as </w:t>
        </w:r>
      </w:ins>
      <w:ins w:id="34" w:author="Mark Westoby" w:date="2017-11-23T12:13:00Z">
        <w:r w:rsidR="00C713E4">
          <w:t xml:space="preserve">some non-protein </w:t>
        </w:r>
      </w:ins>
      <w:ins w:id="35" w:author="Mark Westoby" w:date="2017-11-23T12:17:00Z">
        <w:r w:rsidR="00C713E4">
          <w:t xml:space="preserve">N </w:t>
        </w:r>
      </w:ins>
      <w:ins w:id="36" w:author="Mark Westoby" w:date="2017-11-23T12:13:00Z">
        <w:r w:rsidR="00C713E4">
          <w:t>pools</w:t>
        </w:r>
        <w:r w:rsidR="008C05FC">
          <w:t xml:space="preserve">. </w:t>
        </w:r>
      </w:ins>
      <w:ins w:id="37" w:author="Mark Westoby" w:date="2017-11-23T12:16:00Z">
        <w:r w:rsidR="00C713E4" w:rsidRPr="00BC2F9B">
          <w:t>Each protein or protein-complex carries out specific transactions, ranging from bulk transfers of carbon between atmosphere and vegetation down to defences against specific pathogens or herbivores.</w:t>
        </w:r>
      </w:ins>
      <w:ins w:id="38" w:author="Mark Westoby" w:date="2017-11-23T12:17:00Z">
        <w:r w:rsidR="00C713E4">
          <w:t xml:space="preserve"> </w:t>
        </w:r>
      </w:ins>
    </w:p>
    <w:p w14:paraId="367709E0" w14:textId="127DE9F4" w:rsidR="001D0B78" w:rsidRPr="00BC2F9B" w:rsidRDefault="00D263A7">
      <w:r w:rsidRPr="00BC2F9B">
        <w:t xml:space="preserve">To date, methods </w:t>
      </w:r>
      <w:r w:rsidR="000571E6" w:rsidRPr="00BC2F9B">
        <w:t xml:space="preserve">for precisely </w:t>
      </w:r>
      <w:commentRangeStart w:id="39"/>
      <w:r w:rsidR="000571E6" w:rsidRPr="00BC2F9B">
        <w:t>quantifying</w:t>
      </w:r>
      <w:r w:rsidRPr="00BC2F9B">
        <w:t xml:space="preserve"> protein</w:t>
      </w:r>
      <w:ins w:id="40" w:author="Mark Westoby" w:date="2017-11-23T12:18:00Z">
        <w:r w:rsidR="00442DFA">
          <w:t>s</w:t>
        </w:r>
      </w:ins>
      <w:r w:rsidRPr="00BC2F9B">
        <w:t xml:space="preserve"> </w:t>
      </w:r>
      <w:del w:id="41" w:author="Mark Westoby" w:date="2017-11-23T12:18:00Z">
        <w:r w:rsidRPr="00BC2F9B" w:rsidDel="00442DFA">
          <w:delText xml:space="preserve">amounts </w:delText>
        </w:r>
      </w:del>
      <w:commentRangeEnd w:id="39"/>
      <w:r w:rsidR="00313401">
        <w:rPr>
          <w:rStyle w:val="CommentReference"/>
        </w:rPr>
        <w:commentReference w:id="39"/>
      </w:r>
      <w:r w:rsidRPr="00BC2F9B">
        <w:t xml:space="preserve">in leaves </w:t>
      </w:r>
      <w:r w:rsidR="000571E6" w:rsidRPr="00BC2F9B">
        <w:t>been too intensive to apply across large numbers of samples</w:t>
      </w:r>
      <w:r w:rsidR="00E6372B" w:rsidRPr="00E6372B">
        <w:t xml:space="preserve"> </w:t>
      </w:r>
      <w:r w:rsidR="00E6372B">
        <w:t>(</w:t>
      </w:r>
      <w:r w:rsidR="00E6372B" w:rsidRPr="00BC2F9B">
        <w:t xml:space="preserve">see </w:t>
      </w:r>
      <w:proofErr w:type="spellStart"/>
      <w:r w:rsidR="00E6372B" w:rsidRPr="00BC2F9B">
        <w:t>SuppMat</w:t>
      </w:r>
      <w:proofErr w:type="spellEnd"/>
      <w:r w:rsidR="00E6372B" w:rsidRPr="00BC2F9B">
        <w:t xml:space="preserve"> for more complete comment</w:t>
      </w:r>
      <w:r w:rsidR="00E6372B">
        <w:t>)</w:t>
      </w:r>
      <w:r w:rsidR="00442DFA">
        <w:t>. L</w:t>
      </w:r>
      <w:r w:rsidR="000571E6" w:rsidRPr="00BC2F9B">
        <w:t xml:space="preserve">aborious benchtop assays </w:t>
      </w:r>
      <w:r w:rsidR="00442DFA">
        <w:t xml:space="preserve">have been needed </w:t>
      </w:r>
      <w:r w:rsidR="000571E6" w:rsidRPr="00BC2F9B">
        <w:t xml:space="preserve">to measure abundance of specific proteins of interest. </w:t>
      </w:r>
      <w:r w:rsidR="001D0685" w:rsidRPr="00BC2F9B">
        <w:t>Alternatively</w:t>
      </w:r>
      <w:r w:rsidR="000571E6" w:rsidRPr="00BC2F9B">
        <w:t xml:space="preserve">, amounts </w:t>
      </w:r>
      <w:r w:rsidR="001D0685" w:rsidRPr="00BC2F9B">
        <w:t>have been</w:t>
      </w:r>
      <w:r w:rsidR="000571E6" w:rsidRPr="00BC2F9B">
        <w:t xml:space="preserve"> </w:t>
      </w:r>
      <w:r w:rsidR="001D0685" w:rsidRPr="00BC2F9B">
        <w:t>estimated</w:t>
      </w:r>
      <w:r w:rsidR="000571E6" w:rsidRPr="00BC2F9B">
        <w:t xml:space="preserve"> </w:t>
      </w:r>
      <w:r w:rsidR="001D0685" w:rsidRPr="00BC2F9B">
        <w:t>indirectly using</w:t>
      </w:r>
      <w:r w:rsidR="000571E6" w:rsidRPr="00BC2F9B">
        <w:t xml:space="preserve"> prox</w:t>
      </w:r>
      <w:r w:rsidR="00442DFA">
        <w:t>ies</w:t>
      </w:r>
      <w:r w:rsidR="001D0685" w:rsidRPr="00BC2F9B">
        <w:t>:</w:t>
      </w:r>
      <w:r w:rsidR="000571E6" w:rsidRPr="00BC2F9B">
        <w:t xml:space="preserve"> chlorophyll </w:t>
      </w:r>
      <w:r w:rsidR="002D0224" w:rsidRPr="00BC2F9B">
        <w:t>can be</w:t>
      </w:r>
      <w:r w:rsidR="001D0685" w:rsidRPr="00BC2F9B">
        <w:t xml:space="preserve"> used </w:t>
      </w:r>
      <w:r w:rsidR="000571E6" w:rsidRPr="00BC2F9B">
        <w:t xml:space="preserve">as a proxy for amount </w:t>
      </w:r>
      <w:r w:rsidR="001D0685" w:rsidRPr="00BC2F9B">
        <w:t xml:space="preserve">of </w:t>
      </w:r>
      <w:r w:rsidR="000571E6" w:rsidRPr="00BC2F9B">
        <w:t>light harvesting proteins</w:t>
      </w:r>
      <w:r w:rsidR="001D0685" w:rsidRPr="00BC2F9B">
        <w:t xml:space="preserve">, and </w:t>
      </w:r>
      <w:r w:rsidR="002D0224" w:rsidRPr="00BC2F9B">
        <w:t xml:space="preserve">abundance estimates of the carbon fixing enzyme Rubisco can be derived from </w:t>
      </w:r>
      <w:r w:rsidR="001D0685" w:rsidRPr="00BC2F9B">
        <w:t>leaf gas exchange measurements.</w:t>
      </w:r>
      <w:r w:rsidR="000571E6" w:rsidRPr="00BC2F9B">
        <w:t xml:space="preserve"> </w:t>
      </w:r>
    </w:p>
    <w:p w14:paraId="3762A885" w14:textId="2A430FAC" w:rsidR="00BC2F9B" w:rsidRPr="00BC2F9B" w:rsidRDefault="001D0B78" w:rsidP="00E87B26">
      <w:pPr>
        <w:rPr>
          <w:rFonts w:ascii="Calibri" w:eastAsia="Times New Roman" w:hAnsi="Calibri" w:cs="Times New Roman"/>
          <w:lang w:eastAsia="en-AU"/>
        </w:rPr>
      </w:pPr>
      <w:r w:rsidRPr="00BC2F9B">
        <w:t xml:space="preserve">Here we apply new proteomics techniques that make possible one-pass quantification of almost all proteins in a leaf. </w:t>
      </w:r>
      <w:r w:rsidR="00FB7FF3" w:rsidRPr="00BC2F9B">
        <w:t xml:space="preserve">We used quantitative mass spectrometry to analyse 320 leaves from 32 Australian eucalypt species </w:t>
      </w:r>
      <w:r w:rsidR="00BD5BF4">
        <w:t xml:space="preserve">distributed across eastern Australia </w:t>
      </w:r>
      <w:r w:rsidR="00FB7FF3" w:rsidRPr="00BC2F9B">
        <w:t xml:space="preserve">from </w:t>
      </w:r>
      <w:r w:rsidR="00BD5BF4" w:rsidRPr="00BC2F9B">
        <w:t xml:space="preserve">5-27 </w:t>
      </w:r>
      <w:r w:rsidR="00BD5BF4" w:rsidRPr="00BC2F9B">
        <w:rPr>
          <w:rFonts w:ascii="Helvetica" w:eastAsia="Helvetica" w:hAnsi="Helvetica" w:cs="Helvetica"/>
        </w:rPr>
        <w:t>°</w:t>
      </w:r>
      <w:proofErr w:type="gramStart"/>
      <w:r w:rsidR="00BD5BF4" w:rsidRPr="00BC2F9B">
        <w:rPr>
          <w:rFonts w:ascii="Helvetica" w:eastAsia="Helvetica" w:hAnsi="Helvetica" w:cs="Helvetica"/>
        </w:rPr>
        <w:t>C</w:t>
      </w:r>
      <w:r w:rsidR="00BD5BF4" w:rsidRPr="00BC2F9B">
        <w:t xml:space="preserve"> </w:t>
      </w:r>
      <w:r w:rsidR="00BD5BF4">
        <w:t xml:space="preserve"> of</w:t>
      </w:r>
      <w:proofErr w:type="gramEnd"/>
      <w:r w:rsidR="00BD5BF4">
        <w:t xml:space="preserve"> mean annual temperature and from 200-3200 mm of mean annual rainfall </w:t>
      </w:r>
      <w:r w:rsidR="00FB7FF3" w:rsidRPr="00BC2F9B">
        <w:t xml:space="preserve">(Fig. 1). </w:t>
      </w:r>
      <w:r w:rsidR="00FB7FF3" w:rsidRPr="00BC2F9B">
        <w:rPr>
          <w:rFonts w:ascii="Calibri" w:eastAsia="Times New Roman" w:hAnsi="Calibri" w:cs="Times New Roman"/>
          <w:lang w:eastAsia="en-AU"/>
        </w:rPr>
        <w:t xml:space="preserve">The resulting dataset describes protein abundances at all levels of functional organisation, from broad groupings down to individual protein subunits. </w:t>
      </w:r>
    </w:p>
    <w:p w14:paraId="7DC7A499" w14:textId="650F827B" w:rsidR="00BC2F9B" w:rsidRPr="00BC2F9B" w:rsidRDefault="00E87B26" w:rsidP="00BC2F9B">
      <w:r>
        <w:t>We</w:t>
      </w:r>
      <w:r w:rsidR="00BC2F9B">
        <w:t xml:space="preserve"> </w:t>
      </w:r>
      <w:r w:rsidR="005D41EC">
        <w:t>detected</w:t>
      </w:r>
      <w:r w:rsidR="00BC2F9B">
        <w:t xml:space="preserve"> X</w:t>
      </w:r>
      <w:r w:rsidR="00BC2F9B" w:rsidRPr="006A5466">
        <w:t xml:space="preserve"> individual proteins</w:t>
      </w:r>
      <w:r w:rsidR="00BC2F9B">
        <w:t xml:space="preserve"> per </w:t>
      </w:r>
      <w:r>
        <w:t xml:space="preserve">leaf </w:t>
      </w:r>
      <w:r w:rsidR="00BC2F9B">
        <w:t>sample, on average</w:t>
      </w:r>
      <w:r w:rsidR="009000E5">
        <w:t xml:space="preserve">, </w:t>
      </w:r>
      <w:r w:rsidR="00BC2F9B" w:rsidRPr="006A5466">
        <w:t xml:space="preserve">among which </w:t>
      </w:r>
      <w:r w:rsidR="00BC2F9B">
        <w:t xml:space="preserve">the </w:t>
      </w:r>
      <w:r w:rsidR="00BC2F9B" w:rsidRPr="006A5466">
        <w:t xml:space="preserve">500 </w:t>
      </w:r>
      <w:r w:rsidR="00BC2F9B">
        <w:t>most abundant proteins</w:t>
      </w:r>
      <w:r w:rsidR="00BC2F9B" w:rsidRPr="006A5466">
        <w:t xml:space="preserve"> </w:t>
      </w:r>
      <w:r w:rsidR="00BC2F9B">
        <w:t>represented</w:t>
      </w:r>
      <w:r w:rsidR="00BC2F9B" w:rsidRPr="006A5466">
        <w:t xml:space="preserve"> 90% (</w:t>
      </w:r>
      <w:r w:rsidR="00BC2F9B" w:rsidRPr="00BC2F9B">
        <w:rPr>
          <w:highlight w:val="yellow"/>
        </w:rPr>
        <w:t>Fig 2c).</w:t>
      </w:r>
      <w:r w:rsidR="00BC2F9B">
        <w:t xml:space="preserve"> T</w:t>
      </w:r>
      <w:r w:rsidR="00BC2F9B" w:rsidRPr="006A5466">
        <w:t xml:space="preserve">his is a higher degree of dominance by </w:t>
      </w:r>
      <w:r w:rsidR="00BC2F9B">
        <w:t xml:space="preserve">the </w:t>
      </w:r>
      <w:r w:rsidR="00BC2F9B" w:rsidRPr="006A5466">
        <w:t>top few proteins</w:t>
      </w:r>
      <w:r w:rsidR="00BC2F9B">
        <w:t xml:space="preserve"> than observed in [comparison] (</w:t>
      </w:r>
      <w:r w:rsidR="00BC2F9B" w:rsidRPr="00BC2F9B">
        <w:rPr>
          <w:highlight w:val="yellow"/>
        </w:rPr>
        <w:t>Fig 2d</w:t>
      </w:r>
      <w:r w:rsidR="00BC2F9B">
        <w:t xml:space="preserve">), reflecting the specialist nature of leaves as photosynthetic organs. </w:t>
      </w:r>
    </w:p>
    <w:p w14:paraId="4C28E590" w14:textId="7EEFAFCC" w:rsidR="00BC2F9B" w:rsidRPr="00540C5C" w:rsidRDefault="00BC2F9B" w:rsidP="00AC0D96">
      <w:pPr>
        <w:rPr>
          <w:bCs/>
          <w:color w:val="FF0000"/>
        </w:rPr>
      </w:pPr>
      <w:r>
        <w:t>The majority</w:t>
      </w:r>
      <w:r w:rsidRPr="006A5466">
        <w:t xml:space="preserve"> </w:t>
      </w:r>
      <w:r>
        <w:t>(64%</w:t>
      </w:r>
      <w:ins w:id="42" w:author="James Lawson" w:date="2017-12-05T18:56:00Z">
        <w:r w:rsidR="00712DAB">
          <w:t xml:space="preserve"> on average</w:t>
        </w:r>
      </w:ins>
      <w:ins w:id="43" w:author="James Lawson" w:date="2017-12-05T18:57:00Z">
        <w:r w:rsidR="00712DAB">
          <w:t>,</w:t>
        </w:r>
      </w:ins>
      <w:ins w:id="44" w:author="James Lawson" w:date="2017-12-05T18:56:00Z">
        <w:r w:rsidR="00712DAB">
          <w:t xml:space="preserve"> across all </w:t>
        </w:r>
      </w:ins>
      <w:ins w:id="45" w:author="James Lawson" w:date="2017-12-05T18:58:00Z">
        <w:r w:rsidR="00712DAB">
          <w:t>species</w:t>
        </w:r>
      </w:ins>
      <w:del w:id="46" w:author="James Lawson" w:date="2017-12-05T18:57:00Z">
        <w:r w:rsidDel="00712DAB">
          <w:delText>,</w:delText>
        </w:r>
      </w:del>
      <w:ins w:id="47" w:author="James Lawson" w:date="2017-12-05T18:57:00Z">
        <w:r w:rsidR="00712DAB">
          <w:t>;</w:t>
        </w:r>
      </w:ins>
      <w:r>
        <w:t xml:space="preserve"> </w:t>
      </w:r>
      <w:commentRangeStart w:id="48"/>
      <w:commentRangeStart w:id="49"/>
      <w:r>
        <w:t xml:space="preserve">SD </w:t>
      </w:r>
      <w:proofErr w:type="gramStart"/>
      <w:r>
        <w:t>X%</w:t>
      </w:r>
      <w:proofErr w:type="gramEnd"/>
      <w:r>
        <w:t>)</w:t>
      </w:r>
      <w:commentRangeEnd w:id="48"/>
      <w:r w:rsidR="00D6643F">
        <w:rPr>
          <w:rStyle w:val="CommentReference"/>
        </w:rPr>
        <w:commentReference w:id="48"/>
      </w:r>
      <w:commentRangeEnd w:id="49"/>
      <w:r w:rsidR="00712DAB">
        <w:rPr>
          <w:rStyle w:val="CommentReference"/>
        </w:rPr>
        <w:commentReference w:id="49"/>
      </w:r>
      <w:r>
        <w:t xml:space="preserve"> of leaf protein was</w:t>
      </w:r>
      <w:r w:rsidRPr="006A5466">
        <w:t xml:space="preserve"> associated with photosynthesis</w:t>
      </w:r>
      <w:r>
        <w:t>:</w:t>
      </w:r>
      <w:r w:rsidRPr="006A5466">
        <w:t xml:space="preserve"> 36% </w:t>
      </w:r>
      <w:r>
        <w:t xml:space="preserve">was associated with the carbon fixing Calvin Cycle, </w:t>
      </w:r>
      <w:r w:rsidRPr="006A5466">
        <w:t>22%</w:t>
      </w:r>
      <w:r>
        <w:t xml:space="preserve"> (SD X%)</w:t>
      </w:r>
      <w:r w:rsidRPr="006A5466">
        <w:t xml:space="preserve"> with </w:t>
      </w:r>
      <w:r>
        <w:t xml:space="preserve">the </w:t>
      </w:r>
      <w:r w:rsidRPr="006A5466">
        <w:t>light reactions</w:t>
      </w:r>
      <w:r>
        <w:t xml:space="preserve"> and 4% (SD X%) with photorespiration</w:t>
      </w:r>
      <w:r w:rsidRPr="006A5466">
        <w:t xml:space="preserve"> (Fig 2a)</w:t>
      </w:r>
      <w:r>
        <w:t xml:space="preserve">. The most abundant individual protein complexes were Rubisco (30%, SD </w:t>
      </w:r>
      <w:proofErr w:type="gramStart"/>
      <w:r>
        <w:t>X%</w:t>
      </w:r>
      <w:proofErr w:type="gramEnd"/>
      <w:r>
        <w:t>) of leaf protein, and photosystem II (X%, SD X%) (Fig 2b)</w:t>
      </w:r>
      <w:r w:rsidRPr="00BB56F8">
        <w:t>. Protein synt</w:t>
      </w:r>
      <w:r>
        <w:t xml:space="preserve">hesis, folding and degradation </w:t>
      </w:r>
      <w:r w:rsidR="00AC0D96">
        <w:t>contributed</w:t>
      </w:r>
      <w:r>
        <w:t xml:space="preserve"> X</w:t>
      </w:r>
      <w:r w:rsidRPr="00BB56F8">
        <w:t>%</w:t>
      </w:r>
      <w:r>
        <w:t xml:space="preserve"> (SD </w:t>
      </w:r>
      <w:proofErr w:type="gramStart"/>
      <w:r>
        <w:t>X%</w:t>
      </w:r>
      <w:proofErr w:type="gramEnd"/>
      <w:r>
        <w:t>) (Fig 2a)</w:t>
      </w:r>
      <w:r w:rsidRPr="00BB56F8">
        <w:t>.</w:t>
      </w:r>
      <w:r>
        <w:t xml:space="preserve"> </w:t>
      </w:r>
      <w:r w:rsidR="00AC0D96">
        <w:t xml:space="preserve">These quantities </w:t>
      </w:r>
      <w:r w:rsidR="00540C5C">
        <w:rPr>
          <w:color w:val="FF0000"/>
        </w:rPr>
        <w:t xml:space="preserve">for the major categories are </w:t>
      </w:r>
      <w:r w:rsidR="00AC0D96">
        <w:rPr>
          <w:color w:val="FF0000"/>
        </w:rPr>
        <w:t>of the same order as</w:t>
      </w:r>
      <w:r w:rsidR="00540C5C">
        <w:rPr>
          <w:color w:val="FF0000"/>
        </w:rPr>
        <w:t xml:space="preserve"> obtained </w:t>
      </w:r>
      <w:r>
        <w:rPr>
          <w:color w:val="FF0000"/>
        </w:rPr>
        <w:t>using classic</w:t>
      </w:r>
      <w:r w:rsidR="00540C5C">
        <w:rPr>
          <w:color w:val="FF0000"/>
        </w:rPr>
        <w:t xml:space="preserve">al biochemical assays on domesticated species such as </w:t>
      </w:r>
      <w:proofErr w:type="spellStart"/>
      <w:r w:rsidR="00540C5C" w:rsidRPr="00540C5C">
        <w:rPr>
          <w:i/>
          <w:color w:val="FF0000"/>
        </w:rPr>
        <w:t>Spinacea</w:t>
      </w:r>
      <w:proofErr w:type="spellEnd"/>
      <w:r w:rsidR="00540C5C" w:rsidRPr="00540C5C">
        <w:rPr>
          <w:i/>
          <w:color w:val="FF0000"/>
        </w:rPr>
        <w:t xml:space="preserve"> </w:t>
      </w:r>
      <w:proofErr w:type="spellStart"/>
      <w:r w:rsidR="00540C5C" w:rsidRPr="00540C5C">
        <w:rPr>
          <w:i/>
          <w:color w:val="FF0000"/>
        </w:rPr>
        <w:t>oleracea</w:t>
      </w:r>
      <w:proofErr w:type="spellEnd"/>
      <w:r w:rsidR="00540C5C">
        <w:rPr>
          <w:color w:val="FF0000"/>
        </w:rPr>
        <w:t xml:space="preserve">, </w:t>
      </w:r>
      <w:proofErr w:type="spellStart"/>
      <w:r w:rsidR="00540C5C" w:rsidRPr="00540C5C">
        <w:rPr>
          <w:i/>
          <w:color w:val="FF0000"/>
        </w:rPr>
        <w:t>Phaseolus</w:t>
      </w:r>
      <w:proofErr w:type="spellEnd"/>
      <w:r w:rsidR="00540C5C" w:rsidRPr="00540C5C">
        <w:rPr>
          <w:i/>
          <w:color w:val="FF0000"/>
        </w:rPr>
        <w:t xml:space="preserve"> vulgaris</w:t>
      </w:r>
      <w:r w:rsidR="00540C5C">
        <w:rPr>
          <w:color w:val="FF0000"/>
        </w:rPr>
        <w:t xml:space="preserve">, and </w:t>
      </w:r>
      <w:proofErr w:type="spellStart"/>
      <w:r w:rsidR="00540C5C" w:rsidRPr="00540C5C">
        <w:rPr>
          <w:i/>
          <w:color w:val="FF0000"/>
        </w:rPr>
        <w:t>Cucumis</w:t>
      </w:r>
      <w:proofErr w:type="spellEnd"/>
      <w:r w:rsidR="00540C5C" w:rsidRPr="00540C5C">
        <w:rPr>
          <w:i/>
          <w:color w:val="FF0000"/>
        </w:rPr>
        <w:t xml:space="preserve"> </w:t>
      </w:r>
      <w:proofErr w:type="spellStart"/>
      <w:r w:rsidR="00540C5C" w:rsidRPr="00540C5C">
        <w:rPr>
          <w:i/>
          <w:color w:val="FF0000"/>
        </w:rPr>
        <w:t>sativus</w:t>
      </w:r>
      <w:proofErr w:type="spellEnd"/>
      <w:r w:rsidR="00540C5C">
        <w:rPr>
          <w:color w:val="FF0000"/>
        </w:rPr>
        <w:t xml:space="preserve"> (</w:t>
      </w:r>
      <w:r w:rsidR="00AC0D96">
        <w:rPr>
          <w:color w:val="FF0000"/>
        </w:rPr>
        <w:t xml:space="preserve">best compilation by </w:t>
      </w:r>
      <w:r w:rsidR="00540C5C">
        <w:rPr>
          <w:color w:val="FF0000"/>
        </w:rPr>
        <w:t xml:space="preserve">Evans &amp; </w:t>
      </w:r>
      <w:proofErr w:type="spellStart"/>
      <w:r w:rsidR="00540C5C">
        <w:rPr>
          <w:color w:val="FF0000"/>
        </w:rPr>
        <w:t>Seeman</w:t>
      </w:r>
      <w:proofErr w:type="spellEnd"/>
      <w:r w:rsidR="00540C5C">
        <w:rPr>
          <w:color w:val="FF0000"/>
        </w:rPr>
        <w:t xml:space="preserve"> 1989). </w:t>
      </w:r>
    </w:p>
    <w:p w14:paraId="3F4678F5" w14:textId="7E532EAF" w:rsidR="00A87ACB" w:rsidRPr="00282602" w:rsidRDefault="00BD1A5D" w:rsidP="00BC2F9B">
      <w:pPr>
        <w:rPr>
          <w:color w:val="FF0000"/>
        </w:rPr>
      </w:pPr>
      <w:r w:rsidRPr="00BD1A5D">
        <w:rPr>
          <w:bCs/>
          <w:rPrChange w:id="50" w:author="Mark Westoby" w:date="2017-11-24T12:11:00Z">
            <w:rPr>
              <w:bCs/>
              <w:i/>
            </w:rPr>
          </w:rPrChange>
        </w:rPr>
        <w:t>Here we report mainly about</w:t>
      </w:r>
      <w:r w:rsidR="00D23A40" w:rsidRPr="00BD1A5D">
        <w:t xml:space="preserve"> photosynthesis</w:t>
      </w:r>
      <w:r>
        <w:t xml:space="preserve"> proteins</w:t>
      </w:r>
      <w:r w:rsidR="00D23A40" w:rsidRPr="00BD1A5D">
        <w:t xml:space="preserve">, </w:t>
      </w:r>
      <w:r w:rsidR="003432D8">
        <w:t>but r</w:t>
      </w:r>
      <w:r w:rsidR="003432D8">
        <w:rPr>
          <w:bCs/>
        </w:rPr>
        <w:t xml:space="preserve">eaders are welcome to explore other aspects using the interactive data explorer at proteography.org. </w:t>
      </w:r>
      <w:commentRangeStart w:id="51"/>
      <w:r w:rsidR="003432D8">
        <w:rPr>
          <w:bCs/>
        </w:rPr>
        <w:t>Photosynthesis</w:t>
      </w:r>
      <w:r w:rsidR="003432D8" w:rsidRPr="00BD1A5D" w:rsidDel="00BD1A5D">
        <w:t xml:space="preserve"> </w:t>
      </w:r>
      <w:r w:rsidR="003432D8">
        <w:t xml:space="preserve">is </w:t>
      </w:r>
      <w:r>
        <w:t>responsible for</w:t>
      </w:r>
      <w:r w:rsidR="00D23A40" w:rsidRPr="00BD1A5D">
        <w:t xml:space="preserve"> one of the most important and</w:t>
      </w:r>
      <w:r w:rsidR="00D23A40" w:rsidRPr="00282602">
        <w:t xml:space="preserve"> abundant sets of biochemical reactions within leaves as well as in the biosphere as a whole (Blankenship &amp; Hartman 1998; Raven 2013, Evans &amp; </w:t>
      </w:r>
      <w:proofErr w:type="spellStart"/>
      <w:r w:rsidR="00D23A40" w:rsidRPr="00282602">
        <w:t>Seeman</w:t>
      </w:r>
      <w:proofErr w:type="spellEnd"/>
      <w:r w:rsidR="00D23A40" w:rsidRPr="00282602">
        <w:t xml:space="preserve"> 1989).</w:t>
      </w:r>
      <w:commentRangeEnd w:id="51"/>
      <w:r w:rsidR="003432D8">
        <w:rPr>
          <w:rStyle w:val="CommentReference"/>
        </w:rPr>
        <w:commentReference w:id="51"/>
      </w:r>
      <w:r w:rsidR="00852B9B">
        <w:rPr>
          <w:bCs/>
        </w:rPr>
        <w:t xml:space="preserve">.  </w:t>
      </w:r>
    </w:p>
    <w:p w14:paraId="54C7D6F9" w14:textId="7A2782E8" w:rsidR="00B84B83" w:rsidRDefault="005B3E9C" w:rsidP="00BC2F9B">
      <w:r>
        <w:t>The</w:t>
      </w:r>
      <w:r w:rsidR="00B84B83" w:rsidRPr="00282602">
        <w:t xml:space="preserve"> two </w:t>
      </w:r>
      <w:r>
        <w:t>major</w:t>
      </w:r>
      <w:r w:rsidRPr="00282602">
        <w:t xml:space="preserve"> </w:t>
      </w:r>
      <w:r w:rsidR="00B84B83" w:rsidRPr="00282602">
        <w:t>processes in photosynthetic carbon assimilation</w:t>
      </w:r>
      <w:r>
        <w:t xml:space="preserve"> are</w:t>
      </w:r>
      <w:r w:rsidR="00B84B83" w:rsidRPr="00282602">
        <w:t xml:space="preserve"> carboxylation of ribulose-1</w:t>
      </w:r>
      <w:proofErr w:type="gramStart"/>
      <w:r w:rsidR="00B84B83" w:rsidRPr="00282602">
        <w:t>,6</w:t>
      </w:r>
      <w:proofErr w:type="gramEnd"/>
      <w:r w:rsidR="00B84B83" w:rsidRPr="00282602">
        <w:t>-bisphosphate (</w:t>
      </w:r>
      <w:proofErr w:type="spellStart"/>
      <w:r w:rsidR="00B84B83" w:rsidRPr="00282602">
        <w:t>RuBP</w:t>
      </w:r>
      <w:proofErr w:type="spellEnd"/>
      <w:r w:rsidR="00B84B83" w:rsidRPr="00282602">
        <w:t xml:space="preserve">) by the enzyme Rubisco, and regeneration of </w:t>
      </w:r>
      <w:proofErr w:type="spellStart"/>
      <w:r w:rsidR="00B84B83" w:rsidRPr="00282602">
        <w:t>RuBP</w:t>
      </w:r>
      <w:proofErr w:type="spellEnd"/>
      <w:r w:rsidR="00B84B83" w:rsidRPr="00282602">
        <w:t xml:space="preserve"> </w:t>
      </w:r>
      <w:r w:rsidR="007B37F8">
        <w:t>via</w:t>
      </w:r>
      <w:r w:rsidR="00B84B83" w:rsidRPr="00282602">
        <w:t xml:space="preserve"> the light reactions of photosynthesis. </w:t>
      </w:r>
      <w:r w:rsidR="002C7045">
        <w:t>At any given time a l</w:t>
      </w:r>
      <w:r w:rsidR="00B84B83" w:rsidRPr="00282602">
        <w:t>ea</w:t>
      </w:r>
      <w:r w:rsidR="002C7045">
        <w:t>f</w:t>
      </w:r>
      <w:r w:rsidR="00B84B83" w:rsidRPr="00282602">
        <w:t xml:space="preserve"> </w:t>
      </w:r>
      <w:r w:rsidR="002C7045">
        <w:t xml:space="preserve">can be limited either by the </w:t>
      </w:r>
      <w:r w:rsidR="00B84B83" w:rsidRPr="00282602">
        <w:t xml:space="preserve">light </w:t>
      </w:r>
      <w:r w:rsidR="002C7045">
        <w:t xml:space="preserve">reactions </w:t>
      </w:r>
      <w:r w:rsidR="00B84B83" w:rsidRPr="00282602">
        <w:t xml:space="preserve">or </w:t>
      </w:r>
      <w:r w:rsidR="002C7045">
        <w:t xml:space="preserve">by </w:t>
      </w:r>
      <w:r w:rsidR="00B84B83" w:rsidRPr="00282602">
        <w:t xml:space="preserve">CO2 </w:t>
      </w:r>
      <w:r w:rsidR="002C7045">
        <w:t>supply and the dark reactions</w:t>
      </w:r>
      <w:r w:rsidR="00B84B83" w:rsidRPr="00282602">
        <w:t xml:space="preserve"> (</w:t>
      </w:r>
      <w:r w:rsidRPr="00282602">
        <w:t xml:space="preserve">(Farquhar, von </w:t>
      </w:r>
      <w:proofErr w:type="spellStart"/>
      <w:r w:rsidRPr="00282602">
        <w:t>Caemmerer</w:t>
      </w:r>
      <w:proofErr w:type="spellEnd"/>
      <w:r w:rsidRPr="00282602">
        <w:t xml:space="preserve"> &amp; Berry 1980; Farquhar, von </w:t>
      </w:r>
      <w:proofErr w:type="spellStart"/>
      <w:r w:rsidRPr="00282602">
        <w:t>Caemmerer</w:t>
      </w:r>
      <w:proofErr w:type="spellEnd"/>
      <w:r w:rsidRPr="00282602">
        <w:t xml:space="preserve"> S &amp; Berry 2001)</w:t>
      </w:r>
      <w:r w:rsidR="002C7045">
        <w:t xml:space="preserve">, but </w:t>
      </w:r>
      <w:r w:rsidR="00B84B83" w:rsidRPr="00282602">
        <w:t xml:space="preserve">allocation </w:t>
      </w:r>
      <w:r w:rsidR="002C7045">
        <w:t xml:space="preserve">to different parts of the apparatus is </w:t>
      </w:r>
      <w:commentRangeStart w:id="52"/>
      <w:commentRangeStart w:id="53"/>
      <w:r w:rsidR="002C7045">
        <w:t xml:space="preserve">thought to be optimized </w:t>
      </w:r>
      <w:commentRangeEnd w:id="52"/>
      <w:r w:rsidR="004F4758">
        <w:rPr>
          <w:rStyle w:val="CommentReference"/>
        </w:rPr>
        <w:commentReference w:id="52"/>
      </w:r>
      <w:commentRangeEnd w:id="53"/>
      <w:r w:rsidR="007E5A1A">
        <w:rPr>
          <w:rStyle w:val="CommentReference"/>
        </w:rPr>
        <w:commentReference w:id="53"/>
      </w:r>
      <w:r w:rsidR="002C7045">
        <w:t>when</w:t>
      </w:r>
      <w:r w:rsidR="00B84B83" w:rsidRPr="00282602">
        <w:t xml:space="preserve"> </w:t>
      </w:r>
      <w:r w:rsidR="00B84B83" w:rsidRPr="00282602">
        <w:lastRenderedPageBreak/>
        <w:t xml:space="preserve">carboxylation </w:t>
      </w:r>
      <w:r w:rsidR="004A760C">
        <w:t>is co-limiting with</w:t>
      </w:r>
      <w:r w:rsidR="004A760C" w:rsidRPr="00282602">
        <w:t xml:space="preserve"> </w:t>
      </w:r>
      <w:r w:rsidR="00B84B83" w:rsidRPr="00282602">
        <w:t xml:space="preserve">regeneration of </w:t>
      </w:r>
      <w:proofErr w:type="spellStart"/>
      <w:r w:rsidR="00B84B83" w:rsidRPr="00282602">
        <w:t>RuBP</w:t>
      </w:r>
      <w:proofErr w:type="spellEnd"/>
      <w:r w:rsidR="00B84B83" w:rsidRPr="00282602">
        <w:t xml:space="preserve"> under average daytime conditions (</w:t>
      </w:r>
      <w:proofErr w:type="spellStart"/>
      <w:r w:rsidR="00B84B83" w:rsidRPr="00282602">
        <w:t>Haxeltine</w:t>
      </w:r>
      <w:proofErr w:type="spellEnd"/>
      <w:r w:rsidR="00B84B83" w:rsidRPr="00282602">
        <w:t xml:space="preserve"> &amp; Prentice 1996; Chen et al. 2009; Maire et al. 2012, </w:t>
      </w:r>
      <w:proofErr w:type="spellStart"/>
      <w:r w:rsidR="00B84B83" w:rsidRPr="00282602">
        <w:t>Niinemets</w:t>
      </w:r>
      <w:proofErr w:type="spellEnd"/>
      <w:r w:rsidR="00B84B83" w:rsidRPr="00282602">
        <w:t xml:space="preserve"> &amp; </w:t>
      </w:r>
      <w:proofErr w:type="spellStart"/>
      <w:r w:rsidR="00B84B83" w:rsidRPr="00282602">
        <w:t>Tenhuenen</w:t>
      </w:r>
      <w:proofErr w:type="spellEnd"/>
      <w:r w:rsidR="00B84B83" w:rsidRPr="00282602">
        <w:t xml:space="preserve"> 1997). </w:t>
      </w:r>
      <w:r w:rsidR="00B922F7">
        <w:t>This is known as the coordination hypothesis (</w:t>
      </w:r>
      <w:del w:id="54" w:author="James Lawson" w:date="2017-12-05T19:01:00Z">
        <w:r w:rsidR="00B922F7" w:rsidDel="00712DAB">
          <w:delText>ref</w:delText>
        </w:r>
      </w:del>
      <w:ins w:id="55" w:author="James Lawson" w:date="2017-12-05T19:01:00Z">
        <w:r w:rsidR="00712DAB">
          <w:t>Maire et al</w:t>
        </w:r>
      </w:ins>
      <w:ins w:id="56" w:author="James Lawson" w:date="2017-12-05T19:02:00Z">
        <w:r w:rsidR="00712DAB">
          <w:t>.</w:t>
        </w:r>
      </w:ins>
      <w:ins w:id="57" w:author="James Lawson" w:date="2017-12-05T19:01:00Z">
        <w:r w:rsidR="00712DAB">
          <w:t xml:space="preserve"> 2012</w:t>
        </w:r>
      </w:ins>
      <w:r w:rsidR="00B922F7">
        <w:t xml:space="preserve">). </w:t>
      </w:r>
    </w:p>
    <w:p w14:paraId="2F431433" w14:textId="5E0F88F3" w:rsidR="008336D6" w:rsidRPr="006B18D5" w:rsidRDefault="008336D6" w:rsidP="008336D6">
      <w:pPr>
        <w:rPr>
          <w:b/>
        </w:rPr>
      </w:pPr>
      <w:r>
        <w:rPr>
          <w:u w:val="single"/>
        </w:rPr>
        <w:t xml:space="preserve">Both </w:t>
      </w:r>
      <w:ins w:id="58" w:author="Mark Westoby" w:date="2017-11-24T12:30:00Z">
        <w:del w:id="59" w:author="James Lawson" w:date="2017-12-05T19:03:00Z">
          <w:r w:rsidDel="004F4758">
            <w:rPr>
              <w:u w:val="single"/>
            </w:rPr>
            <w:delText>c</w:delText>
          </w:r>
        </w:del>
      </w:ins>
      <w:ins w:id="60" w:author="James Lawson" w:date="2017-12-05T19:03:00Z">
        <w:r w:rsidR="004F4758">
          <w:rPr>
            <w:u w:val="single"/>
          </w:rPr>
          <w:t>C</w:t>
        </w:r>
      </w:ins>
      <w:ins w:id="61" w:author="Mark Westoby" w:date="2017-11-24T12:30:00Z">
        <w:r>
          <w:rPr>
            <w:u w:val="single"/>
          </w:rPr>
          <w:t xml:space="preserve">alvin </w:t>
        </w:r>
      </w:ins>
      <w:r w:rsidR="00882D32">
        <w:rPr>
          <w:u w:val="single"/>
        </w:rPr>
        <w:t>c</w:t>
      </w:r>
      <w:ins w:id="62" w:author="Mark Westoby" w:date="2017-11-24T12:30:00Z">
        <w:r>
          <w:rPr>
            <w:u w:val="single"/>
          </w:rPr>
          <w:t xml:space="preserve">ycle and </w:t>
        </w:r>
      </w:ins>
      <w:ins w:id="63" w:author="James Lawson" w:date="2017-12-05T19:03:00Z">
        <w:r w:rsidR="004F4758">
          <w:rPr>
            <w:u w:val="single"/>
          </w:rPr>
          <w:t>photosystems proteins (including associated light harvesting complexes)</w:t>
        </w:r>
        <w:r w:rsidR="004F4758" w:rsidDel="004F4758">
          <w:rPr>
            <w:u w:val="single"/>
          </w:rPr>
          <w:t xml:space="preserve"> </w:t>
        </w:r>
      </w:ins>
      <w:commentRangeStart w:id="64"/>
      <w:commentRangeStart w:id="65"/>
      <w:ins w:id="66" w:author="Mark Westoby" w:date="2017-11-24T12:30:00Z">
        <w:del w:id="67" w:author="James Lawson" w:date="2017-12-05T19:03:00Z">
          <w:r w:rsidDel="004F4758">
            <w:rPr>
              <w:u w:val="single"/>
            </w:rPr>
            <w:delText xml:space="preserve">light </w:delText>
          </w:r>
        </w:del>
      </w:ins>
      <w:ins w:id="68" w:author="Mark Westoby" w:date="2017-11-24T18:37:00Z">
        <w:del w:id="69" w:author="James Lawson" w:date="2017-12-05T19:03:00Z">
          <w:r w:rsidR="00156BF2" w:rsidDel="004F4758">
            <w:rPr>
              <w:u w:val="single"/>
            </w:rPr>
            <w:delText>reaction</w:delText>
          </w:r>
        </w:del>
      </w:ins>
      <w:ins w:id="70" w:author="Mark Westoby" w:date="2017-11-24T12:30:00Z">
        <w:del w:id="71" w:author="James Lawson" w:date="2017-12-05T19:03:00Z">
          <w:r w:rsidDel="004F4758">
            <w:rPr>
              <w:u w:val="single"/>
            </w:rPr>
            <w:delText xml:space="preserve"> pro</w:delText>
          </w:r>
        </w:del>
      </w:ins>
      <w:ins w:id="72" w:author="Mark Westoby" w:date="2017-11-24T12:31:00Z">
        <w:del w:id="73" w:author="James Lawson" w:date="2017-12-05T19:03:00Z">
          <w:r w:rsidDel="004F4758">
            <w:rPr>
              <w:u w:val="single"/>
            </w:rPr>
            <w:delText>teins</w:delText>
          </w:r>
        </w:del>
      </w:ins>
      <w:commentRangeEnd w:id="64"/>
      <w:ins w:id="74" w:author="Mark Westoby" w:date="2017-11-24T18:37:00Z">
        <w:r w:rsidR="00156BF2">
          <w:rPr>
            <w:rStyle w:val="CommentReference"/>
          </w:rPr>
          <w:commentReference w:id="64"/>
        </w:r>
      </w:ins>
      <w:commentRangeEnd w:id="65"/>
      <w:r w:rsidR="00712DAB">
        <w:rPr>
          <w:rStyle w:val="CommentReference"/>
        </w:rPr>
        <w:commentReference w:id="65"/>
      </w:r>
      <w:del w:id="75" w:author="James Lawson" w:date="2017-12-05T19:03:00Z">
        <w:r w:rsidDel="004F4758">
          <w:rPr>
            <w:u w:val="single"/>
          </w:rPr>
          <w:delText xml:space="preserve"> </w:delText>
        </w:r>
      </w:del>
      <w:r>
        <w:rPr>
          <w:u w:val="single"/>
        </w:rPr>
        <w:t>per leaf area increased</w:t>
      </w:r>
      <w:r w:rsidRPr="005D41EC">
        <w:rPr>
          <w:u w:val="single"/>
        </w:rPr>
        <w:t xml:space="preserve"> notably </w:t>
      </w:r>
      <w:r>
        <w:rPr>
          <w:u w:val="single"/>
        </w:rPr>
        <w:t xml:space="preserve">towards lower mean annual temperature </w:t>
      </w:r>
      <w:r w:rsidRPr="005D41EC">
        <w:rPr>
          <w:u w:val="single"/>
        </w:rPr>
        <w:t>(stat, Fig. 3b-</w:t>
      </w:r>
      <w:r>
        <w:rPr>
          <w:u w:val="single"/>
        </w:rPr>
        <w:t>I, stat Fig XX % blah</w:t>
      </w:r>
      <w:r w:rsidRPr="005D41EC">
        <w:rPr>
          <w:u w:val="single"/>
        </w:rPr>
        <w:t>)</w:t>
      </w:r>
      <w:r>
        <w:rPr>
          <w:u w:val="single"/>
        </w:rPr>
        <w:t xml:space="preserve">. </w:t>
      </w:r>
      <w:r w:rsidR="00760222">
        <w:rPr>
          <w:u w:val="single"/>
        </w:rPr>
        <w:t xml:space="preserve">Their fractional contributions to total protein did not change along </w:t>
      </w:r>
      <w:r>
        <w:rPr>
          <w:u w:val="single"/>
        </w:rPr>
        <w:t>temperature gradients (Fig stat %).</w:t>
      </w:r>
      <w:r w:rsidR="00760222">
        <w:rPr>
          <w:u w:val="single"/>
        </w:rPr>
        <w:t xml:space="preserve"> </w:t>
      </w:r>
      <w:r w:rsidR="00B06E29">
        <w:t xml:space="preserve">Increased </w:t>
      </w:r>
      <w:r>
        <w:t xml:space="preserve">protein content </w:t>
      </w:r>
      <w:r w:rsidR="00B06E29">
        <w:t xml:space="preserve">toward lower temperatures is thought </w:t>
      </w:r>
      <w:r>
        <w:t xml:space="preserve">to compensate for </w:t>
      </w:r>
      <w:r w:rsidR="00B06E29">
        <w:t>s</w:t>
      </w:r>
      <w:r>
        <w:t xml:space="preserve">lower enzyme </w:t>
      </w:r>
      <w:commentRangeStart w:id="76"/>
      <w:commentRangeStart w:id="77"/>
      <w:r>
        <w:t>activity (</w:t>
      </w:r>
      <w:r w:rsidRPr="008F5F2D">
        <w:rPr>
          <w:highlight w:val="yellow"/>
        </w:rPr>
        <w:t xml:space="preserve">Raven &amp; </w:t>
      </w:r>
      <w:proofErr w:type="spellStart"/>
      <w:r w:rsidRPr="008F5F2D">
        <w:rPr>
          <w:highlight w:val="yellow"/>
        </w:rPr>
        <w:t>Geider</w:t>
      </w:r>
      <w:proofErr w:type="spellEnd"/>
      <w:r w:rsidRPr="008F5F2D">
        <w:rPr>
          <w:highlight w:val="yellow"/>
        </w:rPr>
        <w:t xml:space="preserve"> 1988</w:t>
      </w:r>
      <w:r>
        <w:t xml:space="preserve">). This effect has been observed for Rubisco in a number of studies (summarised by </w:t>
      </w:r>
      <w:proofErr w:type="spellStart"/>
      <w:r>
        <w:t>Hikosaka</w:t>
      </w:r>
      <w:proofErr w:type="spellEnd"/>
      <w:r>
        <w:t xml:space="preserve"> et al 2006).</w:t>
      </w:r>
      <w:commentRangeEnd w:id="76"/>
      <w:r w:rsidR="00416EB4">
        <w:rPr>
          <w:rStyle w:val="CommentReference"/>
        </w:rPr>
        <w:commentReference w:id="76"/>
      </w:r>
      <w:commentRangeEnd w:id="77"/>
      <w:r w:rsidR="00882D32">
        <w:rPr>
          <w:rStyle w:val="CommentReference"/>
        </w:rPr>
        <w:commentReference w:id="77"/>
      </w:r>
      <w:r w:rsidR="00416EB4">
        <w:t xml:space="preserve"> </w:t>
      </w:r>
    </w:p>
    <w:p w14:paraId="7F426690" w14:textId="1505B6AF" w:rsidR="00A87ACB" w:rsidRDefault="00F2099D" w:rsidP="00B80330">
      <w:ins w:id="78" w:author="Mark Westoby" w:date="2017-11-24T18:40:00Z">
        <w:del w:id="79" w:author="James Lawson" w:date="2017-12-05T19:15:00Z">
          <w:r w:rsidDel="00882D32">
            <w:delText>Light reaction</w:delText>
          </w:r>
        </w:del>
      </w:ins>
      <w:ins w:id="80" w:author="James Lawson" w:date="2017-12-05T19:15:00Z">
        <w:r w:rsidR="00882D32">
          <w:t>Photosystems</w:t>
        </w:r>
      </w:ins>
      <w:r w:rsidR="00094A6B" w:rsidRPr="00F8120E">
        <w:t xml:space="preserve"> protein per leaf area </w:t>
      </w:r>
      <w:r w:rsidR="00094A6B">
        <w:t>increased with lower</w:t>
      </w:r>
      <w:r w:rsidR="00094A6B" w:rsidRPr="00F8120E">
        <w:t xml:space="preserve"> irradiance (Fig. 3b-v, X% per Y irradiance; Fig 3blah stat). </w:t>
      </w:r>
      <w:r w:rsidR="00094A6B">
        <w:t>Differences in irradiance arose from three sources (</w:t>
      </w:r>
      <w:r w:rsidR="00270711">
        <w:t>detail in</w:t>
      </w:r>
      <w:r w:rsidR="00094A6B">
        <w:t xml:space="preserve"> Methods). </w:t>
      </w:r>
      <w:commentRangeStart w:id="81"/>
      <w:commentRangeStart w:id="82"/>
      <w:r w:rsidR="00094A6B">
        <w:t>Some sites</w:t>
      </w:r>
      <w:commentRangeEnd w:id="81"/>
      <w:r w:rsidR="00EE3CCC">
        <w:rPr>
          <w:rStyle w:val="CommentReference"/>
        </w:rPr>
        <w:commentReference w:id="81"/>
      </w:r>
      <w:commentRangeEnd w:id="82"/>
      <w:r w:rsidR="00882D32">
        <w:rPr>
          <w:rStyle w:val="CommentReference"/>
        </w:rPr>
        <w:commentReference w:id="82"/>
      </w:r>
      <w:r w:rsidR="00094A6B">
        <w:t xml:space="preserve"> received more year-round sunlight than others. Individual shoots were in more or less shaded positions, estimated by fish-eye canopy photographs plus software. Along the length of each shoot, older leaves tended to be more shaded. </w:t>
      </w:r>
      <w:r w:rsidR="00094A6B" w:rsidRPr="00F8120E">
        <w:t xml:space="preserve">Calvin cycle protein per leaf area </w:t>
      </w:r>
      <w:r w:rsidR="00B21DF9">
        <w:t>did not change systematically</w:t>
      </w:r>
      <w:r w:rsidR="00094A6B" w:rsidRPr="00F8120E">
        <w:t xml:space="preserve"> with </w:t>
      </w:r>
      <w:r w:rsidR="00B21DF9">
        <w:t>irradiance</w:t>
      </w:r>
      <w:r w:rsidR="00094A6B" w:rsidRPr="00F8120E">
        <w:t xml:space="preserve">, </w:t>
      </w:r>
      <w:r w:rsidR="00B922F7">
        <w:t xml:space="preserve">and consequently </w:t>
      </w:r>
      <w:del w:id="83" w:author="James Lawson" w:date="2017-12-05T19:15:00Z">
        <w:r w:rsidDel="00882D32">
          <w:delText>light reactions</w:delText>
        </w:r>
      </w:del>
      <w:ins w:id="84" w:author="James Lawson" w:date="2017-12-05T19:15:00Z">
        <w:r w:rsidR="00882D32">
          <w:t>photosystems</w:t>
        </w:r>
      </w:ins>
      <w:r w:rsidR="00B922F7">
        <w:t xml:space="preserve"> contributed a larger fraction and </w:t>
      </w:r>
      <w:del w:id="85" w:author="James Lawson" w:date="2017-12-05T19:16:00Z">
        <w:r w:rsidR="00B922F7" w:rsidDel="00882D32">
          <w:delText xml:space="preserve">calvin </w:delText>
        </w:r>
      </w:del>
      <w:ins w:id="86" w:author="James Lawson" w:date="2017-12-05T19:16:00Z">
        <w:r w:rsidR="00882D32">
          <w:t xml:space="preserve">Calvin </w:t>
        </w:r>
      </w:ins>
      <w:ins w:id="87" w:author="James Lawson" w:date="2017-12-05T19:21:00Z">
        <w:r w:rsidR="00882D32">
          <w:t>c</w:t>
        </w:r>
      </w:ins>
      <w:ins w:id="88" w:author="James Lawson" w:date="2017-12-05T19:16:00Z">
        <w:r w:rsidR="00882D32">
          <w:t xml:space="preserve">ycle </w:t>
        </w:r>
      </w:ins>
      <w:r w:rsidR="00B922F7">
        <w:t xml:space="preserve">a smaller fraction of protein at lower irradiance </w:t>
      </w:r>
      <w:r w:rsidR="00094A6B" w:rsidRPr="00F8120E">
        <w:t>(Fig, %, stat)</w:t>
      </w:r>
      <w:r w:rsidR="00B922F7">
        <w:t xml:space="preserve">. </w:t>
      </w:r>
      <w:r w:rsidR="00270711">
        <w:t>A higher ratio of light-</w:t>
      </w:r>
      <w:r>
        <w:t>reaction</w:t>
      </w:r>
      <w:r w:rsidR="00270711">
        <w:t xml:space="preserve"> to carboxylation apparatus under lower light is what is expected under the coordination hypothesis </w:t>
      </w:r>
      <w:commentRangeStart w:id="89"/>
      <w:r w:rsidR="00A87ACB">
        <w:t>(</w:t>
      </w:r>
      <w:proofErr w:type="spellStart"/>
      <w:r w:rsidR="00A87ACB">
        <w:t>Niinemets</w:t>
      </w:r>
      <w:proofErr w:type="spellEnd"/>
      <w:r w:rsidR="00A87ACB">
        <w:t xml:space="preserve"> 2007) (Farquhar et al. 1980). </w:t>
      </w:r>
      <w:commentRangeEnd w:id="89"/>
      <w:r w:rsidR="00882D32">
        <w:rPr>
          <w:rStyle w:val="CommentReference"/>
        </w:rPr>
        <w:commentReference w:id="89"/>
      </w:r>
    </w:p>
    <w:p w14:paraId="7011DE33" w14:textId="233BC0B1" w:rsidR="00F55E4E" w:rsidRDefault="009E6310" w:rsidP="00B80330">
      <w:r>
        <w:t xml:space="preserve">Calvin cycle proteins per leaf area increased </w:t>
      </w:r>
      <w:r w:rsidR="00F55E4E">
        <w:t>towards drier sites</w:t>
      </w:r>
      <w:r>
        <w:t xml:space="preserve"> </w:t>
      </w:r>
      <w:r>
        <w:rPr>
          <w:u w:val="single"/>
        </w:rPr>
        <w:t>(Fig x stat %)</w:t>
      </w:r>
      <w:r w:rsidR="00F55E4E">
        <w:t xml:space="preserve">. </w:t>
      </w:r>
      <w:r>
        <w:t xml:space="preserve">This was expected on the basis </w:t>
      </w:r>
      <w:r w:rsidR="00EB41CA">
        <w:t xml:space="preserve">that species operating in drier atmospheres typically draw down leaf-internal CO2 more strongly, and this offsets what would otherwise be an increase in water expenditure via the stomata for a given rate of CO2 assimilation. This </w:t>
      </w:r>
      <w:r>
        <w:rPr>
          <w:rFonts w:ascii="Helvetica" w:eastAsia="Helvetica" w:hAnsi="Helvetica" w:cs="Helvetica"/>
        </w:rPr>
        <w:t>“</w:t>
      </w:r>
      <w:r>
        <w:t>least-cost</w:t>
      </w:r>
      <w:r w:rsidR="00EB41CA">
        <w:rPr>
          <w:rFonts w:ascii="Helvetica" w:eastAsia="Helvetica" w:hAnsi="Helvetica" w:cs="Helvetica"/>
        </w:rPr>
        <w:t>”</w:t>
      </w:r>
      <w:r w:rsidR="00EB41CA">
        <w:t xml:space="preserve"> interpretation of how nitrogen and water are combined as inputs to the photosynthetic process</w:t>
      </w:r>
      <w:r>
        <w:t xml:space="preserve"> </w:t>
      </w:r>
      <w:del w:id="90" w:author="James Lawson" w:date="2017-12-13T11:10:00Z">
        <w:r w:rsidR="008A4445" w:rsidDel="00860648">
          <w:delText>(Wright et al. 2001a,b,</w:delText>
        </w:r>
      </w:del>
      <w:del w:id="91" w:author="James Lawson" w:date="2017-12-13T11:09:00Z">
        <w:r w:rsidR="008A4445" w:rsidDel="00860648">
          <w:delText xml:space="preserve"> Scalon &amp; Wright 2017</w:delText>
        </w:r>
      </w:del>
      <w:del w:id="92" w:author="James Lawson" w:date="2017-12-13T11:10:00Z">
        <w:r w:rsidR="008A4445" w:rsidDel="00860648">
          <w:delText>)</w:delText>
        </w:r>
        <w:r w:rsidR="00EB41CA" w:rsidDel="00860648">
          <w:delText xml:space="preserve"> </w:delText>
        </w:r>
      </w:del>
      <w:r w:rsidR="00EB41CA">
        <w:t xml:space="preserve">has previously been </w:t>
      </w:r>
      <w:r w:rsidR="00540474">
        <w:t>supported</w:t>
      </w:r>
      <w:r w:rsidR="00EB41CA">
        <w:t xml:space="preserve"> via measurements of leaf-internal CO2 and of leaf total nitrogen</w:t>
      </w:r>
      <w:ins w:id="93" w:author="James Lawson" w:date="2017-12-13T11:10:00Z">
        <w:r w:rsidR="00860648">
          <w:t xml:space="preserve"> </w:t>
        </w:r>
        <w:r w:rsidR="00860648">
          <w:t xml:space="preserve">(Wright et al. 2001a,b,Wright Reich </w:t>
        </w:r>
        <w:proofErr w:type="spellStart"/>
        <w:r w:rsidR="00860648">
          <w:t>Westoby</w:t>
        </w:r>
        <w:proofErr w:type="spellEnd"/>
        <w:r w:rsidR="00860648">
          <w:t xml:space="preserve"> 2003) </w:t>
        </w:r>
      </w:ins>
      <w:del w:id="94" w:author="James Lawson" w:date="2017-12-13T11:09:00Z">
        <w:r w:rsidR="00EB41CA" w:rsidDel="00860648">
          <w:delText xml:space="preserve"> (refs)</w:delText>
        </w:r>
      </w:del>
      <w:r w:rsidR="00EB41CA">
        <w:t>, but not by measurement of the specific proteins involved</w:t>
      </w:r>
      <w:r w:rsidR="00F55E4E">
        <w:t xml:space="preserve">. </w:t>
      </w:r>
    </w:p>
    <w:p w14:paraId="7170F542" w14:textId="4AE251A0" w:rsidR="00991E2E" w:rsidRPr="001017F5" w:rsidRDefault="00991E2E" w:rsidP="00B80330">
      <w:r>
        <w:t xml:space="preserve">Increasing </w:t>
      </w:r>
      <w:del w:id="95" w:author="James Lawson" w:date="2017-12-05T19:21:00Z">
        <w:r w:rsidDel="00882D32">
          <w:delText xml:space="preserve">calvin </w:delText>
        </w:r>
      </w:del>
      <w:ins w:id="96" w:author="James Lawson" w:date="2017-12-05T19:21:00Z">
        <w:r w:rsidR="00882D32">
          <w:t xml:space="preserve">Calvin </w:t>
        </w:r>
      </w:ins>
      <w:r>
        <w:t>cycle per area mainly took the form of increasing leaf mass per area (</w:t>
      </w:r>
      <w:r w:rsidR="00B80330">
        <w:t>Fig. 3c-i</w:t>
      </w:r>
      <w:r>
        <w:t xml:space="preserve">), in other words there tended to be more mesophyll tissue under each unit of </w:t>
      </w:r>
      <w:r w:rsidR="00694F3D">
        <w:t xml:space="preserve">leaf area. Correspondingly, </w:t>
      </w:r>
      <w:del w:id="97" w:author="James Lawson" w:date="2017-12-05T19:21:00Z">
        <w:r w:rsidR="00694F3D" w:rsidDel="00882D32">
          <w:delText xml:space="preserve">calvin </w:delText>
        </w:r>
      </w:del>
      <w:ins w:id="98" w:author="James Lawson" w:date="2017-12-05T19:21:00Z">
        <w:r w:rsidR="00882D32">
          <w:t xml:space="preserve">Calvin </w:t>
        </w:r>
      </w:ins>
      <w:r w:rsidR="00694F3D">
        <w:t xml:space="preserve">cycle proteins did not increase as a fraction of total protein (Fig 3b-iii). This contrasts with the </w:t>
      </w:r>
      <w:r w:rsidR="00B07F72">
        <w:t xml:space="preserve">outcome in relation to </w:t>
      </w:r>
      <w:del w:id="99" w:author="James Lawson" w:date="2017-12-05T19:22:00Z">
        <w:r w:rsidR="00B07F72" w:rsidDel="00882D32">
          <w:delText>illuminance</w:delText>
        </w:r>
      </w:del>
      <w:ins w:id="100" w:author="James Lawson" w:date="2017-12-05T19:22:00Z">
        <w:r w:rsidR="00882D32">
          <w:t>irradiance</w:t>
        </w:r>
      </w:ins>
      <w:r w:rsidR="00B07F72">
        <w:t xml:space="preserve">, where the ratio of </w:t>
      </w:r>
      <w:del w:id="101" w:author="James Lawson" w:date="2017-12-05T19:22:00Z">
        <w:r w:rsidR="00B07F72" w:rsidDel="00882D32">
          <w:delText xml:space="preserve">calvin </w:delText>
        </w:r>
      </w:del>
      <w:ins w:id="102" w:author="James Lawson" w:date="2017-12-05T19:22:00Z">
        <w:r w:rsidR="00882D32">
          <w:t xml:space="preserve">Calvin </w:t>
        </w:r>
      </w:ins>
      <w:r w:rsidR="00B07F72">
        <w:t xml:space="preserve">cycle to </w:t>
      </w:r>
      <w:del w:id="103" w:author="James Lawson" w:date="2017-12-05T19:22:00Z">
        <w:r w:rsidR="00F2099D" w:rsidDel="00882D32">
          <w:delText>light reaction</w:delText>
        </w:r>
      </w:del>
      <w:ins w:id="104" w:author="James Lawson" w:date="2017-12-05T19:22:00Z">
        <w:r w:rsidR="00882D32">
          <w:t>photosystems</w:t>
        </w:r>
      </w:ins>
      <w:r w:rsidR="00B07F72">
        <w:t xml:space="preserve"> adjusted</w:t>
      </w:r>
      <w:r w:rsidR="00B80330">
        <w:t>,</w:t>
      </w:r>
      <w:r w:rsidR="00B07F72">
        <w:t xml:space="preserve"> as expected from the coordination hypothesis. </w:t>
      </w:r>
    </w:p>
    <w:p w14:paraId="2AFFED1C" w14:textId="557604F4" w:rsidR="005D0B89" w:rsidRDefault="00BC2F9B" w:rsidP="00756E6F">
      <w:r>
        <w:t>The</w:t>
      </w:r>
      <w:r w:rsidRPr="006625AD">
        <w:t xml:space="preserve"> substantial </w:t>
      </w:r>
      <w:r>
        <w:t xml:space="preserve">scatter </w:t>
      </w:r>
      <w:r w:rsidR="00C32AF4">
        <w:t>in</w:t>
      </w:r>
      <w:r w:rsidRPr="006625AD">
        <w:t xml:space="preserve"> the </w:t>
      </w:r>
      <w:r>
        <w:t>Calvin cycle</w:t>
      </w:r>
      <w:r w:rsidRPr="006625AD">
        <w:t xml:space="preserve"> </w:t>
      </w:r>
      <w:r w:rsidRPr="006625AD">
        <w:rPr>
          <w:rFonts w:ascii="Helvetica" w:eastAsia="Helvetica" w:hAnsi="Helvetica" w:cs="Helvetica"/>
        </w:rPr>
        <w:t>– LMA relationship indicat</w:t>
      </w:r>
      <w:r>
        <w:t>e</w:t>
      </w:r>
      <w:r w:rsidR="00AA36EC">
        <w:t>d</w:t>
      </w:r>
      <w:r w:rsidRPr="006625AD">
        <w:t xml:space="preserve"> that LMA respond</w:t>
      </w:r>
      <w:r>
        <w:t>ed</w:t>
      </w:r>
      <w:r w:rsidRPr="006625AD">
        <w:t xml:space="preserve"> </w:t>
      </w:r>
      <w:r>
        <w:t>to</w:t>
      </w:r>
      <w:r w:rsidRPr="006625AD">
        <w:t xml:space="preserve"> </w:t>
      </w:r>
      <w:r>
        <w:t xml:space="preserve">other </w:t>
      </w:r>
      <w:r w:rsidRPr="006625AD">
        <w:t xml:space="preserve">requirements </w:t>
      </w:r>
      <w:r>
        <w:t>in addition to carboxylation</w:t>
      </w:r>
      <w:r w:rsidRPr="006625AD">
        <w:t xml:space="preserve"> capacity</w:t>
      </w:r>
      <w:r>
        <w:t>.</w:t>
      </w:r>
      <w:r w:rsidR="00E47372">
        <w:t xml:space="preserve"> </w:t>
      </w:r>
      <w:r w:rsidR="00F2099D">
        <w:t>Light reaction</w:t>
      </w:r>
      <w:r w:rsidR="00AA36EC">
        <w:t xml:space="preserve"> proteins per area did not increase with</w:t>
      </w:r>
      <w:r w:rsidR="00D8531D">
        <w:t xml:space="preserve"> LMA (Fig. 3c-ii), and </w:t>
      </w:r>
      <w:r w:rsidR="0094138C">
        <w:t xml:space="preserve">were more weakly correlated than </w:t>
      </w:r>
      <w:proofErr w:type="spellStart"/>
      <w:proofErr w:type="gramStart"/>
      <w:r w:rsidR="0094138C">
        <w:t>calvin</w:t>
      </w:r>
      <w:proofErr w:type="spellEnd"/>
      <w:proofErr w:type="gramEnd"/>
      <w:r w:rsidR="0094138C">
        <w:t xml:space="preserve"> cycle with total protein (R2). Correspondingly, light reaction as a fraction of total protein </w:t>
      </w:r>
      <w:r w:rsidR="002D67DB">
        <w:t xml:space="preserve">varied widely </w:t>
      </w:r>
      <w:r w:rsidR="000A581A">
        <w:t>(0.09-0.23, 2.6-fold</w:t>
      </w:r>
      <w:r w:rsidR="002D67DB">
        <w:t xml:space="preserve">, versus </w:t>
      </w:r>
      <w:r w:rsidR="00756E6F">
        <w:t xml:space="preserve">0.30-0.39 and 1.3-fold for </w:t>
      </w:r>
      <w:proofErr w:type="spellStart"/>
      <w:proofErr w:type="gramStart"/>
      <w:r w:rsidR="00756E6F">
        <w:t>calvin</w:t>
      </w:r>
      <w:proofErr w:type="spellEnd"/>
      <w:proofErr w:type="gramEnd"/>
      <w:r w:rsidR="00756E6F">
        <w:t xml:space="preserve"> cycle fraction</w:t>
      </w:r>
      <w:r w:rsidR="00F50A55">
        <w:t>)</w:t>
      </w:r>
      <w:r w:rsidR="00756E6F">
        <w:t xml:space="preserve">. </w:t>
      </w:r>
    </w:p>
    <w:p w14:paraId="5EFD2947" w14:textId="702CA984" w:rsidR="000A581A" w:rsidDel="00756E6F" w:rsidRDefault="000D1681">
      <w:pPr>
        <w:rPr>
          <w:del w:id="105" w:author="Mark Westoby" w:date="2017-11-24T18:57:00Z"/>
        </w:rPr>
      </w:pPr>
      <w:r>
        <w:t>I</w:t>
      </w:r>
      <w:r w:rsidR="005D0B89">
        <w:t xml:space="preserve">ncrease of </w:t>
      </w:r>
      <w:del w:id="106" w:author="Mark Westoby" w:date="2017-11-24T18:57:00Z">
        <w:r w:rsidR="000A581A" w:rsidDel="00756E6F">
          <w:delText>) was considerably higher than for CC</w:delText>
        </w:r>
        <w:r w:rsidR="000A581A" w:rsidRPr="00C32AF4" w:rsidDel="00756E6F">
          <w:rPr>
            <w:vertAlign w:val="subscript"/>
          </w:rPr>
          <w:delText>frac</w:delText>
        </w:r>
        <w:r w:rsidR="000A581A" w:rsidDel="00756E6F">
          <w:delText xml:space="preserve"> (0.30-0.39, 1.3-fold), and the correlation between PS</w:delText>
        </w:r>
        <w:r w:rsidR="000A581A" w:rsidRPr="0006042D" w:rsidDel="00756E6F">
          <w:rPr>
            <w:vertAlign w:val="subscript"/>
          </w:rPr>
          <w:delText>area</w:delText>
        </w:r>
        <w:r w:rsidR="000A581A" w:rsidDel="00756E6F">
          <w:delText xml:space="preserve"> and total leaf protein per area was somewhat weaker than that of CC</w:delText>
        </w:r>
        <w:r w:rsidR="000A581A" w:rsidRPr="00037640" w:rsidDel="00756E6F">
          <w:rPr>
            <w:vertAlign w:val="subscript"/>
          </w:rPr>
          <w:delText>area</w:delText>
        </w:r>
      </w:del>
      <w:del w:id="107" w:author="Mark Westoby" w:date="2017-11-24T18:53:00Z">
        <w:r w:rsidR="000A581A" w:rsidDel="0094138C">
          <w:rPr>
            <w:vertAlign w:val="subscript"/>
          </w:rPr>
          <w:delText xml:space="preserve"> </w:delText>
        </w:r>
        <w:r w:rsidR="000A581A" w:rsidDel="0094138C">
          <w:delText>(R2)</w:delText>
        </w:r>
      </w:del>
      <w:del w:id="108" w:author="Mark Westoby" w:date="2017-11-24T18:57:00Z">
        <w:r w:rsidR="000A581A" w:rsidDel="00756E6F">
          <w:delText xml:space="preserve">. </w:delText>
        </w:r>
      </w:del>
    </w:p>
    <w:p w14:paraId="277D963F" w14:textId="38CD56B7" w:rsidR="00D8531D" w:rsidRPr="00D8531D" w:rsidDel="005D0B89" w:rsidRDefault="00D8531D">
      <w:pPr>
        <w:rPr>
          <w:del w:id="109" w:author="Mark Westoby" w:date="2017-11-24T21:32:00Z"/>
        </w:rPr>
      </w:pPr>
      <w:del w:id="110" w:author="Mark Westoby" w:date="2017-11-24T18:57:00Z">
        <w:r w:rsidDel="00756E6F">
          <w:delText xml:space="preserve">Together, these observations provide suggest that eucalypt leaves can adjust to different light conditions by optimising fractional protein allocation to the light harvesting apparatus (some stats and numbers), while adjustment of carboxylation capacity is largely achieved through bulk changes in per leaf area protein content. </w:delText>
        </w:r>
      </w:del>
    </w:p>
    <w:p w14:paraId="13D3DE50" w14:textId="5226CEA0" w:rsidR="0006042D" w:rsidDel="00D21589" w:rsidRDefault="0006042D">
      <w:pPr>
        <w:rPr>
          <w:del w:id="111" w:author="Mark Westoby" w:date="2017-11-24T21:21:00Z"/>
          <w:strike/>
        </w:rPr>
      </w:pPr>
      <w:bookmarkStart w:id="112" w:name="_GoBack"/>
      <w:bookmarkEnd w:id="112"/>
    </w:p>
    <w:p w14:paraId="1857CEA7" w14:textId="269AE85C" w:rsidR="00BC2F9B" w:rsidDel="00A85C17" w:rsidRDefault="00BC2F9B">
      <w:pPr>
        <w:rPr>
          <w:del w:id="113" w:author="Mark Westoby" w:date="2017-11-24T21:21:00Z"/>
          <w:i/>
        </w:rPr>
      </w:pPr>
      <w:commentRangeStart w:id="114"/>
      <w:del w:id="115" w:author="Mark Westoby" w:date="2017-11-24T21:21:00Z">
        <w:r w:rsidRPr="0046374A" w:rsidDel="00A85C17">
          <w:rPr>
            <w:i/>
          </w:rPr>
          <w:lastRenderedPageBreak/>
          <w:delText>d.) protein abundance</w:delText>
        </w:r>
        <w:r w:rsidDel="00A85C17">
          <w:rPr>
            <w:i/>
          </w:rPr>
          <w:delText>/concentration/LMA</w:delText>
        </w:r>
        <w:r w:rsidRPr="0046374A" w:rsidDel="00A85C17">
          <w:rPr>
            <w:i/>
          </w:rPr>
          <w:delText xml:space="preserve"> multiple regressions</w:delText>
        </w:r>
        <w:commentRangeEnd w:id="114"/>
        <w:r w:rsidR="00EC39D1" w:rsidDel="00A85C17">
          <w:rPr>
            <w:rStyle w:val="CommentReference"/>
          </w:rPr>
          <w:commentReference w:id="114"/>
        </w:r>
      </w:del>
    </w:p>
    <w:p w14:paraId="3EE86D4E" w14:textId="12D0823F" w:rsidR="00F91E6A" w:rsidDel="004466C1" w:rsidRDefault="00F91E6A">
      <w:pPr>
        <w:rPr>
          <w:del w:id="116" w:author="Mark Westoby" w:date="2017-11-24T22:19:00Z"/>
        </w:rPr>
      </w:pPr>
      <w:del w:id="117" w:author="Mark Westoby" w:date="2017-11-24T21:32:00Z">
        <w:r w:rsidDel="005D0B89">
          <w:delText xml:space="preserve">Demands for extra </w:delText>
        </w:r>
      </w:del>
      <w:r>
        <w:t xml:space="preserve">Calvin cycle protein </w:t>
      </w:r>
      <w:del w:id="118" w:author="Mark Westoby" w:date="2017-11-24T21:32:00Z">
        <w:r w:rsidDel="005D0B89">
          <w:delText xml:space="preserve">at </w:delText>
        </w:r>
      </w:del>
      <w:ins w:id="119" w:author="Mark Westoby" w:date="2017-11-24T21:32:00Z">
        <w:r w:rsidR="005D0B89">
          <w:t xml:space="preserve">toward </w:t>
        </w:r>
      </w:ins>
      <w:r>
        <w:t xml:space="preserve">low temperatures </w:t>
      </w:r>
      <w:ins w:id="120" w:author="Mark Westoby" w:date="2017-11-24T21:36:00Z">
        <w:r w:rsidR="000D1681">
          <w:t xml:space="preserve">was </w:t>
        </w:r>
      </w:ins>
      <w:ins w:id="121" w:author="Mark Westoby" w:date="2017-11-24T21:40:00Z">
        <w:r w:rsidR="00181E95">
          <w:t>a</w:t>
        </w:r>
        <w:commentRangeStart w:id="122"/>
        <w:r w:rsidR="00181E95">
          <w:t xml:space="preserve">bout </w:t>
        </w:r>
      </w:ins>
      <w:ins w:id="123" w:author="Mark Westoby" w:date="2017-11-24T21:45:00Z">
        <w:r w:rsidR="00180A47">
          <w:t xml:space="preserve">50% over 20 C, increase toward dry environments was </w:t>
        </w:r>
      </w:ins>
      <w:ins w:id="124" w:author="Mark Westoby" w:date="2017-11-24T21:49:00Z">
        <w:r w:rsidR="00630EF3">
          <w:t xml:space="preserve">somewhat </w:t>
        </w:r>
      </w:ins>
      <w:ins w:id="125" w:author="Mark Westoby" w:date="2017-11-24T21:45:00Z">
        <w:r w:rsidR="00180A47">
          <w:t>smaller</w:t>
        </w:r>
      </w:ins>
      <w:ins w:id="126" w:author="Mark Westoby" w:date="2017-11-24T21:58:00Z">
        <w:r w:rsidR="00D03C91">
          <w:t>, 20% over 4-fold range</w:t>
        </w:r>
      </w:ins>
      <w:commentRangeEnd w:id="122"/>
      <w:ins w:id="127" w:author="Mark Westoby" w:date="2017-11-24T22:00:00Z">
        <w:r w:rsidR="008B0DDE">
          <w:rPr>
            <w:rStyle w:val="CommentReference"/>
          </w:rPr>
          <w:commentReference w:id="122"/>
        </w:r>
      </w:ins>
      <w:ins w:id="128" w:author="Mark Westoby" w:date="2017-11-24T21:58:00Z">
        <w:r w:rsidR="00D03C91">
          <w:t xml:space="preserve"> of precipitation. </w:t>
        </w:r>
      </w:ins>
      <w:ins w:id="129" w:author="Mark Westoby" w:date="2017-11-24T21:59:00Z">
        <w:r w:rsidR="008B0DDE">
          <w:t xml:space="preserve">The two effects were </w:t>
        </w:r>
      </w:ins>
      <w:commentRangeStart w:id="130"/>
      <w:ins w:id="131" w:author="Mark Westoby" w:date="2017-11-24T22:03:00Z">
        <w:r w:rsidR="004D7059">
          <w:t xml:space="preserve">simply </w:t>
        </w:r>
      </w:ins>
      <w:ins w:id="132" w:author="Mark Westoby" w:date="2017-11-24T21:59:00Z">
        <w:r w:rsidR="008B0DDE">
          <w:t xml:space="preserve">additive </w:t>
        </w:r>
      </w:ins>
      <w:del w:id="133" w:author="Mark Westoby" w:date="2017-11-24T21:33:00Z">
        <w:r w:rsidDel="005D0B89">
          <w:delText xml:space="preserve">(due to temperature dependence of enzyme kinetics) </w:delText>
        </w:r>
      </w:del>
      <w:del w:id="134" w:author="Mark Westoby" w:date="2017-11-24T21:59:00Z">
        <w:r w:rsidDel="008B0DDE">
          <w:delText xml:space="preserve">and </w:delText>
        </w:r>
      </w:del>
      <w:del w:id="135" w:author="Mark Westoby" w:date="2017-11-24T21:32:00Z">
        <w:r w:rsidDel="005D0B89">
          <w:delText xml:space="preserve">in water limited </w:delText>
        </w:r>
      </w:del>
      <w:del w:id="136" w:author="Mark Westoby" w:date="2017-11-24T21:59:00Z">
        <w:r w:rsidDel="008B0DDE">
          <w:delText xml:space="preserve">environments </w:delText>
        </w:r>
      </w:del>
      <w:del w:id="137" w:author="Mark Westoby" w:date="2017-11-24T21:33:00Z">
        <w:r w:rsidDel="005D0B89">
          <w:delText>(to maximise CO2 drawdown at low stomatal conductance) were complementary</w:delText>
        </w:r>
      </w:del>
      <w:commentRangeStart w:id="138"/>
      <w:ins w:id="139" w:author="Mark Westoby" w:date="2017-11-24T21:35:00Z">
        <w:r w:rsidR="000D1681">
          <w:t>(Fig X)</w:t>
        </w:r>
        <w:commentRangeEnd w:id="138"/>
        <w:r w:rsidR="000D1681">
          <w:rPr>
            <w:rStyle w:val="CommentReference"/>
          </w:rPr>
          <w:commentReference w:id="138"/>
        </w:r>
        <w:r w:rsidR="000D1681">
          <w:t>.</w:t>
        </w:r>
      </w:ins>
      <w:commentRangeEnd w:id="130"/>
      <w:ins w:id="140" w:author="Mark Westoby" w:date="2017-11-24T22:17:00Z">
        <w:r w:rsidR="0079366F">
          <w:rPr>
            <w:rStyle w:val="CommentReference"/>
          </w:rPr>
          <w:commentReference w:id="130"/>
        </w:r>
      </w:ins>
      <w:ins w:id="141" w:author="Mark Westoby" w:date="2017-11-24T21:35:00Z">
        <w:r w:rsidR="000D1681">
          <w:t xml:space="preserve">  </w:t>
        </w:r>
      </w:ins>
      <w:del w:id="142" w:author="Mark Westoby" w:date="2017-11-24T22:19:00Z">
        <w:r w:rsidDel="004466C1">
          <w:delText>:</w:delText>
        </w:r>
        <w:r w:rsidRPr="00F91E6A" w:rsidDel="004466C1">
          <w:delText xml:space="preserve"> </w:delText>
        </w:r>
        <w:r w:rsidDel="004466C1">
          <w:delText xml:space="preserve">leaves sampled at cold dry sites required the most protein, while leaves from warm wet sites experienced neither constraint, having both </w:delText>
        </w:r>
        <w:r w:rsidR="00F632B4" w:rsidDel="004466C1">
          <w:delText>CC</w:delText>
        </w:r>
        <w:r w:rsidR="00F632B4" w:rsidRPr="00F632B4" w:rsidDel="004466C1">
          <w:rPr>
            <w:vertAlign w:val="subscript"/>
          </w:rPr>
          <w:delText>area</w:delText>
        </w:r>
        <w:r w:rsidDel="004466C1">
          <w:delText xml:space="preserve"> and low LMA.</w:delText>
        </w:r>
      </w:del>
    </w:p>
    <w:p w14:paraId="79CBB4C6" w14:textId="256CF8AE" w:rsidR="00BC2F9B" w:rsidDel="004466C1" w:rsidRDefault="00BC2F9B">
      <w:pPr>
        <w:rPr>
          <w:del w:id="143" w:author="Mark Westoby" w:date="2017-11-24T22:19:00Z"/>
        </w:rPr>
      </w:pPr>
      <w:del w:id="144" w:author="Mark Westoby" w:date="2017-11-24T22:19:00Z">
        <w:r w:rsidRPr="00411A91" w:rsidDel="004466C1">
          <w:delText>The role of LMA v</w:delText>
        </w:r>
        <w:r w:rsidDel="004466C1">
          <w:delText>er</w:delText>
        </w:r>
        <w:r w:rsidRPr="00411A91" w:rsidDel="004466C1">
          <w:delText>s</w:delText>
        </w:r>
        <w:r w:rsidDel="004466C1">
          <w:delText xml:space="preserve">us </w:delText>
        </w:r>
        <w:r w:rsidRPr="00411A91" w:rsidDel="004466C1">
          <w:delText>protein concentration (</w:delText>
        </w:r>
        <w:r w:rsidDel="004466C1">
          <w:delText>Calvin cycle protein</w:delText>
        </w:r>
        <w:r w:rsidRPr="00411A91" w:rsidDel="004466C1">
          <w:delText xml:space="preserve"> as a fraction of leaf dry mass</w:delText>
        </w:r>
        <w:r w:rsidR="00F632B4" w:rsidDel="004466C1">
          <w:delText>, CC</w:delText>
        </w:r>
        <w:r w:rsidR="00F632B4" w:rsidRPr="00F632B4" w:rsidDel="004466C1">
          <w:rPr>
            <w:vertAlign w:val="subscript"/>
          </w:rPr>
          <w:delText>conc</w:delText>
        </w:r>
        <w:r w:rsidRPr="00411A91" w:rsidDel="004466C1">
          <w:delText xml:space="preserve">) </w:delText>
        </w:r>
        <w:r w:rsidDel="004466C1">
          <w:delText>in d</w:delText>
        </w:r>
        <w:r w:rsidRPr="00411A91" w:rsidDel="004466C1">
          <w:delText xml:space="preserve">etermining </w:delText>
        </w:r>
        <w:r w:rsidR="00F632B4" w:rsidDel="004466C1">
          <w:delText>CC</w:delText>
        </w:r>
        <w:r w:rsidR="00F632B4" w:rsidRPr="00F632B4" w:rsidDel="004466C1">
          <w:rPr>
            <w:vertAlign w:val="subscript"/>
          </w:rPr>
          <w:delText>area</w:delText>
        </w:r>
        <w:r w:rsidRPr="00411A91" w:rsidDel="004466C1">
          <w:delText xml:space="preserve"> depend</w:delText>
        </w:r>
        <w:r w:rsidDel="004466C1">
          <w:delText>ed</w:delText>
        </w:r>
        <w:r w:rsidRPr="00411A91" w:rsidDel="004466C1">
          <w:delText xml:space="preserve"> interactively on MAP and MAT</w:delText>
        </w:r>
        <w:r w:rsidDel="004466C1">
          <w:delText xml:space="preserve"> (Fig 3d-ii,iii)</w:delText>
        </w:r>
        <w:r w:rsidRPr="00411A91" w:rsidDel="004466C1">
          <w:delText xml:space="preserve">. Low </w:delText>
        </w:r>
        <w:r w:rsidR="00F632B4" w:rsidDel="004466C1">
          <w:delText>CC</w:delText>
        </w:r>
        <w:r w:rsidR="00F632B4" w:rsidRPr="00F632B4" w:rsidDel="004466C1">
          <w:rPr>
            <w:vertAlign w:val="subscript"/>
          </w:rPr>
          <w:delText>area</w:delText>
        </w:r>
        <w:r w:rsidR="00F632B4" w:rsidDel="004466C1">
          <w:delText xml:space="preserve"> </w:delText>
        </w:r>
        <w:r w:rsidRPr="00411A91" w:rsidDel="004466C1">
          <w:delText xml:space="preserve">at warm, wet sites </w:delText>
        </w:r>
        <w:r w:rsidDel="004466C1">
          <w:delText>was</w:delText>
        </w:r>
        <w:r w:rsidRPr="00411A91" w:rsidDel="004466C1">
          <w:delText xml:space="preserve"> more closely associated with low LMA than low protein concentration, while </w:delText>
        </w:r>
        <w:commentRangeStart w:id="145"/>
        <w:r w:rsidRPr="00411A91" w:rsidDel="004466C1">
          <w:delText xml:space="preserve">high </w:delText>
        </w:r>
        <w:r w:rsidR="00F632B4" w:rsidDel="004466C1">
          <w:delText>CC</w:delText>
        </w:r>
        <w:r w:rsidR="00F632B4" w:rsidRPr="00F632B4" w:rsidDel="004466C1">
          <w:rPr>
            <w:vertAlign w:val="subscript"/>
          </w:rPr>
          <w:delText>area</w:delText>
        </w:r>
        <w:r w:rsidDel="004466C1">
          <w:delText xml:space="preserve"> cycle protein </w:delText>
        </w:r>
        <w:r w:rsidRPr="00411A91" w:rsidDel="004466C1">
          <w:delText xml:space="preserve">abundance at </w:delText>
        </w:r>
        <w:r w:rsidDel="004466C1">
          <w:delText>cold</w:delText>
        </w:r>
        <w:r w:rsidRPr="00411A91" w:rsidDel="004466C1">
          <w:delText xml:space="preserve">, dry sites </w:delText>
        </w:r>
        <w:commentRangeEnd w:id="145"/>
        <w:r w:rsidR="007718B4" w:rsidDel="004466C1">
          <w:rPr>
            <w:rStyle w:val="CommentReference"/>
          </w:rPr>
          <w:commentReference w:id="145"/>
        </w:r>
        <w:r w:rsidDel="004466C1">
          <w:delText>wa</w:delText>
        </w:r>
        <w:r w:rsidRPr="00411A91" w:rsidDel="004466C1">
          <w:delText xml:space="preserve">s strongly associated with high </w:delText>
        </w:r>
        <w:r w:rsidR="00F632B4" w:rsidDel="004466C1">
          <w:delText>CC</w:delText>
        </w:r>
        <w:r w:rsidR="00F632B4" w:rsidRPr="00F632B4" w:rsidDel="004466C1">
          <w:rPr>
            <w:vertAlign w:val="subscript"/>
          </w:rPr>
          <w:delText>conc</w:delText>
        </w:r>
        <w:r w:rsidDel="004466C1">
          <w:delText xml:space="preserve">. </w:delText>
        </w:r>
        <w:r w:rsidR="00F632B4" w:rsidDel="004466C1">
          <w:delText>Thus p</w:delText>
        </w:r>
        <w:r w:rsidDel="004466C1">
          <w:delText xml:space="preserve">lants </w:delText>
        </w:r>
        <w:r w:rsidR="00D8531D" w:rsidDel="004466C1">
          <w:delText>construct</w:delText>
        </w:r>
        <w:r w:rsidDel="004466C1">
          <w:delText xml:space="preserve"> cheaper leaves at warm wet sites, where photosynthetic reaction kinetics are increased and plants are not water limited.</w:delText>
        </w:r>
      </w:del>
    </w:p>
    <w:p w14:paraId="15FC23EF" w14:textId="1BB184C9" w:rsidR="00BD1A5D" w:rsidRDefault="00BD1A5D" w:rsidP="004466C1">
      <w:pPr>
        <w:rPr>
          <w:bCs/>
        </w:rPr>
      </w:pPr>
      <w:commentRangeStart w:id="146"/>
      <w:del w:id="147" w:author="Mark Westoby" w:date="2017-11-24T22:19:00Z">
        <w:r w:rsidRPr="00E6307C" w:rsidDel="004466C1">
          <w:rPr>
            <w:bCs/>
            <w:i/>
          </w:rPr>
          <w:delText>Linking leaf protein abundances with env</w:delText>
        </w:r>
        <w:r w:rsidDel="004466C1">
          <w:rPr>
            <w:bCs/>
            <w:i/>
          </w:rPr>
          <w:delText>ironment and functional traits</w:delText>
        </w:r>
      </w:del>
    </w:p>
    <w:p w14:paraId="6D742124" w14:textId="77777777" w:rsidR="003817CD" w:rsidRDefault="009925CA" w:rsidP="00BD1A5D">
      <w:pPr>
        <w:rPr>
          <w:ins w:id="148" w:author="Mark Westoby" w:date="2017-11-25T09:34:00Z"/>
          <w:bCs/>
        </w:rPr>
      </w:pPr>
      <w:ins w:id="149" w:author="Mark Westoby" w:date="2017-11-25T09:16:00Z">
        <w:r>
          <w:rPr>
            <w:bCs/>
          </w:rPr>
          <w:t xml:space="preserve">In summary </w:t>
        </w:r>
      </w:ins>
      <w:ins w:id="150" w:author="Mark Westoby" w:date="2017-11-25T09:17:00Z">
        <w:r>
          <w:rPr>
            <w:bCs/>
          </w:rPr>
          <w:t xml:space="preserve">patterns </w:t>
        </w:r>
      </w:ins>
      <w:ins w:id="151" w:author="Mark Westoby" w:date="2017-11-25T09:27:00Z">
        <w:r w:rsidR="00A04233">
          <w:rPr>
            <w:bCs/>
          </w:rPr>
          <w:t>in photosynthetic proteins across the continent</w:t>
        </w:r>
      </w:ins>
      <w:ins w:id="152" w:author="Mark Westoby" w:date="2017-11-25T09:28:00Z">
        <w:r w:rsidR="00A04233">
          <w:rPr>
            <w:bCs/>
          </w:rPr>
          <w:t xml:space="preserve">’s </w:t>
        </w:r>
        <w:proofErr w:type="spellStart"/>
        <w:r w:rsidR="00A04233">
          <w:rPr>
            <w:bCs/>
          </w:rPr>
          <w:t>bioclimate</w:t>
        </w:r>
        <w:proofErr w:type="spellEnd"/>
        <w:r w:rsidR="00A04233">
          <w:rPr>
            <w:bCs/>
          </w:rPr>
          <w:t xml:space="preserve"> space </w:t>
        </w:r>
      </w:ins>
      <w:ins w:id="153" w:author="Mark Westoby" w:date="2017-11-25T09:27:00Z">
        <w:r w:rsidR="00A04233">
          <w:rPr>
            <w:bCs/>
          </w:rPr>
          <w:t xml:space="preserve">were consistent with </w:t>
        </w:r>
      </w:ins>
      <w:ins w:id="154" w:author="Mark Westoby" w:date="2017-11-25T09:28:00Z">
        <w:r w:rsidR="00A04233">
          <w:rPr>
            <w:bCs/>
          </w:rPr>
          <w:t>major working hypotheses – coordination</w:t>
        </w:r>
      </w:ins>
      <w:ins w:id="155" w:author="Mark Westoby" w:date="2017-11-25T09:29:00Z">
        <w:r w:rsidR="00A04233">
          <w:rPr>
            <w:bCs/>
          </w:rPr>
          <w:t xml:space="preserve"> theory for the shift in ratio of light reaction to carboxylation with irradiance; least-cost theory for the </w:t>
        </w:r>
      </w:ins>
      <w:ins w:id="156" w:author="Mark Westoby" w:date="2017-11-25T09:33:00Z">
        <w:r w:rsidR="003817CD">
          <w:rPr>
            <w:bCs/>
          </w:rPr>
          <w:t xml:space="preserve">increased carboxylation per leaf area </w:t>
        </w:r>
      </w:ins>
      <w:ins w:id="157" w:author="Mark Westoby" w:date="2017-11-25T09:29:00Z">
        <w:r w:rsidR="00A04233">
          <w:rPr>
            <w:bCs/>
          </w:rPr>
          <w:t xml:space="preserve">in </w:t>
        </w:r>
      </w:ins>
      <w:ins w:id="158" w:author="Mark Westoby" w:date="2017-11-25T09:34:00Z">
        <w:r w:rsidR="003817CD">
          <w:rPr>
            <w:bCs/>
          </w:rPr>
          <w:t xml:space="preserve">drier environments; and overall increase in total protein toward lower temperatures. </w:t>
        </w:r>
      </w:ins>
    </w:p>
    <w:p w14:paraId="04FB4EEF" w14:textId="4F102BC2" w:rsidR="00BD1A5D" w:rsidDel="00087AC2" w:rsidRDefault="003817CD">
      <w:pPr>
        <w:rPr>
          <w:del w:id="159" w:author="Mark Westoby" w:date="2017-11-25T09:59:00Z"/>
          <w:bCs/>
        </w:rPr>
      </w:pPr>
      <w:ins w:id="160" w:author="Mark Westoby" w:date="2017-11-25T09:34:00Z">
        <w:r>
          <w:rPr>
            <w:bCs/>
          </w:rPr>
          <w:t xml:space="preserve">Although this report has focused on major protein categories, the proteomic methods </w:t>
        </w:r>
      </w:ins>
      <w:ins w:id="161" w:author="Mark Westoby" w:date="2017-11-25T09:38:00Z">
        <w:r w:rsidR="00432E57">
          <w:rPr>
            <w:bCs/>
          </w:rPr>
          <w:t>assembled</w:t>
        </w:r>
      </w:ins>
      <w:ins w:id="162" w:author="Mark Westoby" w:date="2017-11-25T09:34:00Z">
        <w:r>
          <w:rPr>
            <w:bCs/>
          </w:rPr>
          <w:t xml:space="preserve"> here </w:t>
        </w:r>
      </w:ins>
      <w:ins w:id="163" w:author="Mark Westoby" w:date="2017-11-25T09:39:00Z">
        <w:r w:rsidR="00432E57">
          <w:rPr>
            <w:bCs/>
          </w:rPr>
          <w:t xml:space="preserve">[for the first time?] </w:t>
        </w:r>
      </w:ins>
      <w:ins w:id="164" w:author="Mark Westoby" w:date="2017-11-25T09:38:00Z">
        <w:r w:rsidR="00432E57">
          <w:rPr>
            <w:bCs/>
          </w:rPr>
          <w:t xml:space="preserve">also quantify </w:t>
        </w:r>
      </w:ins>
      <w:ins w:id="165" w:author="Mark Westoby" w:date="2017-11-25T09:56:00Z">
        <w:r w:rsidR="006C1B6A">
          <w:rPr>
            <w:bCs/>
          </w:rPr>
          <w:t xml:space="preserve">more than 2000 </w:t>
        </w:r>
      </w:ins>
      <w:ins w:id="166" w:author="Mark Westoby" w:date="2017-11-25T09:38:00Z">
        <w:r w:rsidR="00432E57">
          <w:rPr>
            <w:bCs/>
          </w:rPr>
          <w:t>individual proteins</w:t>
        </w:r>
      </w:ins>
      <w:ins w:id="167" w:author="Mark Westoby" w:date="2017-11-25T09:56:00Z">
        <w:r w:rsidR="006C1B6A">
          <w:rPr>
            <w:bCs/>
          </w:rPr>
          <w:t xml:space="preserve">. </w:t>
        </w:r>
        <w:commentRangeStart w:id="168"/>
        <w:r w:rsidR="00F50494">
          <w:rPr>
            <w:bCs/>
          </w:rPr>
          <w:t>For example in the correlation heat</w:t>
        </w:r>
      </w:ins>
      <w:ins w:id="169" w:author="James Lawson" w:date="2017-12-05T19:34:00Z">
        <w:r w:rsidR="00623194">
          <w:rPr>
            <w:bCs/>
          </w:rPr>
          <w:t>map</w:t>
        </w:r>
      </w:ins>
      <w:ins w:id="170" w:author="Mark Westoby" w:date="2017-11-25T09:56:00Z">
        <w:del w:id="171" w:author="James Lawson" w:date="2017-12-05T19:34:00Z">
          <w:r w:rsidR="00F50494" w:rsidDel="00623194">
            <w:rPr>
              <w:bCs/>
            </w:rPr>
            <w:delText xml:space="preserve"> diagram </w:delText>
          </w:r>
        </w:del>
        <w:r w:rsidR="00F50494">
          <w:rPr>
            <w:bCs/>
          </w:rPr>
          <w:t>Fig X</w:t>
        </w:r>
      </w:ins>
      <w:ins w:id="172" w:author="Mark Westoby" w:date="2017-11-25T09:58:00Z">
        <w:r w:rsidR="00087AC2">
          <w:rPr>
            <w:bCs/>
          </w:rPr>
          <w:t>,</w:t>
        </w:r>
      </w:ins>
      <w:ins w:id="173" w:author="Mark Westoby" w:date="2017-11-25T09:56:00Z">
        <w:r w:rsidR="00F50494">
          <w:rPr>
            <w:bCs/>
          </w:rPr>
          <w:t xml:space="preserve"> isoprene synthase </w:t>
        </w:r>
      </w:ins>
      <w:ins w:id="174" w:author="Mark Westoby" w:date="2017-11-25T10:16:00Z">
        <w:r w:rsidR="0046565F">
          <w:rPr>
            <w:bCs/>
          </w:rPr>
          <w:t xml:space="preserve">and rubisco </w:t>
        </w:r>
        <w:proofErr w:type="spellStart"/>
        <w:r w:rsidR="0046565F">
          <w:rPr>
            <w:bCs/>
          </w:rPr>
          <w:t>activase</w:t>
        </w:r>
        <w:proofErr w:type="spellEnd"/>
        <w:r w:rsidR="0046565F">
          <w:rPr>
            <w:bCs/>
          </w:rPr>
          <w:t xml:space="preserve"> </w:t>
        </w:r>
      </w:ins>
      <w:ins w:id="175" w:author="Mark Westoby" w:date="2017-11-25T09:58:00Z">
        <w:r w:rsidR="0046565F">
          <w:rPr>
            <w:bCs/>
          </w:rPr>
          <w:t>appear</w:t>
        </w:r>
        <w:r w:rsidR="00087AC2">
          <w:rPr>
            <w:bCs/>
          </w:rPr>
          <w:t xml:space="preserve"> as well as broader categories. </w:t>
        </w:r>
      </w:ins>
      <w:commentRangeEnd w:id="168"/>
      <w:ins w:id="176" w:author="Mark Westoby" w:date="2017-11-25T10:00:00Z">
        <w:r w:rsidR="00F50A55">
          <w:rPr>
            <w:rStyle w:val="CommentReference"/>
          </w:rPr>
          <w:commentReference w:id="168"/>
        </w:r>
      </w:ins>
      <w:del w:id="177" w:author="Mark Westoby" w:date="2017-11-25T09:59:00Z">
        <w:r w:rsidR="00BD1A5D" w:rsidDel="00087AC2">
          <w:rPr>
            <w:bCs/>
          </w:rPr>
          <w:delText xml:space="preserve">Figure X illustrates a key advance made in our approach, whereby protein abundances are directly relatable to leaf functional and physiological traits as well as the environmental conditions in which sampled individuals were growing. We have included protein functional categories at a range of scales, from high-level categories such as </w:delText>
        </w:r>
        <w:r w:rsidR="00BD1A5D" w:rsidDel="00087AC2">
          <w:rPr>
            <w:rFonts w:ascii="Helvetica" w:eastAsia="Helvetica" w:hAnsi="Helvetica" w:cs="Helvetica"/>
            <w:bCs/>
          </w:rPr>
          <w:delText>‘photosystems’, which include a number of subcategories, down to ‘isoprene synthas</w:delText>
        </w:r>
        <w:r w:rsidR="00BD1A5D" w:rsidDel="00087AC2">
          <w:rPr>
            <w:bCs/>
          </w:rPr>
          <w:delText>e</w:delText>
        </w:r>
        <w:r w:rsidR="00BD1A5D" w:rsidDel="00087AC2">
          <w:rPr>
            <w:rFonts w:ascii="Helvetica" w:eastAsia="Helvetica" w:hAnsi="Helvetica" w:cs="Helvetica"/>
            <w:bCs/>
          </w:rPr>
          <w:delText xml:space="preserve">’, which represents a single enzyme. </w:delText>
        </w:r>
      </w:del>
    </w:p>
    <w:commentRangeEnd w:id="146"/>
    <w:p w14:paraId="380FE8C3" w14:textId="3EBEC7C8" w:rsidR="00BD1A5D" w:rsidDel="00094A6B" w:rsidRDefault="00BD1A5D">
      <w:pPr>
        <w:rPr>
          <w:del w:id="178" w:author="Mark Westoby" w:date="2017-11-24T12:44:00Z"/>
          <w:i/>
        </w:rPr>
      </w:pPr>
      <w:del w:id="179" w:author="Mark Westoby" w:date="2017-11-24T12:44:00Z">
        <w:r w:rsidDel="00094A6B">
          <w:rPr>
            <w:rStyle w:val="CommentReference"/>
          </w:rPr>
          <w:commentReference w:id="146"/>
        </w:r>
        <w:r w:rsidDel="00094A6B">
          <w:rPr>
            <w:i/>
          </w:rPr>
          <w:delText>b.) first scatterplot panel</w:delText>
        </w:r>
      </w:del>
    </w:p>
    <w:p w14:paraId="16E2F5FC" w14:textId="18B901CF" w:rsidR="00641FD1" w:rsidDel="00087AC2" w:rsidRDefault="00641FD1">
      <w:pPr>
        <w:rPr>
          <w:del w:id="180" w:author="Mark Westoby" w:date="2017-11-25T09:59:00Z"/>
        </w:rPr>
      </w:pPr>
    </w:p>
    <w:p w14:paraId="6BDFB598" w14:textId="33EE08CA" w:rsidR="00733491" w:rsidDel="00087AC2" w:rsidRDefault="00DC6EF7" w:rsidP="00087AC2">
      <w:pPr>
        <w:rPr>
          <w:del w:id="181" w:author="Mark Westoby" w:date="2017-11-25T09:59:00Z"/>
        </w:rPr>
      </w:pPr>
      <w:del w:id="182" w:author="Mark Westoby" w:date="2017-11-24T08:15:00Z">
        <w:r w:rsidDel="00733491">
          <w:delText>SUMMARY</w:delText>
        </w:r>
      </w:del>
    </w:p>
    <w:p w14:paraId="20E6D6C1" w14:textId="4DD3FBC2" w:rsidR="00DC6EF7" w:rsidDel="00087AC2" w:rsidRDefault="00DC6EF7">
      <w:pPr>
        <w:rPr>
          <w:del w:id="183" w:author="Mark Westoby" w:date="2017-11-25T09:59:00Z"/>
        </w:rPr>
      </w:pPr>
    </w:p>
    <w:p w14:paraId="0153B7BE" w14:textId="4DF379C0" w:rsidR="00DC6EF7" w:rsidRDefault="00DC6EF7">
      <w:pPr>
        <w:pPrChange w:id="184" w:author="Mark Westoby" w:date="2017-11-24T08:19:00Z">
          <w:pPr>
            <w:pStyle w:val="ListParagraph"/>
            <w:numPr>
              <w:numId w:val="1"/>
            </w:numPr>
            <w:ind w:left="360" w:hanging="360"/>
          </w:pPr>
        </w:pPrChange>
      </w:pPr>
      <w:r>
        <w:t xml:space="preserve">We believe this study </w:t>
      </w:r>
      <w:del w:id="185" w:author="Mark Westoby" w:date="2017-11-25T09:59:00Z">
        <w:r w:rsidDel="00087AC2">
          <w:delText xml:space="preserve">is </w:delText>
        </w:r>
      </w:del>
      <w:ins w:id="186" w:author="Mark Westoby" w:date="2017-11-25T10:05:00Z">
        <w:r w:rsidR="00F34CAE">
          <w:t>will prefigure</w:t>
        </w:r>
      </w:ins>
      <w:del w:id="187" w:author="Mark Westoby" w:date="2017-11-25T10:05:00Z">
        <w:r w:rsidDel="00F34CAE">
          <w:delText>harbinger</w:delText>
        </w:r>
      </w:del>
      <w:r>
        <w:t xml:space="preserve"> </w:t>
      </w:r>
      <w:del w:id="188" w:author="Mark Westoby" w:date="2017-11-25T10:05:00Z">
        <w:r w:rsidDel="00F34CAE">
          <w:delText xml:space="preserve">of </w:delText>
        </w:r>
      </w:del>
      <w:r>
        <w:t xml:space="preserve">widespread use of one-pass protein quantification to study </w:t>
      </w:r>
      <w:ins w:id="189" w:author="Mark Westoby" w:date="2017-11-25T10:01:00Z">
        <w:r w:rsidR="00DD2B37">
          <w:t xml:space="preserve">the </w:t>
        </w:r>
      </w:ins>
      <w:r>
        <w:t>ecolog</w:t>
      </w:r>
      <w:ins w:id="190" w:author="Mark Westoby" w:date="2017-11-25T10:01:00Z">
        <w:r w:rsidR="00DD2B37">
          <w:t>y of</w:t>
        </w:r>
      </w:ins>
      <w:del w:id="191" w:author="Mark Westoby" w:date="2017-11-25T10:01:00Z">
        <w:r w:rsidDel="00DD2B37">
          <w:delText>ical</w:delText>
        </w:r>
      </w:del>
      <w:r>
        <w:t xml:space="preserve"> </w:t>
      </w:r>
      <w:ins w:id="192" w:author="Mark Westoby" w:date="2017-11-25T09:59:00Z">
        <w:r w:rsidR="00087AC2">
          <w:t xml:space="preserve">specific </w:t>
        </w:r>
      </w:ins>
      <w:del w:id="193" w:author="Mark Westoby" w:date="2017-11-25T09:59:00Z">
        <w:r w:rsidDel="00087AC2">
          <w:delText xml:space="preserve">distribution of </w:delText>
        </w:r>
      </w:del>
      <w:r>
        <w:t xml:space="preserve">proteins, both those </w:t>
      </w:r>
      <w:ins w:id="194" w:author="Mark Westoby" w:date="2017-11-25T09:59:00Z">
        <w:r w:rsidR="00087AC2">
          <w:t xml:space="preserve">that underpin </w:t>
        </w:r>
      </w:ins>
      <w:del w:id="195" w:author="Mark Westoby" w:date="2017-11-25T09:59:00Z">
        <w:r w:rsidDel="00087AC2">
          <w:delText xml:space="preserve">with </w:delText>
        </w:r>
      </w:del>
      <w:r>
        <w:t xml:space="preserve">well-understood </w:t>
      </w:r>
      <w:del w:id="196" w:author="Mark Westoby" w:date="2017-11-25T10:00:00Z">
        <w:r w:rsidDel="00087AC2">
          <w:delText xml:space="preserve">function </w:delText>
        </w:r>
      </w:del>
      <w:ins w:id="197" w:author="Mark Westoby" w:date="2017-11-25T10:00:00Z">
        <w:r w:rsidR="00087AC2">
          <w:t xml:space="preserve">processes </w:t>
        </w:r>
      </w:ins>
      <w:r>
        <w:t xml:space="preserve">and those where function </w:t>
      </w:r>
      <w:ins w:id="198" w:author="Mark Westoby" w:date="2017-11-25T10:00:00Z">
        <w:r w:rsidR="00087AC2">
          <w:t xml:space="preserve">is not yet clear. </w:t>
        </w:r>
      </w:ins>
      <w:del w:id="199" w:author="Mark Westoby" w:date="2017-11-25T10:00:00Z">
        <w:r w:rsidDel="00087AC2">
          <w:delText>uncertain</w:delText>
        </w:r>
      </w:del>
    </w:p>
    <w:p w14:paraId="03BCA734" w14:textId="286EBCA7" w:rsidR="00DC6EF7" w:rsidDel="00094A6B" w:rsidRDefault="00DC6EF7" w:rsidP="00DC6EF7">
      <w:pPr>
        <w:pStyle w:val="ListParagraph"/>
        <w:numPr>
          <w:ilvl w:val="1"/>
          <w:numId w:val="1"/>
        </w:numPr>
        <w:rPr>
          <w:del w:id="200" w:author="Mark Westoby" w:date="2017-11-24T12:44:00Z"/>
        </w:rPr>
      </w:pPr>
      <w:commentRangeStart w:id="201"/>
      <w:del w:id="202" w:author="Mark Westoby" w:date="2017-11-24T12:44:00Z">
        <w:r w:rsidDel="00094A6B">
          <w:delText>Potentially some kind of map?</w:delText>
        </w:r>
      </w:del>
    </w:p>
    <w:p w14:paraId="77672BB0" w14:textId="445CBFFB" w:rsidR="00DC6EF7" w:rsidDel="00094A6B" w:rsidRDefault="00DC6EF7" w:rsidP="00DC6EF7">
      <w:pPr>
        <w:pStyle w:val="ListParagraph"/>
        <w:numPr>
          <w:ilvl w:val="1"/>
          <w:numId w:val="1"/>
        </w:numPr>
        <w:rPr>
          <w:del w:id="203" w:author="Mark Westoby" w:date="2017-11-24T12:44:00Z"/>
        </w:rPr>
      </w:pPr>
      <w:del w:id="204" w:author="Mark Westoby" w:date="2017-11-24T12:44:00Z">
        <w:r w:rsidDel="00094A6B">
          <w:delText>Possibly might choose to point out that strongly divergent ratios of quantity of certain protein pairs probably indicates strongly-divergent activity? – or could reserve that point to make elsewhere</w:delText>
        </w:r>
      </w:del>
    </w:p>
    <w:commentRangeEnd w:id="201"/>
    <w:p w14:paraId="14BBBD24" w14:textId="77777777" w:rsidR="00DC6EF7" w:rsidRPr="00FB7FF3" w:rsidRDefault="00897513">
      <w:r>
        <w:rPr>
          <w:rStyle w:val="CommentReference"/>
        </w:rPr>
        <w:commentReference w:id="201"/>
      </w:r>
    </w:p>
    <w:sectPr w:rsidR="00DC6EF7" w:rsidRPr="00FB7FF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4" w:author="Mark Westoby" w:date="2017-11-24T08:35:00Z" w:initials="MW">
    <w:p w14:paraId="3B14A1C5" w14:textId="15930CA7" w:rsidR="00075C1E" w:rsidRDefault="00075C1E">
      <w:pPr>
        <w:pStyle w:val="CommentText"/>
      </w:pPr>
      <w:r>
        <w:rPr>
          <w:rStyle w:val="CommentReference"/>
        </w:rPr>
        <w:annotationRef/>
      </w:r>
      <w:r>
        <w:t xml:space="preserve">The </w:t>
      </w:r>
      <w:r>
        <w:rPr>
          <w:rFonts w:ascii="Helvetica" w:eastAsia="Helvetica" w:hAnsi="Helvetica" w:cs="Helvetica"/>
        </w:rPr>
        <w:t>“</w:t>
      </w:r>
      <w:r>
        <w:t>makes sense</w:t>
      </w:r>
      <w:r>
        <w:rPr>
          <w:rFonts w:ascii="Helvetica" w:eastAsia="Helvetica" w:hAnsi="Helvetica" w:cs="Helvetica"/>
        </w:rPr>
        <w:t>”</w:t>
      </w:r>
      <w:r>
        <w:t xml:space="preserve"> conclusion sort of embedded in these results</w:t>
      </w:r>
    </w:p>
  </w:comment>
  <w:comment w:id="16" w:author="Mark Westoby" w:date="2017-11-22T20:24:00Z" w:initials="MW">
    <w:p w14:paraId="79FF7D68" w14:textId="416239A8" w:rsidR="00014FD2" w:rsidRDefault="00014FD2">
      <w:pPr>
        <w:pStyle w:val="CommentText"/>
      </w:pPr>
      <w:r>
        <w:rPr>
          <w:rStyle w:val="CommentReference"/>
        </w:rPr>
        <w:annotationRef/>
      </w:r>
      <w:r>
        <w:t>Maybe reverse sequence in this para?</w:t>
      </w:r>
      <w:r w:rsidR="008C05FC">
        <w:t xml:space="preserve"> See version below</w:t>
      </w:r>
      <w:r w:rsidR="00C713E4">
        <w:t>. Or on the other hand, maybe abstract could do reverse sequence and then this para could begin from proteins</w:t>
      </w:r>
    </w:p>
  </w:comment>
  <w:comment w:id="17" w:author="James Lawson" w:date="2017-12-05T18:26:00Z" w:initials="JL">
    <w:p w14:paraId="29B31B58" w14:textId="77777777" w:rsidR="00CC0C9E" w:rsidRDefault="00CC0C9E">
      <w:pPr>
        <w:pStyle w:val="CommentText"/>
      </w:pPr>
      <w:r>
        <w:rPr>
          <w:rStyle w:val="CommentReference"/>
        </w:rPr>
        <w:annotationRef/>
      </w:r>
      <w:r>
        <w:t>I could be content with either version, although perhaps by putting leaf N right up front as the concept/element which the manuscript then unfolds from, we are making ‘unpacking leaf N’ the subject of the manuscript. Is that what we want?</w:t>
      </w:r>
      <w:r>
        <w:br/>
      </w:r>
    </w:p>
    <w:p w14:paraId="39C92570" w14:textId="77777777" w:rsidR="00CC0C9E" w:rsidRDefault="00CC0C9E">
      <w:pPr>
        <w:pStyle w:val="CommentText"/>
      </w:pPr>
      <w:r>
        <w:t>In simple language, this is the narrative I was aiming at here:</w:t>
      </w:r>
    </w:p>
    <w:p w14:paraId="42F194CD" w14:textId="5A2A2343" w:rsidR="00CC0C9E" w:rsidRDefault="00CC0C9E" w:rsidP="00313401">
      <w:pPr>
        <w:pStyle w:val="CommentText"/>
        <w:ind w:left="720"/>
      </w:pPr>
      <w:r>
        <w:br/>
        <w:t>Leaves do what they do using proteins, and the amount of these proteins are important. The most abundant proteins are involved in photosynthesis but we haven’t been able to easily measure them. Now we can do that a lot better.</w:t>
      </w:r>
    </w:p>
    <w:p w14:paraId="1D97A8D1" w14:textId="5E342DD8" w:rsidR="00313401" w:rsidRDefault="00313401" w:rsidP="00313401">
      <w:pPr>
        <w:pStyle w:val="CommentText"/>
      </w:pPr>
    </w:p>
    <w:p w14:paraId="12CFA218" w14:textId="45263755" w:rsidR="00313401" w:rsidRDefault="00313401" w:rsidP="00313401">
      <w:pPr>
        <w:pStyle w:val="CommentText"/>
      </w:pPr>
      <w:r>
        <w:t>I was hoping to make ‘leaf protein amounts’ more the subject of the manuscript than leaf N.</w:t>
      </w:r>
    </w:p>
  </w:comment>
  <w:comment w:id="21" w:author="Mark Westoby" w:date="2017-11-23T12:11:00Z" w:initials="MW">
    <w:p w14:paraId="130C03EE" w14:textId="586004ED" w:rsidR="008C05FC" w:rsidRDefault="008C05FC">
      <w:pPr>
        <w:pStyle w:val="CommentText"/>
      </w:pPr>
      <w:r>
        <w:rPr>
          <w:rStyle w:val="CommentReference"/>
        </w:rPr>
        <w:annotationRef/>
      </w:r>
      <w:r>
        <w:t xml:space="preserve">How are we handling refs? </w:t>
      </w:r>
      <w:proofErr w:type="spellStart"/>
      <w:r>
        <w:t>Zotero</w:t>
      </w:r>
      <w:proofErr w:type="spellEnd"/>
      <w:r>
        <w:t>? Endnote? Whose library?</w:t>
      </w:r>
    </w:p>
  </w:comment>
  <w:comment w:id="39" w:author="James Lawson" w:date="2017-12-05T18:34:00Z" w:initials="JL">
    <w:p w14:paraId="66258760" w14:textId="1D23FFA1" w:rsidR="00313401" w:rsidRDefault="00313401">
      <w:pPr>
        <w:pStyle w:val="CommentText"/>
      </w:pPr>
      <w:r>
        <w:rPr>
          <w:rStyle w:val="CommentReference"/>
        </w:rPr>
        <w:annotationRef/>
      </w:r>
      <w:r>
        <w:t>Seems like there are other things about proteins that could be quantified, so perhaps it’s better to be specific? Or could we just say ‘quantifying protein amounts’ once and then use ‘quantifying proteins’?</w:t>
      </w:r>
    </w:p>
  </w:comment>
  <w:comment w:id="48" w:author="Mark Westoby" w:date="2017-11-23T12:42:00Z" w:initials="MW">
    <w:p w14:paraId="0D1C81A4" w14:textId="417BBE6B" w:rsidR="00D6643F" w:rsidRDefault="00D6643F">
      <w:pPr>
        <w:pStyle w:val="CommentText"/>
      </w:pPr>
      <w:r>
        <w:rPr>
          <w:rStyle w:val="CommentReference"/>
        </w:rPr>
        <w:annotationRef/>
      </w:r>
      <w:r>
        <w:t>Are we making some particular point by putting SD here?</w:t>
      </w:r>
    </w:p>
  </w:comment>
  <w:comment w:id="49" w:author="James Lawson" w:date="2017-12-05T18:53:00Z" w:initials="JL">
    <w:p w14:paraId="3307C377" w14:textId="0AF9E3F7" w:rsidR="00712DAB" w:rsidRDefault="00712DAB">
      <w:pPr>
        <w:pStyle w:val="CommentText"/>
      </w:pPr>
      <w:r>
        <w:rPr>
          <w:rStyle w:val="CommentReference"/>
        </w:rPr>
        <w:annotationRef/>
      </w:r>
      <w:r>
        <w:t>I prefer to describe variation along with central tendencies</w:t>
      </w:r>
    </w:p>
  </w:comment>
  <w:comment w:id="51" w:author="Mark Westoby" w:date="2017-11-24T12:14:00Z" w:initials="MW">
    <w:p w14:paraId="71EB4474" w14:textId="35DFEB94" w:rsidR="003432D8" w:rsidRDefault="003432D8">
      <w:pPr>
        <w:pStyle w:val="CommentText"/>
      </w:pPr>
      <w:r>
        <w:rPr>
          <w:rStyle w:val="CommentReference"/>
        </w:rPr>
        <w:annotationRef/>
      </w:r>
      <w:r>
        <w:t>Possibly a sentence could be cut or made shorter</w:t>
      </w:r>
    </w:p>
  </w:comment>
  <w:comment w:id="52" w:author="James Lawson" w:date="2017-12-05T19:06:00Z" w:initials="JL">
    <w:p w14:paraId="522B568C" w14:textId="01A2D50E" w:rsidR="004F4758" w:rsidRDefault="004F4758">
      <w:pPr>
        <w:pStyle w:val="CommentText"/>
      </w:pPr>
      <w:r>
        <w:rPr>
          <w:rStyle w:val="CommentReference"/>
        </w:rPr>
        <w:annotationRef/>
      </w:r>
      <w:r>
        <w:t>MW (deleted accidentally): Important to decide whether we</w:t>
      </w:r>
      <w:r>
        <w:rPr>
          <w:rFonts w:ascii="Helvetica" w:eastAsia="Helvetica" w:hAnsi="Helvetica" w:cs="Helvetica"/>
        </w:rPr>
        <w:t>’</w:t>
      </w:r>
      <w:r>
        <w:t>re saying this is a theoretical prediction (which we</w:t>
      </w:r>
      <w:r>
        <w:rPr>
          <w:rFonts w:ascii="Helvetica" w:eastAsia="Helvetica" w:hAnsi="Helvetica" w:cs="Helvetica"/>
        </w:rPr>
        <w:t>’</w:t>
      </w:r>
      <w:r>
        <w:t>re here confirming) versus whether we</w:t>
      </w:r>
      <w:r>
        <w:rPr>
          <w:rFonts w:ascii="Helvetica" w:eastAsia="Helvetica" w:hAnsi="Helvetica" w:cs="Helvetica"/>
        </w:rPr>
        <w:t>’</w:t>
      </w:r>
      <w:r>
        <w:t>re saying there is evidence for it (in which case what exactly is fresh about our confirmation?)</w:t>
      </w:r>
    </w:p>
  </w:comment>
  <w:comment w:id="53" w:author="James Lawson" w:date="2017-12-05T19:08:00Z" w:initials="JL">
    <w:p w14:paraId="58DEA94D" w14:textId="03C2E3B2" w:rsidR="007E5A1A" w:rsidRDefault="007E5A1A">
      <w:pPr>
        <w:pStyle w:val="CommentText"/>
      </w:pPr>
      <w:r>
        <w:rPr>
          <w:rStyle w:val="CommentReference"/>
        </w:rPr>
        <w:annotationRef/>
      </w:r>
      <w:r>
        <w:t xml:space="preserve">I need to reread some of the literature to confirm but as I understand it, there have been plenty of laboratory studies on this, but little comparative studies on wild populations. I.e. in line with what we’ve said previously. </w:t>
      </w:r>
      <w:r w:rsidR="00882D32">
        <w:br/>
      </w:r>
      <w:r w:rsidR="00882D32">
        <w:br/>
      </w:r>
      <w:r>
        <w:t>Refs</w:t>
      </w:r>
      <w:r w:rsidR="00882D32">
        <w:t xml:space="preserve"> have been suggested by Ian for this, including:</w:t>
      </w:r>
      <w:r>
        <w:t xml:space="preserve"> Ning Dong &amp; Ian’s paper ‘Leaf nitrogen from first principles: field evidence for adaptive variation with climate’ and also </w:t>
      </w:r>
      <w:r w:rsidR="00882D32">
        <w:t xml:space="preserve">perhaps </w:t>
      </w:r>
      <w:proofErr w:type="spellStart"/>
      <w:r w:rsidR="00882D32">
        <w:t>Ghimire</w:t>
      </w:r>
      <w:proofErr w:type="spellEnd"/>
      <w:r w:rsidR="00882D32">
        <w:t xml:space="preserve"> et al. ‘A global trait-based approach to estimate leaf nitrogen functional allocation from observations’ (Ian was also on this).</w:t>
      </w:r>
      <w:r>
        <w:t xml:space="preserve"> </w:t>
      </w:r>
    </w:p>
  </w:comment>
  <w:comment w:id="64" w:author="Mark Westoby" w:date="2017-11-24T18:37:00Z" w:initials="MW">
    <w:p w14:paraId="74F0355B" w14:textId="2C6FE0B2" w:rsidR="00156BF2" w:rsidRDefault="00156BF2">
      <w:pPr>
        <w:pStyle w:val="CommentText"/>
      </w:pPr>
      <w:r>
        <w:rPr>
          <w:rStyle w:val="CommentReference"/>
        </w:rPr>
        <w:annotationRef/>
      </w:r>
      <w:r>
        <w:t xml:space="preserve">We need to decide whether this is the right phrase (and similarly for </w:t>
      </w:r>
      <w:proofErr w:type="spellStart"/>
      <w:r>
        <w:t>calvin</w:t>
      </w:r>
      <w:proofErr w:type="spellEnd"/>
      <w:r>
        <w:t xml:space="preserve"> cycle) and whatever it is, use it consistently throughout</w:t>
      </w:r>
    </w:p>
  </w:comment>
  <w:comment w:id="65" w:author="James Lawson" w:date="2017-12-05T19:02:00Z" w:initials="JL">
    <w:p w14:paraId="1B422F10" w14:textId="0E8F25EF" w:rsidR="00712DAB" w:rsidRDefault="00712DAB">
      <w:pPr>
        <w:pStyle w:val="CommentText"/>
      </w:pPr>
      <w:r>
        <w:rPr>
          <w:rStyle w:val="CommentReference"/>
        </w:rPr>
        <w:annotationRef/>
      </w:r>
      <w:r>
        <w:t xml:space="preserve">I think this should probably remain ‘photosystems proteins’ – with </w:t>
      </w:r>
      <w:r w:rsidR="004F4758">
        <w:t>a definition here.</w:t>
      </w:r>
    </w:p>
  </w:comment>
  <w:comment w:id="76" w:author="Mark Westoby" w:date="2017-11-24T13:04:00Z" w:initials="MW">
    <w:p w14:paraId="57EDC22D" w14:textId="48D7A8E6" w:rsidR="00416EB4" w:rsidRDefault="00416EB4">
      <w:pPr>
        <w:pStyle w:val="CommentText"/>
      </w:pPr>
      <w:r>
        <w:rPr>
          <w:rStyle w:val="CommentReference"/>
        </w:rPr>
        <w:annotationRef/>
      </w:r>
      <w:r>
        <w:t xml:space="preserve">Hereabouts could potentially comment </w:t>
      </w:r>
      <w:r w:rsidR="004454EC">
        <w:t>about PS2 being expected to be less responsive to temp, so shouldn</w:t>
      </w:r>
      <w:r w:rsidR="004454EC">
        <w:rPr>
          <w:rFonts w:ascii="Helvetica" w:eastAsia="Helvetica" w:hAnsi="Helvetica" w:cs="Helvetica"/>
        </w:rPr>
        <w:t>’</w:t>
      </w:r>
      <w:r w:rsidR="004454EC">
        <w:t xml:space="preserve">t ratio of PS2 to CC be lower at low temp? </w:t>
      </w:r>
      <w:r w:rsidR="004454EC">
        <w:rPr>
          <w:rFonts w:ascii="Helvetica" w:eastAsia="Helvetica" w:hAnsi="Helvetica" w:cs="Helvetica"/>
        </w:rPr>
        <w:t>–</w:t>
      </w:r>
      <w:r w:rsidR="004454EC">
        <w:t xml:space="preserve"> </w:t>
      </w:r>
      <w:proofErr w:type="gramStart"/>
      <w:r w:rsidR="004454EC">
        <w:t>but</w:t>
      </w:r>
      <w:proofErr w:type="gramEnd"/>
      <w:r w:rsidR="004454EC">
        <w:t xml:space="preserve"> actually it isn</w:t>
      </w:r>
      <w:r w:rsidR="004454EC">
        <w:rPr>
          <w:rFonts w:ascii="Helvetica" w:eastAsia="Helvetica" w:hAnsi="Helvetica" w:cs="Helvetica"/>
        </w:rPr>
        <w:t>’</w:t>
      </w:r>
      <w:r w:rsidR="004454EC">
        <w:t xml:space="preserve">t, interpretation of this </w:t>
      </w:r>
      <w:proofErr w:type="spellStart"/>
      <w:r w:rsidR="004454EC">
        <w:t>etc</w:t>
      </w:r>
      <w:proofErr w:type="spellEnd"/>
    </w:p>
  </w:comment>
  <w:comment w:id="77" w:author="James Lawson" w:date="2017-12-05T19:17:00Z" w:initials="JL">
    <w:p w14:paraId="10C290C2" w14:textId="521A0809" w:rsidR="00882D32" w:rsidRDefault="00882D32">
      <w:pPr>
        <w:pStyle w:val="CommentText"/>
      </w:pPr>
      <w:r>
        <w:rPr>
          <w:rStyle w:val="CommentReference"/>
        </w:rPr>
        <w:annotationRef/>
      </w:r>
      <w:r>
        <w:t>Will leave this for now</w:t>
      </w:r>
    </w:p>
  </w:comment>
  <w:comment w:id="81" w:author="Mark Westoby" w:date="2017-11-24T13:15:00Z" w:initials="MW">
    <w:p w14:paraId="1EB5DE1A" w14:textId="1635F6D0" w:rsidR="00EE3CCC" w:rsidRDefault="00EE3CCC">
      <w:pPr>
        <w:pStyle w:val="CommentText"/>
      </w:pPr>
      <w:r>
        <w:rPr>
          <w:rStyle w:val="CommentReference"/>
        </w:rPr>
        <w:annotationRef/>
      </w:r>
      <w:r w:rsidR="00270711">
        <w:t xml:space="preserve">Should </w:t>
      </w:r>
      <w:r>
        <w:t xml:space="preserve">we just say </w:t>
      </w:r>
      <w:r>
        <w:rPr>
          <w:rFonts w:ascii="Helvetica" w:eastAsia="Helvetica" w:hAnsi="Helvetica" w:cs="Helvetica"/>
        </w:rPr>
        <w:t>“</w:t>
      </w:r>
      <w:r>
        <w:t>sites nearer the equator</w:t>
      </w:r>
      <w:r>
        <w:rPr>
          <w:rFonts w:ascii="Helvetica" w:eastAsia="Helvetica" w:hAnsi="Helvetica" w:cs="Helvetica"/>
        </w:rPr>
        <w:t>”</w:t>
      </w:r>
      <w:r>
        <w:t xml:space="preserve">? </w:t>
      </w:r>
      <w:r>
        <w:rPr>
          <w:rFonts w:ascii="Helvetica" w:eastAsia="Helvetica" w:hAnsi="Helvetica" w:cs="Helvetica"/>
        </w:rPr>
        <w:t>–</w:t>
      </w:r>
      <w:r>
        <w:t xml:space="preserve"> </w:t>
      </w:r>
      <w:proofErr w:type="gramStart"/>
      <w:r>
        <w:t>or</w:t>
      </w:r>
      <w:proofErr w:type="gramEnd"/>
      <w:r>
        <w:t xml:space="preserve"> is it too much complicated by elevation, wet-season cloud </w:t>
      </w:r>
      <w:proofErr w:type="spellStart"/>
      <w:r>
        <w:t>etc</w:t>
      </w:r>
      <w:proofErr w:type="spellEnd"/>
      <w:r>
        <w:t>?</w:t>
      </w:r>
    </w:p>
  </w:comment>
  <w:comment w:id="82" w:author="James Lawson" w:date="2017-12-05T19:17:00Z" w:initials="JL">
    <w:p w14:paraId="4BB32B4B" w14:textId="36859F74" w:rsidR="00882D32" w:rsidRDefault="00882D32">
      <w:pPr>
        <w:pStyle w:val="CommentText"/>
      </w:pPr>
      <w:r>
        <w:rPr>
          <w:rStyle w:val="CommentReference"/>
        </w:rPr>
        <w:annotationRef/>
      </w:r>
      <w:r>
        <w:t>Yes, I think much complicated by cloud cover (i.e. Cardwell in NE QLD vs Princess Hill in NW QLD, similar latitudes but different cloud cover)</w:t>
      </w:r>
    </w:p>
  </w:comment>
  <w:comment w:id="89" w:author="James Lawson" w:date="2017-12-05T19:17:00Z" w:initials="JL">
    <w:p w14:paraId="21B347AD" w14:textId="513C48D2" w:rsidR="00882D32" w:rsidRDefault="00882D32">
      <w:pPr>
        <w:pStyle w:val="CommentText"/>
      </w:pPr>
      <w:r>
        <w:rPr>
          <w:rStyle w:val="CommentReference"/>
        </w:rPr>
        <w:annotationRef/>
      </w:r>
      <w:r>
        <w:t>Need to sort out which are the best refs to use for this statement.</w:t>
      </w:r>
    </w:p>
  </w:comment>
  <w:comment w:id="114" w:author="Mark Westoby" w:date="2017-11-24T08:04:00Z" w:initials="MW">
    <w:p w14:paraId="536DC25B" w14:textId="146A322B" w:rsidR="00EC39D1" w:rsidRDefault="00EC39D1">
      <w:pPr>
        <w:pStyle w:val="CommentText"/>
      </w:pPr>
      <w:r>
        <w:rPr>
          <w:rStyle w:val="CommentReference"/>
        </w:rPr>
        <w:annotationRef/>
      </w:r>
      <w:r>
        <w:t xml:space="preserve">OK this kind of follows on from suggested rephrase of previous section </w:t>
      </w:r>
      <w:r>
        <w:rPr>
          <w:rFonts w:ascii="Helvetica" w:eastAsia="Helvetica" w:hAnsi="Helvetica" w:cs="Helvetica"/>
        </w:rPr>
        <w:t>–</w:t>
      </w:r>
      <w:r>
        <w:t xml:space="preserve"> do we need all of the proposed figs to make the point(s)? </w:t>
      </w:r>
      <w:r>
        <w:rPr>
          <w:rFonts w:ascii="Helvetica" w:eastAsia="Helvetica" w:hAnsi="Helvetica" w:cs="Helvetica"/>
        </w:rPr>
        <w:t>–</w:t>
      </w:r>
      <w:r>
        <w:t xml:space="preserve"> need to look and see</w:t>
      </w:r>
    </w:p>
  </w:comment>
  <w:comment w:id="122" w:author="Mark Westoby" w:date="2017-11-24T22:00:00Z" w:initials="MW">
    <w:p w14:paraId="2D56FB93" w14:textId="75B24BB1" w:rsidR="008B0DDE" w:rsidRDefault="008B0DDE">
      <w:pPr>
        <w:pStyle w:val="CommentText"/>
      </w:pPr>
      <w:r>
        <w:rPr>
          <w:rStyle w:val="CommentReference"/>
        </w:rPr>
        <w:annotationRef/>
      </w:r>
      <w:r>
        <w:t>These number to be calculated more exactly from slopes in the models</w:t>
      </w:r>
    </w:p>
  </w:comment>
  <w:comment w:id="138" w:author="Mark Westoby" w:date="2017-11-24T21:35:00Z" w:initials="MW">
    <w:p w14:paraId="7B769ACE" w14:textId="50E8BE2D" w:rsidR="000D1681" w:rsidRDefault="000D1681">
      <w:pPr>
        <w:pStyle w:val="CommentText"/>
      </w:pPr>
      <w:r>
        <w:rPr>
          <w:rStyle w:val="CommentReference"/>
        </w:rPr>
        <w:annotationRef/>
      </w:r>
      <w:r>
        <w:t xml:space="preserve">Test showing absence of interaction in fig legend or in a table </w:t>
      </w:r>
      <w:proofErr w:type="spellStart"/>
      <w:r>
        <w:t>somehwere</w:t>
      </w:r>
      <w:proofErr w:type="spellEnd"/>
    </w:p>
  </w:comment>
  <w:comment w:id="130" w:author="Mark Westoby" w:date="2017-11-24T22:17:00Z" w:initials="MW">
    <w:p w14:paraId="6D1BE568" w14:textId="6E40322A" w:rsidR="0079366F" w:rsidRDefault="0079366F">
      <w:pPr>
        <w:pStyle w:val="CommentText"/>
      </w:pPr>
      <w:r>
        <w:rPr>
          <w:rStyle w:val="CommentReference"/>
        </w:rPr>
        <w:annotationRef/>
      </w:r>
      <w:r>
        <w:t xml:space="preserve">It would be possible here to go into the more complex patterns of LMA and </w:t>
      </w:r>
      <w:r w:rsidR="004466C1">
        <w:t>protein/mass that multiply up to give the additive pattern. But I have reservations about doing so, seeing we don</w:t>
      </w:r>
      <w:r w:rsidR="004466C1">
        <w:rPr>
          <w:rFonts w:ascii="Helvetica" w:eastAsia="Helvetica" w:hAnsi="Helvetica" w:cs="Helvetica"/>
        </w:rPr>
        <w:t>’</w:t>
      </w:r>
      <w:r w:rsidR="004466C1">
        <w:t>t know how to interpret the complexities and are unsure how robust they are</w:t>
      </w:r>
    </w:p>
  </w:comment>
  <w:comment w:id="145" w:author="Mark Westoby" w:date="2017-11-24T08:14:00Z" w:initials="MW">
    <w:p w14:paraId="70DCA51D" w14:textId="58BE65B7" w:rsidR="007718B4" w:rsidRDefault="007718B4">
      <w:pPr>
        <w:pStyle w:val="CommentText"/>
      </w:pPr>
      <w:r>
        <w:rPr>
          <w:rStyle w:val="CommentReference"/>
        </w:rPr>
        <w:annotationRef/>
      </w:r>
      <w:proofErr w:type="gramStart"/>
      <w:r>
        <w:t>as</w:t>
      </w:r>
      <w:proofErr w:type="gramEnd"/>
      <w:r>
        <w:t xml:space="preserve"> opposed to with high LMA? </w:t>
      </w:r>
      <w:r>
        <w:rPr>
          <w:rFonts w:ascii="Helvetica" w:eastAsia="Helvetica" w:hAnsi="Helvetica" w:cs="Helvetica"/>
        </w:rPr>
        <w:t>–</w:t>
      </w:r>
      <w:r>
        <w:t xml:space="preserve"> I</w:t>
      </w:r>
      <w:r>
        <w:rPr>
          <w:rFonts w:ascii="Helvetica" w:eastAsia="Helvetica" w:hAnsi="Helvetica" w:cs="Helvetica"/>
        </w:rPr>
        <w:t>’</w:t>
      </w:r>
      <w:r>
        <w:t>m not entirely reconciling what</w:t>
      </w:r>
      <w:r>
        <w:rPr>
          <w:rFonts w:ascii="Helvetica" w:eastAsia="Helvetica" w:hAnsi="Helvetica" w:cs="Helvetica"/>
        </w:rPr>
        <w:t>’</w:t>
      </w:r>
      <w:r>
        <w:t>s going on here</w:t>
      </w:r>
    </w:p>
  </w:comment>
  <w:comment w:id="168" w:author="Mark Westoby" w:date="2017-11-25T10:00:00Z" w:initials="MW">
    <w:p w14:paraId="007B41DC" w14:textId="33313D35" w:rsidR="00F50A55" w:rsidRDefault="00F50A55">
      <w:pPr>
        <w:pStyle w:val="CommentText"/>
      </w:pPr>
      <w:r>
        <w:rPr>
          <w:rStyle w:val="CommentReference"/>
        </w:rPr>
        <w:annotationRef/>
      </w:r>
      <w:proofErr w:type="gramStart"/>
      <w:r>
        <w:t>hereabout</w:t>
      </w:r>
      <w:proofErr w:type="gramEnd"/>
      <w:r>
        <w:t xml:space="preserve"> we could alternatively use </w:t>
      </w:r>
      <w:r w:rsidR="00FF010E">
        <w:t>the material about ratios and activities if you wanted to include that</w:t>
      </w:r>
    </w:p>
  </w:comment>
  <w:comment w:id="146" w:author="Mark Westoby" w:date="2017-11-23T12:44:00Z" w:initials="MW">
    <w:p w14:paraId="556154AF" w14:textId="77777777" w:rsidR="00BD1A5D" w:rsidRDefault="00BD1A5D" w:rsidP="00BD1A5D">
      <w:pPr>
        <w:pStyle w:val="CommentText"/>
      </w:pPr>
      <w:r>
        <w:rPr>
          <w:rStyle w:val="CommentReference"/>
        </w:rPr>
        <w:annotationRef/>
      </w:r>
      <w:r>
        <w:t>Leave out</w:t>
      </w:r>
    </w:p>
  </w:comment>
  <w:comment w:id="201" w:author="Mark Westoby" w:date="2017-11-24T08:19:00Z" w:initials="MW">
    <w:p w14:paraId="354CCDF0" w14:textId="77777777" w:rsidR="00897513" w:rsidRDefault="00897513">
      <w:pPr>
        <w:pStyle w:val="CommentText"/>
      </w:pPr>
      <w:r>
        <w:rPr>
          <w:rStyle w:val="CommentReference"/>
        </w:rPr>
        <w:annotationRef/>
      </w:r>
      <w:proofErr w:type="gramStart"/>
      <w:r>
        <w:t>need</w:t>
      </w:r>
      <w:proofErr w:type="gramEnd"/>
      <w:r>
        <w:t xml:space="preserve"> to decide about these</w:t>
      </w:r>
    </w:p>
    <w:p w14:paraId="5E8549F3" w14:textId="77777777" w:rsidR="00544F98" w:rsidRDefault="00544F98">
      <w:pPr>
        <w:pStyle w:val="CommentText"/>
      </w:pPr>
    </w:p>
    <w:p w14:paraId="13145171" w14:textId="3A72E058" w:rsidR="00544F98" w:rsidRDefault="00544F98">
      <w:pPr>
        <w:pStyle w:val="CommentText"/>
      </w:pPr>
      <w:proofErr w:type="gramStart"/>
      <w:r>
        <w:t>no</w:t>
      </w:r>
      <w:proofErr w:type="gramEnd"/>
      <w:r>
        <w:t>, take them both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14A1C5" w15:done="0"/>
  <w15:commentEx w15:paraId="79FF7D68" w15:done="0"/>
  <w15:commentEx w15:paraId="12CFA218" w15:paraIdParent="79FF7D68" w15:done="0"/>
  <w15:commentEx w15:paraId="130C03EE" w15:done="0"/>
  <w15:commentEx w15:paraId="66258760" w15:done="0"/>
  <w15:commentEx w15:paraId="0D1C81A4" w15:done="0"/>
  <w15:commentEx w15:paraId="3307C377" w15:paraIdParent="0D1C81A4" w15:done="0"/>
  <w15:commentEx w15:paraId="71EB4474" w15:done="0"/>
  <w15:commentEx w15:paraId="522B568C" w15:done="0"/>
  <w15:commentEx w15:paraId="58DEA94D" w15:paraIdParent="522B568C" w15:done="0"/>
  <w15:commentEx w15:paraId="74F0355B" w15:done="0"/>
  <w15:commentEx w15:paraId="1B422F10" w15:paraIdParent="74F0355B" w15:done="0"/>
  <w15:commentEx w15:paraId="57EDC22D" w15:done="0"/>
  <w15:commentEx w15:paraId="10C290C2" w15:paraIdParent="57EDC22D" w15:done="0"/>
  <w15:commentEx w15:paraId="1EB5DE1A" w15:done="0"/>
  <w15:commentEx w15:paraId="4BB32B4B" w15:paraIdParent="1EB5DE1A" w15:done="0"/>
  <w15:commentEx w15:paraId="21B347AD" w15:done="0"/>
  <w15:commentEx w15:paraId="536DC25B" w15:done="0"/>
  <w15:commentEx w15:paraId="2D56FB93" w15:done="0"/>
  <w15:commentEx w15:paraId="7B769ACE" w15:done="0"/>
  <w15:commentEx w15:paraId="6D1BE568" w15:done="0"/>
  <w15:commentEx w15:paraId="70DCA51D" w15:done="0"/>
  <w15:commentEx w15:paraId="007B41DC" w15:done="0"/>
  <w15:commentEx w15:paraId="556154AF" w15:done="0"/>
  <w15:commentEx w15:paraId="131451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F23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F66480"/>
    <w:multiLevelType w:val="hybridMultilevel"/>
    <w:tmpl w:val="C9205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 Westoby">
    <w15:presenceInfo w15:providerId="None" w15:userId="Mark Westoby"/>
  </w15:person>
  <w15:person w15:author="James Lawson">
    <w15:presenceInfo w15:providerId="None" w15:userId="James Law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DC"/>
    <w:rsid w:val="00002746"/>
    <w:rsid w:val="00012305"/>
    <w:rsid w:val="00014FD2"/>
    <w:rsid w:val="00037640"/>
    <w:rsid w:val="00040E46"/>
    <w:rsid w:val="000560B7"/>
    <w:rsid w:val="000571E6"/>
    <w:rsid w:val="0006042D"/>
    <w:rsid w:val="00075C1E"/>
    <w:rsid w:val="00087AC2"/>
    <w:rsid w:val="00094A6B"/>
    <w:rsid w:val="0009555A"/>
    <w:rsid w:val="000A377C"/>
    <w:rsid w:val="000A581A"/>
    <w:rsid w:val="000D1681"/>
    <w:rsid w:val="000E12D2"/>
    <w:rsid w:val="00155277"/>
    <w:rsid w:val="00156BF2"/>
    <w:rsid w:val="00164C14"/>
    <w:rsid w:val="001776FB"/>
    <w:rsid w:val="00180A47"/>
    <w:rsid w:val="00181E95"/>
    <w:rsid w:val="00186046"/>
    <w:rsid w:val="001A03E1"/>
    <w:rsid w:val="001B1E07"/>
    <w:rsid w:val="001C4421"/>
    <w:rsid w:val="001D0685"/>
    <w:rsid w:val="001D0B78"/>
    <w:rsid w:val="001E7121"/>
    <w:rsid w:val="001F5439"/>
    <w:rsid w:val="0020223F"/>
    <w:rsid w:val="00240A14"/>
    <w:rsid w:val="0026602F"/>
    <w:rsid w:val="00270711"/>
    <w:rsid w:val="00282602"/>
    <w:rsid w:val="00293B9B"/>
    <w:rsid w:val="002C7045"/>
    <w:rsid w:val="002D0224"/>
    <w:rsid w:val="002D67DB"/>
    <w:rsid w:val="00313401"/>
    <w:rsid w:val="003432D8"/>
    <w:rsid w:val="003817CD"/>
    <w:rsid w:val="003C36A9"/>
    <w:rsid w:val="00416EB4"/>
    <w:rsid w:val="00432E57"/>
    <w:rsid w:val="00442DFA"/>
    <w:rsid w:val="004454EC"/>
    <w:rsid w:val="004466C1"/>
    <w:rsid w:val="0046565F"/>
    <w:rsid w:val="0049141D"/>
    <w:rsid w:val="004973C0"/>
    <w:rsid w:val="004A129A"/>
    <w:rsid w:val="004A760C"/>
    <w:rsid w:val="004D7059"/>
    <w:rsid w:val="004E1815"/>
    <w:rsid w:val="004F4758"/>
    <w:rsid w:val="004F7639"/>
    <w:rsid w:val="00540474"/>
    <w:rsid w:val="00540C5C"/>
    <w:rsid w:val="00544F98"/>
    <w:rsid w:val="0054535C"/>
    <w:rsid w:val="005541DC"/>
    <w:rsid w:val="00561F75"/>
    <w:rsid w:val="00596EE5"/>
    <w:rsid w:val="005B3E9C"/>
    <w:rsid w:val="005D0B89"/>
    <w:rsid w:val="005D41EC"/>
    <w:rsid w:val="005D6FEF"/>
    <w:rsid w:val="00623194"/>
    <w:rsid w:val="00630EF3"/>
    <w:rsid w:val="00641FD1"/>
    <w:rsid w:val="0068405D"/>
    <w:rsid w:val="00694F3D"/>
    <w:rsid w:val="006968E6"/>
    <w:rsid w:val="006B18D5"/>
    <w:rsid w:val="006C1B6A"/>
    <w:rsid w:val="00712DAB"/>
    <w:rsid w:val="00726129"/>
    <w:rsid w:val="00733491"/>
    <w:rsid w:val="0075487D"/>
    <w:rsid w:val="00755594"/>
    <w:rsid w:val="00756E6F"/>
    <w:rsid w:val="00760222"/>
    <w:rsid w:val="00760295"/>
    <w:rsid w:val="00766174"/>
    <w:rsid w:val="007718B4"/>
    <w:rsid w:val="0079366F"/>
    <w:rsid w:val="007A418A"/>
    <w:rsid w:val="007B37F8"/>
    <w:rsid w:val="007B4D83"/>
    <w:rsid w:val="007E5A1A"/>
    <w:rsid w:val="007F0B60"/>
    <w:rsid w:val="008002F3"/>
    <w:rsid w:val="008336D6"/>
    <w:rsid w:val="008365E6"/>
    <w:rsid w:val="00836B8F"/>
    <w:rsid w:val="00852B9B"/>
    <w:rsid w:val="00860648"/>
    <w:rsid w:val="00882D32"/>
    <w:rsid w:val="00884DDE"/>
    <w:rsid w:val="00897513"/>
    <w:rsid w:val="008A4445"/>
    <w:rsid w:val="008A5854"/>
    <w:rsid w:val="008B0DDE"/>
    <w:rsid w:val="008C05FC"/>
    <w:rsid w:val="008C3648"/>
    <w:rsid w:val="008E4683"/>
    <w:rsid w:val="008E4EBC"/>
    <w:rsid w:val="008F5F2D"/>
    <w:rsid w:val="008F71F9"/>
    <w:rsid w:val="009000E5"/>
    <w:rsid w:val="0094138C"/>
    <w:rsid w:val="00991E2E"/>
    <w:rsid w:val="009925CA"/>
    <w:rsid w:val="009B29C8"/>
    <w:rsid w:val="009E6310"/>
    <w:rsid w:val="009F08E1"/>
    <w:rsid w:val="00A04233"/>
    <w:rsid w:val="00A3643D"/>
    <w:rsid w:val="00A85C17"/>
    <w:rsid w:val="00A87ACB"/>
    <w:rsid w:val="00AA36EC"/>
    <w:rsid w:val="00AC0D96"/>
    <w:rsid w:val="00B00CFE"/>
    <w:rsid w:val="00B06E29"/>
    <w:rsid w:val="00B07F72"/>
    <w:rsid w:val="00B21DF9"/>
    <w:rsid w:val="00B412A3"/>
    <w:rsid w:val="00B5467C"/>
    <w:rsid w:val="00B80330"/>
    <w:rsid w:val="00B84B83"/>
    <w:rsid w:val="00B922F7"/>
    <w:rsid w:val="00BC2F9B"/>
    <w:rsid w:val="00BD1A5D"/>
    <w:rsid w:val="00BD5BF4"/>
    <w:rsid w:val="00C010D9"/>
    <w:rsid w:val="00C15ACD"/>
    <w:rsid w:val="00C32AF4"/>
    <w:rsid w:val="00C47850"/>
    <w:rsid w:val="00C6667B"/>
    <w:rsid w:val="00C713E4"/>
    <w:rsid w:val="00CC0C9E"/>
    <w:rsid w:val="00CE09CE"/>
    <w:rsid w:val="00D03C91"/>
    <w:rsid w:val="00D11ACB"/>
    <w:rsid w:val="00D21589"/>
    <w:rsid w:val="00D23A40"/>
    <w:rsid w:val="00D263A7"/>
    <w:rsid w:val="00D60769"/>
    <w:rsid w:val="00D6643F"/>
    <w:rsid w:val="00D770EE"/>
    <w:rsid w:val="00D8531D"/>
    <w:rsid w:val="00D94429"/>
    <w:rsid w:val="00DC6EF7"/>
    <w:rsid w:val="00DD2B37"/>
    <w:rsid w:val="00DD7144"/>
    <w:rsid w:val="00E07FAC"/>
    <w:rsid w:val="00E311C1"/>
    <w:rsid w:val="00E411BF"/>
    <w:rsid w:val="00E47372"/>
    <w:rsid w:val="00E6372B"/>
    <w:rsid w:val="00E66BA3"/>
    <w:rsid w:val="00E87B26"/>
    <w:rsid w:val="00E97A98"/>
    <w:rsid w:val="00EB41CA"/>
    <w:rsid w:val="00EC39D1"/>
    <w:rsid w:val="00EE2814"/>
    <w:rsid w:val="00EE3CCC"/>
    <w:rsid w:val="00F2099D"/>
    <w:rsid w:val="00F34CAE"/>
    <w:rsid w:val="00F50494"/>
    <w:rsid w:val="00F50A55"/>
    <w:rsid w:val="00F52138"/>
    <w:rsid w:val="00F55E4E"/>
    <w:rsid w:val="00F632B4"/>
    <w:rsid w:val="00F8120E"/>
    <w:rsid w:val="00F91E6A"/>
    <w:rsid w:val="00FB7FF3"/>
    <w:rsid w:val="00FF010E"/>
    <w:rsid w:val="00FF43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5BF0"/>
  <w15:chartTrackingRefBased/>
  <w15:docId w15:val="{A2841605-CF03-497D-B387-620EF7F03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1DC"/>
  </w:style>
  <w:style w:type="paragraph" w:styleId="Heading1">
    <w:name w:val="heading 1"/>
    <w:basedOn w:val="Normal"/>
    <w:link w:val="Heading1Char"/>
    <w:uiPriority w:val="9"/>
    <w:qFormat/>
    <w:rsid w:val="001E7121"/>
    <w:pPr>
      <w:spacing w:before="100" w:beforeAutospacing="1" w:after="100" w:afterAutospacing="1" w:line="240" w:lineRule="auto"/>
      <w:outlineLvl w:val="0"/>
    </w:pPr>
    <w:rPr>
      <w:rFonts w:ascii="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1E7121"/>
    <w:pPr>
      <w:spacing w:before="100" w:beforeAutospacing="1" w:after="100" w:afterAutospacing="1" w:line="240" w:lineRule="auto"/>
      <w:outlineLvl w:val="1"/>
    </w:pPr>
    <w:rPr>
      <w:rFonts w:ascii="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541DC"/>
    <w:rPr>
      <w:sz w:val="16"/>
      <w:szCs w:val="16"/>
    </w:rPr>
  </w:style>
  <w:style w:type="paragraph" w:styleId="CommentText">
    <w:name w:val="annotation text"/>
    <w:basedOn w:val="Normal"/>
    <w:link w:val="CommentTextChar"/>
    <w:uiPriority w:val="99"/>
    <w:semiHidden/>
    <w:unhideWhenUsed/>
    <w:rsid w:val="005541DC"/>
    <w:pPr>
      <w:spacing w:line="240" w:lineRule="auto"/>
    </w:pPr>
    <w:rPr>
      <w:sz w:val="20"/>
      <w:szCs w:val="20"/>
    </w:rPr>
  </w:style>
  <w:style w:type="character" w:customStyle="1" w:styleId="CommentTextChar">
    <w:name w:val="Comment Text Char"/>
    <w:basedOn w:val="DefaultParagraphFont"/>
    <w:link w:val="CommentText"/>
    <w:uiPriority w:val="99"/>
    <w:semiHidden/>
    <w:rsid w:val="005541DC"/>
    <w:rPr>
      <w:sz w:val="20"/>
      <w:szCs w:val="20"/>
    </w:rPr>
  </w:style>
  <w:style w:type="paragraph" w:styleId="BalloonText">
    <w:name w:val="Balloon Text"/>
    <w:basedOn w:val="Normal"/>
    <w:link w:val="BalloonTextChar"/>
    <w:uiPriority w:val="99"/>
    <w:semiHidden/>
    <w:unhideWhenUsed/>
    <w:rsid w:val="005541D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41DC"/>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40C5C"/>
    <w:rPr>
      <w:b/>
      <w:bCs/>
    </w:rPr>
  </w:style>
  <w:style w:type="character" w:customStyle="1" w:styleId="CommentSubjectChar">
    <w:name w:val="Comment Subject Char"/>
    <w:basedOn w:val="CommentTextChar"/>
    <w:link w:val="CommentSubject"/>
    <w:uiPriority w:val="99"/>
    <w:semiHidden/>
    <w:rsid w:val="00540C5C"/>
    <w:rPr>
      <w:b/>
      <w:bCs/>
      <w:sz w:val="20"/>
      <w:szCs w:val="20"/>
    </w:rPr>
  </w:style>
  <w:style w:type="character" w:styleId="Emphasis">
    <w:name w:val="Emphasis"/>
    <w:basedOn w:val="DefaultParagraphFont"/>
    <w:uiPriority w:val="20"/>
    <w:qFormat/>
    <w:rsid w:val="00186046"/>
    <w:rPr>
      <w:i/>
      <w:iCs/>
    </w:rPr>
  </w:style>
  <w:style w:type="paragraph" w:styleId="ListParagraph">
    <w:name w:val="List Paragraph"/>
    <w:basedOn w:val="Normal"/>
    <w:uiPriority w:val="34"/>
    <w:qFormat/>
    <w:rsid w:val="00DC6EF7"/>
    <w:pPr>
      <w:spacing w:after="0" w:line="240" w:lineRule="auto"/>
      <w:ind w:left="720"/>
      <w:contextualSpacing/>
    </w:pPr>
    <w:rPr>
      <w:sz w:val="24"/>
      <w:szCs w:val="24"/>
      <w:lang w:val="en-GB"/>
    </w:rPr>
  </w:style>
  <w:style w:type="character" w:styleId="Strong">
    <w:name w:val="Strong"/>
    <w:basedOn w:val="DefaultParagraphFont"/>
    <w:uiPriority w:val="22"/>
    <w:qFormat/>
    <w:rsid w:val="001E7121"/>
    <w:rPr>
      <w:b/>
      <w:bCs/>
    </w:rPr>
  </w:style>
  <w:style w:type="paragraph" w:styleId="NormalWeb">
    <w:name w:val="Normal (Web)"/>
    <w:basedOn w:val="Normal"/>
    <w:uiPriority w:val="99"/>
    <w:semiHidden/>
    <w:unhideWhenUsed/>
    <w:rsid w:val="001E7121"/>
    <w:pPr>
      <w:spacing w:before="100" w:beforeAutospacing="1" w:after="100" w:afterAutospacing="1" w:line="240" w:lineRule="auto"/>
    </w:pPr>
    <w:rPr>
      <w:rFonts w:ascii="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1E7121"/>
    <w:rPr>
      <w:rFonts w:ascii="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1E7121"/>
    <w:rPr>
      <w:rFonts w:ascii="Times New Roman" w:hAnsi="Times New Roman" w:cs="Times New Roman"/>
      <w:b/>
      <w:bCs/>
      <w:sz w:val="36"/>
      <w:szCs w:val="36"/>
      <w:lang w:val="en-GB" w:eastAsia="en-GB"/>
    </w:rPr>
  </w:style>
  <w:style w:type="character" w:styleId="Hyperlink">
    <w:name w:val="Hyperlink"/>
    <w:basedOn w:val="DefaultParagraphFont"/>
    <w:uiPriority w:val="99"/>
    <w:semiHidden/>
    <w:unhideWhenUsed/>
    <w:rsid w:val="001E71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061576">
      <w:bodyDiv w:val="1"/>
      <w:marLeft w:val="0"/>
      <w:marRight w:val="0"/>
      <w:marTop w:val="0"/>
      <w:marBottom w:val="0"/>
      <w:divBdr>
        <w:top w:val="none" w:sz="0" w:space="0" w:color="auto"/>
        <w:left w:val="none" w:sz="0" w:space="0" w:color="auto"/>
        <w:bottom w:val="none" w:sz="0" w:space="0" w:color="auto"/>
        <w:right w:val="none" w:sz="0" w:space="0" w:color="auto"/>
      </w:divBdr>
    </w:div>
    <w:div w:id="893083086">
      <w:bodyDiv w:val="1"/>
      <w:marLeft w:val="0"/>
      <w:marRight w:val="0"/>
      <w:marTop w:val="0"/>
      <w:marBottom w:val="0"/>
      <w:divBdr>
        <w:top w:val="none" w:sz="0" w:space="0" w:color="auto"/>
        <w:left w:val="none" w:sz="0" w:space="0" w:color="auto"/>
        <w:bottom w:val="none" w:sz="0" w:space="0" w:color="auto"/>
        <w:right w:val="none" w:sz="0" w:space="0" w:color="auto"/>
      </w:divBdr>
    </w:div>
    <w:div w:id="1019116369">
      <w:bodyDiv w:val="1"/>
      <w:marLeft w:val="0"/>
      <w:marRight w:val="0"/>
      <w:marTop w:val="0"/>
      <w:marBottom w:val="0"/>
      <w:divBdr>
        <w:top w:val="none" w:sz="0" w:space="0" w:color="auto"/>
        <w:left w:val="none" w:sz="0" w:space="0" w:color="auto"/>
        <w:bottom w:val="none" w:sz="0" w:space="0" w:color="auto"/>
        <w:right w:val="none" w:sz="0" w:space="0" w:color="auto"/>
      </w:divBdr>
      <w:divsChild>
        <w:div w:id="642463416">
          <w:marLeft w:val="0"/>
          <w:marRight w:val="0"/>
          <w:marTop w:val="0"/>
          <w:marBottom w:val="0"/>
          <w:divBdr>
            <w:top w:val="none" w:sz="0" w:space="0" w:color="auto"/>
            <w:left w:val="none" w:sz="0" w:space="0" w:color="auto"/>
            <w:bottom w:val="none" w:sz="0" w:space="0" w:color="auto"/>
            <w:right w:val="none" w:sz="0" w:space="0" w:color="auto"/>
          </w:divBdr>
        </w:div>
      </w:divsChild>
    </w:div>
    <w:div w:id="1787039714">
      <w:bodyDiv w:val="1"/>
      <w:marLeft w:val="0"/>
      <w:marRight w:val="0"/>
      <w:marTop w:val="0"/>
      <w:marBottom w:val="0"/>
      <w:divBdr>
        <w:top w:val="none" w:sz="0" w:space="0" w:color="auto"/>
        <w:left w:val="none" w:sz="0" w:space="0" w:color="auto"/>
        <w:bottom w:val="none" w:sz="0" w:space="0" w:color="auto"/>
        <w:right w:val="none" w:sz="0" w:space="0" w:color="auto"/>
      </w:divBdr>
      <w:divsChild>
        <w:div w:id="1344433095">
          <w:marLeft w:val="0"/>
          <w:marRight w:val="0"/>
          <w:marTop w:val="0"/>
          <w:marBottom w:val="0"/>
          <w:divBdr>
            <w:top w:val="none" w:sz="0" w:space="0" w:color="auto"/>
            <w:left w:val="none" w:sz="0" w:space="0" w:color="auto"/>
            <w:bottom w:val="none" w:sz="0" w:space="0" w:color="auto"/>
            <w:right w:val="none" w:sz="0" w:space="0" w:color="auto"/>
          </w:divBdr>
        </w:div>
      </w:divsChild>
    </w:div>
    <w:div w:id="20666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www.sciencemag.org/authors/instructions-preparing-initial-manuscrip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Lawson</dc:creator>
  <cp:keywords/>
  <dc:description/>
  <cp:lastModifiedBy>James Lawson</cp:lastModifiedBy>
  <cp:revision>5</cp:revision>
  <cp:lastPrinted>2017-12-04T05:21:00Z</cp:lastPrinted>
  <dcterms:created xsi:type="dcterms:W3CDTF">2017-12-05T07:36:00Z</dcterms:created>
  <dcterms:modified xsi:type="dcterms:W3CDTF">2017-12-13T00:41:00Z</dcterms:modified>
</cp:coreProperties>
</file>