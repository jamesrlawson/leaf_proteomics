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5F91E" w14:textId="7E86813D" w:rsidR="00FF010E" w:rsidRPr="00181AAD" w:rsidRDefault="00155277" w:rsidP="00C77BC4">
      <w:pPr>
        <w:outlineLvl w:val="0"/>
        <w:rPr>
          <w:rStyle w:val="Strong"/>
          <w:rFonts w:eastAsia="Times New Roman"/>
          <w:b w:val="0"/>
          <w:i/>
        </w:rPr>
      </w:pPr>
      <w:r>
        <w:rPr>
          <w:rStyle w:val="Strong"/>
          <w:rFonts w:eastAsia="Times New Roman"/>
          <w:b w:val="0"/>
          <w:i/>
        </w:rPr>
        <w:t xml:space="preserve">Draft of </w:t>
      </w:r>
      <w:r w:rsidR="00181AAD">
        <w:rPr>
          <w:rStyle w:val="Strong"/>
          <w:rFonts w:eastAsia="Times New Roman"/>
          <w:b w:val="0"/>
          <w:i/>
        </w:rPr>
        <w:t>2018</w:t>
      </w:r>
      <w:r>
        <w:rPr>
          <w:rStyle w:val="Strong"/>
          <w:rFonts w:eastAsia="Times New Roman"/>
          <w:b w:val="0"/>
          <w:i/>
        </w:rPr>
        <w:t>-</w:t>
      </w:r>
      <w:r w:rsidR="00181AAD">
        <w:rPr>
          <w:rStyle w:val="Strong"/>
          <w:rFonts w:eastAsia="Times New Roman"/>
          <w:b w:val="0"/>
          <w:i/>
        </w:rPr>
        <w:t>2</w:t>
      </w:r>
      <w:r>
        <w:rPr>
          <w:rStyle w:val="Strong"/>
          <w:rFonts w:eastAsia="Times New Roman"/>
          <w:b w:val="0"/>
          <w:i/>
        </w:rPr>
        <w:t>-</w:t>
      </w:r>
      <w:r w:rsidR="00181AAD">
        <w:rPr>
          <w:rStyle w:val="Strong"/>
          <w:rFonts w:eastAsia="Times New Roman"/>
          <w:b w:val="0"/>
          <w:i/>
        </w:rPr>
        <w:t>16</w:t>
      </w:r>
      <w:r>
        <w:rPr>
          <w:rStyle w:val="Strong"/>
          <w:rFonts w:eastAsia="Times New Roman"/>
          <w:b w:val="0"/>
          <w:i/>
        </w:rPr>
        <w:t xml:space="preserve">; </w:t>
      </w:r>
      <w:r w:rsidR="00181AAD">
        <w:rPr>
          <w:rStyle w:val="Strong"/>
          <w:rFonts w:eastAsia="Times New Roman"/>
          <w:b w:val="0"/>
          <w:i/>
        </w:rPr>
        <w:t xml:space="preserve">main text </w:t>
      </w:r>
      <w:r>
        <w:rPr>
          <w:rStyle w:val="Strong"/>
          <w:rFonts w:eastAsia="Times New Roman"/>
          <w:b w:val="0"/>
          <w:i/>
        </w:rPr>
        <w:t>c</w:t>
      </w:r>
      <w:r w:rsidR="00FF010E" w:rsidRPr="00181AAD">
        <w:rPr>
          <w:rStyle w:val="Strong"/>
          <w:rFonts w:eastAsia="Times New Roman"/>
          <w:b w:val="0"/>
          <w:i/>
        </w:rPr>
        <w:t xml:space="preserve">urrently </w:t>
      </w:r>
      <w:r w:rsidR="00181AAD">
        <w:rPr>
          <w:rStyle w:val="Strong"/>
          <w:rFonts w:eastAsia="Times New Roman"/>
          <w:b w:val="0"/>
          <w:i/>
        </w:rPr>
        <w:t>~</w:t>
      </w:r>
      <w:r w:rsidR="00FF010E" w:rsidRPr="00181AAD">
        <w:rPr>
          <w:rStyle w:val="Strong"/>
          <w:rFonts w:eastAsia="Times New Roman"/>
          <w:b w:val="0"/>
          <w:i/>
        </w:rPr>
        <w:t>13</w:t>
      </w:r>
      <w:r w:rsidR="00181AAD">
        <w:rPr>
          <w:rStyle w:val="Strong"/>
          <w:rFonts w:eastAsia="Times New Roman"/>
          <w:b w:val="0"/>
          <w:i/>
        </w:rPr>
        <w:t>4</w:t>
      </w:r>
      <w:r w:rsidR="00FF010E" w:rsidRPr="00181AAD">
        <w:rPr>
          <w:rStyle w:val="Strong"/>
          <w:rFonts w:eastAsia="Times New Roman"/>
          <w:b w:val="0"/>
          <w:i/>
        </w:rPr>
        <w:t>0 words without refs notes or captions</w:t>
      </w:r>
    </w:p>
    <w:p w14:paraId="092A3BB0" w14:textId="77777777" w:rsidR="007A418A" w:rsidRDefault="007A418A" w:rsidP="007A418A">
      <w:pPr>
        <w:rPr>
          <w:rFonts w:eastAsia="Times New Roman"/>
          <w:sz w:val="24"/>
          <w:szCs w:val="24"/>
          <w:lang w:val="en-GB" w:eastAsia="en-GB"/>
        </w:rPr>
      </w:pPr>
      <w:r>
        <w:rPr>
          <w:rStyle w:val="Strong"/>
          <w:rFonts w:eastAsia="Times New Roman"/>
        </w:rPr>
        <w:t>Reports</w:t>
      </w:r>
      <w:r>
        <w:rPr>
          <w:rFonts w:eastAsia="Times New Roman"/>
        </w:rPr>
        <w:t xml:space="preserve"> (up to ~2500 words including references, notes and captions or ~3 printed pages) present important new research results of broad significance. Reports should include an abstract, an introductory paragraph, up to four figures or tables, and about 30 references. Materials and Methods should usually be included in </w:t>
      </w:r>
      <w:hyperlink r:id="rId6" w:history="1">
        <w:r>
          <w:rPr>
            <w:rStyle w:val="Hyperlink"/>
            <w:rFonts w:eastAsia="Times New Roman"/>
          </w:rPr>
          <w:t>supplementary materials</w:t>
        </w:r>
      </w:hyperlink>
      <w:r>
        <w:rPr>
          <w:rFonts w:eastAsia="Times New Roman"/>
        </w:rPr>
        <w:t>,</w:t>
      </w:r>
    </w:p>
    <w:p w14:paraId="16DDED62" w14:textId="77777777" w:rsidR="00C15ACD" w:rsidRDefault="001E7121" w:rsidP="00C15ACD">
      <w:pPr>
        <w:spacing w:after="0" w:line="240" w:lineRule="auto"/>
        <w:rPr>
          <w:rFonts w:ascii="Times New Roman" w:hAnsi="Times New Roman" w:cs="Times New Roman"/>
          <w:b/>
          <w:bCs/>
          <w:sz w:val="24"/>
          <w:szCs w:val="24"/>
          <w:lang w:val="en-GB" w:eastAsia="en-GB"/>
        </w:rPr>
      </w:pPr>
      <w:r w:rsidRPr="001E7121">
        <w:rPr>
          <w:rFonts w:ascii="Times New Roman" w:eastAsia="Times New Roman" w:hAnsi="Times New Roman" w:cs="Times New Roman"/>
          <w:b/>
          <w:bCs/>
          <w:sz w:val="24"/>
          <w:szCs w:val="24"/>
          <w:lang w:val="en-GB" w:eastAsia="en-GB"/>
        </w:rPr>
        <w:t>Title:</w:t>
      </w:r>
      <w:r w:rsidR="00760295" w:rsidRPr="00760295">
        <w:t xml:space="preserve"> </w:t>
      </w:r>
      <w:r w:rsidR="00760295">
        <w:t>should be no more than 96 characters (including spaces)</w:t>
      </w:r>
      <w:r w:rsidRPr="001E7121">
        <w:rPr>
          <w:rFonts w:ascii="Times New Roman" w:eastAsia="Times New Roman" w:hAnsi="Times New Roman" w:cs="Times New Roman"/>
          <w:b/>
          <w:bCs/>
          <w:sz w:val="24"/>
          <w:szCs w:val="24"/>
          <w:lang w:val="en-GB" w:eastAsia="en-GB"/>
        </w:rPr>
        <w:br/>
        <w:t>One Sentence Summary:</w:t>
      </w:r>
      <w:r w:rsidR="00C15ACD" w:rsidRPr="00C15ACD">
        <w:t xml:space="preserve"> </w:t>
      </w:r>
      <w:r w:rsidR="00C15ACD">
        <w:t>capturing the most important point should be submitted for Research Articles, Reports and Reviews. These should be a maximum of 125 characters and should complement rather than repeat the title</w:t>
      </w:r>
      <w:r w:rsidRPr="001E7121">
        <w:rPr>
          <w:rFonts w:ascii="Times New Roman" w:eastAsia="Times New Roman" w:hAnsi="Times New Roman" w:cs="Times New Roman"/>
          <w:b/>
          <w:bCs/>
          <w:sz w:val="24"/>
          <w:szCs w:val="24"/>
          <w:lang w:val="en-GB" w:eastAsia="en-GB"/>
        </w:rPr>
        <w:br/>
        <w:t>Abstract:</w:t>
      </w:r>
      <w:r w:rsidR="00C15ACD">
        <w:rPr>
          <w:rFonts w:ascii="Times New Roman" w:eastAsia="Times New Roman" w:hAnsi="Times New Roman" w:cs="Times New Roman"/>
          <w:b/>
          <w:bCs/>
          <w:sz w:val="24"/>
          <w:szCs w:val="24"/>
          <w:lang w:val="en-GB" w:eastAsia="en-GB"/>
        </w:rPr>
        <w:t xml:space="preserve"> </w:t>
      </w:r>
      <w:r w:rsidR="00C15ACD">
        <w:t>of Research Articles and Reports should explain to the general reader why the research was done, what was found and why the results are important. They should start with some brief BACKGROUND information: a sentence giving a broad introduction to the field comprehensible to the general reader, and then a sentence of more detailed background specific to your study. This should be followed by an explanation of the OBJECTIVES/METHODS and then the RESULTS. The final sentence should outline the main CONCLUSIONS of the study, in terms that will be comprehensible to all our readers. The Abstract is distinct from the main body of the text, and thus should not be the only source of background information critical to understanding the manuscript. Please do not include citations or abbreviations in the Abstract. The abstract should be 125 words or less.</w:t>
      </w:r>
      <w:r w:rsidRPr="001E7121">
        <w:rPr>
          <w:rFonts w:ascii="Times New Roman" w:eastAsia="Times New Roman" w:hAnsi="Times New Roman" w:cs="Times New Roman"/>
          <w:b/>
          <w:bCs/>
          <w:sz w:val="24"/>
          <w:szCs w:val="24"/>
          <w:lang w:val="en-GB" w:eastAsia="en-GB"/>
        </w:rPr>
        <w:br/>
      </w:r>
    </w:p>
    <w:p w14:paraId="6719D03E" w14:textId="5AE877BB" w:rsidR="001E7121" w:rsidRPr="001E7121" w:rsidRDefault="001E7121" w:rsidP="00C15ACD">
      <w:pPr>
        <w:spacing w:after="0" w:line="240" w:lineRule="auto"/>
        <w:rPr>
          <w:rFonts w:ascii="Times New Roman" w:hAnsi="Times New Roman" w:cs="Times New Roman"/>
          <w:sz w:val="24"/>
          <w:szCs w:val="24"/>
          <w:lang w:val="en-GB" w:eastAsia="en-GB"/>
        </w:rPr>
      </w:pPr>
      <w:r w:rsidRPr="001E7121">
        <w:rPr>
          <w:rFonts w:ascii="Times New Roman" w:hAnsi="Times New Roman" w:cs="Times New Roman"/>
          <w:b/>
          <w:bCs/>
          <w:sz w:val="24"/>
          <w:szCs w:val="24"/>
          <w:lang w:val="en-GB" w:eastAsia="en-GB"/>
        </w:rPr>
        <w:t>Main Text</w:t>
      </w:r>
      <w:r w:rsidRPr="001E7121">
        <w:rPr>
          <w:rFonts w:ascii="Times New Roman" w:hAnsi="Times New Roman" w:cs="Times New Roman"/>
          <w:sz w:val="24"/>
          <w:szCs w:val="24"/>
          <w:lang w:val="en-GB" w:eastAsia="en-GB"/>
        </w:rPr>
        <w:t xml:space="preserve"> is not divided into sub-headings for Reports. Subheadings are used only in Research Articles, and Reviews.</w:t>
      </w:r>
    </w:p>
    <w:p w14:paraId="2594C7E1" w14:textId="77777777" w:rsidR="001E7121" w:rsidRPr="001E7121" w:rsidRDefault="001E7121" w:rsidP="001E7121">
      <w:pPr>
        <w:spacing w:after="0" w:line="240" w:lineRule="auto"/>
        <w:rPr>
          <w:rFonts w:ascii="Times New Roman" w:eastAsia="Times New Roman" w:hAnsi="Times New Roman" w:cs="Times New Roman"/>
          <w:sz w:val="24"/>
          <w:szCs w:val="24"/>
          <w:lang w:val="en-GB" w:eastAsia="en-GB"/>
        </w:rPr>
      </w:pPr>
    </w:p>
    <w:p w14:paraId="050390E3" w14:textId="6C4150C8" w:rsidR="008C05FC" w:rsidRDefault="008C05FC" w:rsidP="00C77BC4">
      <w:pPr>
        <w:ind w:left="1440" w:hanging="1440"/>
        <w:outlineLvl w:val="0"/>
      </w:pPr>
      <w:r>
        <w:t>TITLE Photosynthetic proteins at continental scale</w:t>
      </w:r>
    </w:p>
    <w:p w14:paraId="4CD99CE1" w14:textId="5D0D7320" w:rsidR="001C4421" w:rsidRDefault="001C4421" w:rsidP="006968E6">
      <w:pPr>
        <w:ind w:left="1440" w:hanging="1440"/>
      </w:pPr>
      <w:r>
        <w:t>ONE SENTENCE SUMMARY</w:t>
      </w:r>
      <w:r w:rsidR="00884DDE">
        <w:t xml:space="preserve"> (maybe put the </w:t>
      </w:r>
      <w:proofErr w:type="spellStart"/>
      <w:r w:rsidR="00884DDE">
        <w:t>imptce</w:t>
      </w:r>
      <w:proofErr w:type="spellEnd"/>
      <w:r w:rsidR="00884DDE">
        <w:t xml:space="preserve"> of the tech advance here, complementing the abstract?) </w:t>
      </w:r>
      <w:r w:rsidR="00884DDE">
        <w:rPr>
          <w:rFonts w:ascii="Helvetica" w:eastAsia="Helvetica" w:hAnsi="Helvetica" w:cs="Helvetica"/>
        </w:rPr>
        <w:t>–</w:t>
      </w:r>
      <w:r w:rsidR="00884DDE">
        <w:t xml:space="preserve"> or else the major patterns </w:t>
      </w:r>
      <w:r w:rsidR="00884DDE">
        <w:rPr>
          <w:rFonts w:ascii="Helvetica" w:eastAsia="Helvetica" w:hAnsi="Helvetica" w:cs="Helvetica"/>
        </w:rPr>
        <w:t>–</w:t>
      </w:r>
      <w:r w:rsidR="00884DDE">
        <w:t xml:space="preserve"> can only be one or other of these</w:t>
      </w:r>
    </w:p>
    <w:p w14:paraId="7507DD3D" w14:textId="259C4EC3" w:rsidR="001C4421" w:rsidRDefault="001C4421" w:rsidP="006968E6">
      <w:pPr>
        <w:ind w:left="1440" w:hanging="1440"/>
      </w:pPr>
      <w:r>
        <w:t>ABSTRACT</w:t>
      </w:r>
      <w:r w:rsidR="00766174">
        <w:t xml:space="preserve"> (125 words, 6-8 sentences</w:t>
      </w:r>
      <w:r w:rsidR="00A3643D">
        <w:t>; currently 1</w:t>
      </w:r>
      <w:r w:rsidR="00240A14">
        <w:t>39</w:t>
      </w:r>
      <w:r w:rsidR="00A3643D">
        <w:t xml:space="preserve"> words</w:t>
      </w:r>
      <w:r w:rsidR="00766174">
        <w:t>)</w:t>
      </w:r>
    </w:p>
    <w:p w14:paraId="6D257992" w14:textId="77777777" w:rsidR="00A3643D" w:rsidRDefault="00E97A98" w:rsidP="00CC0C9E">
      <w:r>
        <w:t xml:space="preserve">Wide-area vegetation functioning currently is interpreted and modelled via total N measurements, which have been achievable across many species and sites. Yet within total N lie many specific proteins with different specific functions. </w:t>
      </w:r>
    </w:p>
    <w:p w14:paraId="30D26818" w14:textId="4CC5FFB1" w:rsidR="00766174" w:rsidRDefault="00E97A98" w:rsidP="00CC0C9E">
      <w:r>
        <w:t>Here we report single pass quantification of al</w:t>
      </w:r>
      <w:r w:rsidR="008E4EBC">
        <w:t xml:space="preserve">most all individual </w:t>
      </w:r>
      <w:r w:rsidR="00240A14">
        <w:t xml:space="preserve">leaf </w:t>
      </w:r>
      <w:r>
        <w:t>proteins across species spanning continental scale and much of the world</w:t>
      </w:r>
      <w:r w:rsidRPr="00181AAD">
        <w:t>’</w:t>
      </w:r>
      <w:r>
        <w:t xml:space="preserve">s </w:t>
      </w:r>
      <w:proofErr w:type="spellStart"/>
      <w:r>
        <w:t>bioclimate</w:t>
      </w:r>
      <w:proofErr w:type="spellEnd"/>
      <w:r>
        <w:t xml:space="preserve"> space. </w:t>
      </w:r>
    </w:p>
    <w:p w14:paraId="6E703245" w14:textId="6F0624E0" w:rsidR="00766174" w:rsidRDefault="00DD7144" w:rsidP="00CC0C9E">
      <w:r>
        <w:t>P</w:t>
      </w:r>
      <w:commentRangeStart w:id="0"/>
      <w:r>
        <w:t xml:space="preserve">roteins responsible for C fixation per leaf area increased toward lower rainfall, as expected from least-cost theory for balancing nitrogen with water use. Proteins responsible for light capture increased toward lower irradiance, as expected for coordination of light capture with carboxylation capacity. </w:t>
      </w:r>
      <w:r w:rsidR="008E4EBC">
        <w:t xml:space="preserve">Both protein groups increased toward lower temperature, </w:t>
      </w:r>
      <w:r w:rsidR="00075C1E">
        <w:t xml:space="preserve">as expected from the decline in activity per mol. </w:t>
      </w:r>
      <w:commentRangeEnd w:id="0"/>
      <w:r w:rsidR="00075C1E" w:rsidRPr="00181AAD">
        <w:commentReference w:id="0"/>
      </w:r>
    </w:p>
    <w:p w14:paraId="4229DA8C" w14:textId="56F0363C" w:rsidR="00766174" w:rsidRDefault="00A3643D" w:rsidP="00CC0C9E">
      <w:r>
        <w:t>P</w:t>
      </w:r>
      <w:r w:rsidR="00075C1E">
        <w:t>roteomic method</w:t>
      </w:r>
      <w:r w:rsidR="008C3648">
        <w:t>s</w:t>
      </w:r>
      <w:r w:rsidR="00075C1E">
        <w:t xml:space="preserve"> adopted here for the first time have potential </w:t>
      </w:r>
      <w:r w:rsidR="00766174">
        <w:t xml:space="preserve">to </w:t>
      </w:r>
      <w:r>
        <w:t>advance</w:t>
      </w:r>
      <w:r w:rsidR="00766174">
        <w:t xml:space="preserve"> many areas of ecology </w:t>
      </w:r>
      <w:r w:rsidR="00075C1E">
        <w:t xml:space="preserve">via </w:t>
      </w:r>
      <w:r>
        <w:t xml:space="preserve">broad-scale </w:t>
      </w:r>
      <w:r w:rsidR="00075C1E">
        <w:t>quantification of</w:t>
      </w:r>
      <w:r>
        <w:t xml:space="preserve"> proteins with specific functions.</w:t>
      </w:r>
    </w:p>
    <w:p w14:paraId="536D1DA4" w14:textId="159CFF0F" w:rsidR="00BC2F9B" w:rsidRPr="00BC2F9B" w:rsidRDefault="004A129A" w:rsidP="00C77BC4">
      <w:pPr>
        <w:ind w:left="1440" w:hanging="1440"/>
        <w:outlineLvl w:val="0"/>
      </w:pPr>
      <w:r>
        <w:t>MAIN TEXT</w:t>
      </w:r>
    </w:p>
    <w:p w14:paraId="099EA54C" w14:textId="74245E9A" w:rsidR="008C05FC" w:rsidRPr="00BC2F9B" w:rsidRDefault="008C05FC" w:rsidP="005541DC">
      <w:r>
        <w:t>I</w:t>
      </w:r>
      <w:r w:rsidRPr="00BC2F9B">
        <w:t xml:space="preserve">nterpretation of what vegetation is doing across wide areas and many species </w:t>
      </w:r>
      <w:r>
        <w:t>has previously relied</w:t>
      </w:r>
      <w:r w:rsidRPr="00BC2F9B">
        <w:t xml:space="preserve"> on measurements of leaf nitrogen content, both </w:t>
      </w:r>
      <w:r>
        <w:t>for</w:t>
      </w:r>
      <w:r w:rsidRPr="00BC2F9B">
        <w:t xml:space="preserve"> comparative trait ecology</w:t>
      </w:r>
      <w:ins w:id="1" w:author="James Lawson" w:date="2018-05-10T11:16:00Z">
        <w:r w:rsidR="00EE3D33">
          <w:t xml:space="preserve"> </w:t>
        </w:r>
        <w:r w:rsidR="00EE3D33">
          <w:fldChar w:fldCharType="begin" w:fldLock="1"/>
        </w:r>
      </w:ins>
      <w:r w:rsidR="003F2891">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"http://www.mendeley.com/documents/?uuid=113ed1d1-b623-4509-8e92-01d43ed3e81b" ] } ], "mendeley" : { "formattedCitation" : "(Ian J Wright et al., 2004)", "plainTextFormattedCitation" : "(Ian J Wright et al., 2004)", "previouslyFormattedCitation" : "(Ian J Wright et al., 2004)" }, "properties" : { "noteIndex" : 0 }, "schema" : "https://github.com/citation-style-language/schema/raw/master/csl-citation.json" }</w:instrText>
      </w:r>
      <w:r w:rsidR="00EE3D33">
        <w:fldChar w:fldCharType="separate"/>
      </w:r>
      <w:r w:rsidR="003F2891" w:rsidRPr="003F2891">
        <w:rPr>
          <w:noProof/>
        </w:rPr>
        <w:t>(Ian J Wright et al., 2004)</w:t>
      </w:r>
      <w:ins w:id="2" w:author="James Lawson" w:date="2018-05-10T11:16:00Z">
        <w:r w:rsidR="00EE3D33">
          <w:fldChar w:fldCharType="end"/>
        </w:r>
      </w:ins>
      <w:r w:rsidRPr="00BC2F9B">
        <w:t xml:space="preserve"> </w:t>
      </w:r>
      <w:commentRangeStart w:id="3"/>
      <w:del w:id="4" w:author="James Lawson" w:date="2018-05-10T11:16:00Z">
        <w:r w:rsidRPr="00BC2F9B" w:rsidDel="00EE3D33">
          <w:delText>(</w:delText>
        </w:r>
      </w:del>
      <w:del w:id="5" w:author="James Lawson" w:date="2018-05-08T19:01:00Z">
        <w:r w:rsidRPr="00BC2F9B" w:rsidDel="00227001">
          <w:delText>refs</w:delText>
        </w:r>
      </w:del>
      <w:del w:id="6" w:author="James Lawson" w:date="2018-05-10T11:16:00Z">
        <w:r w:rsidRPr="00BC2F9B" w:rsidDel="00EE3D33">
          <w:delText>)</w:delText>
        </w:r>
        <w:commentRangeEnd w:id="3"/>
        <w:r w:rsidDel="00EE3D33">
          <w:rPr>
            <w:rStyle w:val="CommentReference"/>
          </w:rPr>
          <w:commentReference w:id="3"/>
        </w:r>
        <w:r w:rsidRPr="00BC2F9B" w:rsidDel="00EE3D33">
          <w:delText xml:space="preserve"> </w:delText>
        </w:r>
      </w:del>
      <w:r w:rsidRPr="00BC2F9B">
        <w:t xml:space="preserve">and </w:t>
      </w:r>
      <w:r>
        <w:t>for</w:t>
      </w:r>
      <w:r w:rsidRPr="00BC2F9B">
        <w:t xml:space="preserve"> models intended to capture contribution of vegetation to world carbon budgets </w:t>
      </w:r>
      <w:ins w:id="7" w:author="James Lawson" w:date="2018-05-10T11:17:00Z">
        <w:r w:rsidR="00EE3D33">
          <w:fldChar w:fldCharType="begin" w:fldLock="1"/>
        </w:r>
      </w:ins>
      <w:r w:rsidR="004710FB">
        <w:instrText>ADDIN CSL_CITATION { "citationItems" : [ { "id" : "ITEM-1", "itemData" : { "DOI" : "10.1111/j.1365-2486.2008.01744.x", "ISBN" : "1354-1013", "ISSN" : "13541013", "abstract" : "Photosynthetic capacity and its relationship to leaf nitrogen content are two of the most sensitive parameters of terrestrial biosphere models (TBM) whose representation in global-scale simulations has been severely hampered by a lack of systematic analyses using a sufficiently broad database. Here, we use data of qualitative traits, climate and soil to subdivide the terrestrial vegetation into functional types (PFT), and then assimilate observations of carboxylation capacity, V(max) (723 data points), and maximum photosynthesis rates, A(max) (776 data points), into the C(3) photosynthesis model proposed by Farquhar et al. to constrain the relationship of V(max)(25) (V(max) normalised to 25 degrees C) to leaf nitrogen content per unit leaf area for each PFT. In a second step, the resulting functions are used to predict V(max)(25) per PFT from easily measurable values of leaf nitrogen content in natural vegetation (1966 data points). Mean values of V(max)(25) thus obtained are implemented into a TBM (BETHY within the coupled climate-vegetation model ECHAM5/JSBACH) and modelled gross primary production (GPP) is compared with independent observations on stand scale. Apart from providing parameter ranges per PFT constrained from much more comprehensive data, the results of this analysis enable several major improvements on previous parameterisations. (1) The range of mean V(max)(25) between PFTs is dominated by differences of photosynthetic nitrogen use efficiency (NUE, defined as V(max)(25) divided by leaf nitrogen content), while within each PFT, the scatter of V(max)(25) values is dominated by the high variability of leaf nitrogen content. (2) We find a systematic depression of NUE on certain tropical soils that are known to be deficient in phosphorous. (3) V(max)(25) of tropical trees derived by this study is substantially lower than earlier estimates currently used in TBMs, with an obvious effect on modelled GPP and surface temperature. (4) The root-mean-squared difference between modelled and observed GPP is substantially reduced.", "author" : [ { "dropping-particle" : "", "family" : "Kattge", "given" : "Jens", "non-dropping-particle" : "", "parse-names" : false, "suffix" : "" }, { "dropping-particle" : "", "family" : "Knorr", "given" : "Wolfgang", "non-dropping-particle" : "", "parse-names" : false, "suffix" : "" }, { "dropping-particle" : "", "family" : "Raddatz", "given" : "Thomas", "non-dropping-particle" : "", "parse-names" : false, "suffix" : "" }, { "dropping-particle" : "", "family" : "Wirth", "given" : "Christian", "non-dropping-particle" : "", "parse-names" : false, "suffix" : "" } ], "container-title" : "Global Change Biology", "id" : "ITEM-1", "issue" : "4", "issued" : { "date-parts" : [ [ "2009" ] ] }, "page" : "976-991", "title" : "Quantifying photosynthetic capacity and its relationship to leaf nitrogen content for global-scale terrestrial biosphere models", "type" : "article-journal", "volume" : "15" }, "uris" : [ "http://www.mendeley.com/documents/?uuid=3e7c282c-008a-4a66-8f6e-f7c5c2806ce1" ] }, { "id" : "ITEM-2", "itemData" : { "DOI" : "10.1111/j.1461-0248.2008.01219.x", "ISBN" : "1461-0248", "ISSN" : "1461023X", "PMID" : "18627410", "abstract" : "Worldwide decomposition rates depend both on climate and the legacy of plant functional traits as litter quality. To quantify the degree to which functional differentiation among species affects their litter decomposition rates, we brought together leaf trait and litter mass loss data for 818 species from 66 decomposition experiments on six continents. We show that: (i) the magnitude of species-driven differences is much larger than previously thought and greater than climate-driven variation; (ii) the decomposability of a species' litter is consistently correlated with that species' ecological strategy within different ecosystems globally, representing a new connection between whole plant carbon strategy and biogeochemical cycling. This connection between plant strategies and decomposability is crucial for both understanding vegetation-soil feedbacks, and for improving forecasts of the global carbon cycle.", "author" : [ { "dropping-particle" : "", "family" : "Cornwell", "given" : "William K.", "non-dropping-particle" : "", "parse-names" : false, "suffix" : "" }, { "dropping-particle" : "", "family" : "Cornelissen", "given" : "Johannes H C", "non-dropping-particle" : "", "parse-names" : false, "suffix" : "" }, { "dropping-particle" : "", "family" : "Amatangelo", "given" : "Kathryn", "non-dropping-particle" : "", "parse-names" : false, "suffix" : "" }, { "dropping-particle" : "", "family" : "Dorrepaal", "given" : "Ellen", "non-dropping-particle" : "", "parse-names" : false, "suffix" : "" }, { "dropping-particle" : "", "family" : "Eviner", "given" : "Valerie T.", "non-dropping-particle" : "", "parse-names" : false, "suffix" : "" }, { "dropping-particle" : "", "family" : "Godoy", "given" : "Oscar", "non-dropping-particle" : "", "parse-names" : false, "suffix" : "" }, { "dropping-particle" : "", "family" : "Hobbie", "given" : "Sarah E.", "non-dropping-particle" : "", "parse-names" : false, "suffix" : "" }, { "dropping-particle" : "", "family" : "Hoorens", "given" : "Bart", "non-dropping-particle" : "", "parse-names" : false, "suffix" : "" }, { "dropping-particle" : "", "family" : "Kurokawa", "given" : "Hiroko", "non-dropping-particle" : "", "parse-names" : false, "suffix" : "" }, { "dropping-particle" : "", "family" : "P\u00e9rez-Harguindeguy", "given" : "Natalia", "non-dropping-particle" : "", "parse-names" : false, "suffix" : "" }, { "dropping-particle" : "", "family" : "Quested", "given" : "Helen M.", "non-dropping-particle" : "", "parse-names" : false, "suffix" : "" }, { "dropping-particle" : "", "family" : "Santiago", "given" : "Louis S.", "non-dropping-particle" : "", "parse-names" : false, "suffix" : "" }, { "dropping-particle" : "", "family" : "Wardle", "given" : "David A.", "non-dropping-particle" : "", "parse-names" : false, "suffix" : "" }, { "dropping-particle" : "", "family" : "Wright", "given" : "Ian J.", "non-dropping-particle" : "", "parse-names" : false, "suffix" : "" }, { "dropping-particle" : "", "family" : "Aerts", "given" : "Rien", "non-dropping-particle" : "", "parse-names" : false, "suffix" : "" }, { "dropping-particle" : "", "family" : "Allison", "given" : "Steven D.", "non-dropping-particle" : "", "parse-names" : false, "suffix" : "" }, { "dropping-particle" : "", "family" : "Bodegom", "given" : "Peter", "non-dropping-particle" : "Van", "parse-names" : false, "suffix" : "" }, { "dropping-particle" : "", "family" : "Brovkin", "given" : "Victor", "non-dropping-particle" : "", "parse-names" : false, "suffix" : "" }, { "dropping-particle" : "", "family" : "Chatain", "given" : "Alex", "non-dropping-particle" : "", "parse-names" : false, "suffix" : "" }, { "dropping-particle" : "V.", "family" : "Callaghan", "given" : "Terry", "non-dropping-particle" : "", "parse-names" : false, "suffix" : "" }, { "dropping-particle" : "", "family" : "D\u00edaz", "given" : "Sandra", "non-dropping-particle" : "", "parse-names" : false, "suffix" : "" }, { "dropping-particle" : "", "family" : "Garnier", "given" : "Eric", "non-dropping-particle" : "", "parse-names" : false, "suffix" : "" }, { "dropping-particle" : "", "family" : "Gurvich", "given" : "Diego E.", "non-dropping-particle" : "", "parse-names" : false, "suffix" : "" }, { "dropping-particle" : "", "family" : "Kazakou", "given" : "Elena", "non-dropping-particle" : "", "parse-names" : false, "suffix" : "" }, { "dropping-particle" : "", "family" : "Klein", "given" : "Julia A.", "non-dropping-particle" : "", "parse-names" : false, "suffix" : "" }, { "dropping-particle" : "", "family" : "Read", "given" : "Jenny", "non-dropping-particle" : "", "parse-names" : false, "suffix" : "" }, { "dropping-particle" : "", "family" : "Reich", "given" : "Peter B.", "non-dropping-particle" : "", "parse-names" : false, "suffix" : "" }, { "dropping-particle" : "", "family" : "Soudzilovskaia", "given" : "Nadejda A.", "non-dropping-particle" : "", "parse-names" : false, "suffix" : "" }, { "dropping-particle" : "", "family" : "Vaieretti", "given" : "M. Victoria", "non-dropping-particle" : "", "parse-names" : false, "suffix" : "" }, { "dropping-particle" : "", "family" : "Westoby", "given" : "Mark", "non-dropping-particle" : "", "parse-names" : false, "suffix" : "" } ], "container-title" : "Ecology Letters", "id" : "ITEM-2", "issue" : "10", "issued" : { "date-parts" : [ [ "2008" ] ] }, "page" : "1065-1071", "title" : "Plant species traits are the predominant control on litter decomposition rates within biomes worldwide", "type" : "article-journal", "volume" : "11" }, "uris" : [ "http://www.mendeley.com/documents/?uuid=c9926d1c-da4f-43a5-96b3-c7a9b35d3456" ] }, { "id" : "ITEM-3", "itemData" : { "DOI" : "10.1111/j.1466-8238.2011.00717.x", "ISBN" : "1466-8238", "ISSN" : "1466822X", "abstract" : "Aim Despite their importance for predicting fluxes to and from terrestrial ecosys- tems, dynamic global vegetation models have insufficient realism because of their use of plant functional types (PFTs) with constant attributes. Based on recent advances in community ecology, we explore the merits of a traits-based vegetation model to deal with current shortcomings. Location Global. Methods A research review of current concepts and information, providing a new perspective, supported by quantitative analysis of a global traits database. Results Continuous and process-based trait\u2013environment relations are central to a traits-based approach and allow us to directly calculate fluxes based on functional characteristics. By quantifying community assembly concepts, it is possible to predict trait values from environmental drivers, although these relations are still imperfect. Through the quantification of these relations, effects of adaptation and species replacement upon environmental changes are implicitly accounted for. Such functional links also allow direct calculation of fluxes, including those related to feedbacks through the nitrogen and water cycle. Finally, a traits-basedmodel allows the prediction of new trait combinations and no-analogue ecosystem functions projected to arise in the near future, which is not feasible in current vegetation models. A separate calculation of ecosystem fluxes and PFT occurrences in traits- based models allows for flexible vegetation classifications. Main conclusions Given the advantages described above, we argue that traits- based modelling deserves consideration (although it will not be easy) if one is to aim for better climate projections.", "author" : [ { "dropping-particle" : "", "family" : "Bodegom", "given" : "P. M.", "non-dropping-particle" : "Van", "parse-names" : false, "suffix" : "" }, { "dropping-particle" : "", "family" : "Douma", "given" : "J. C.", "non-dropping-particle" : "", "parse-names" : false, "suffix" : "" }, { "dropping-particle" : "", "family" : "Witte", "given" : "J. P.M.", "non-dropping-particle" : "", "parse-names" : false, "suffix" : "" }, { "dropping-particle" : "", "family" : "Ordo\u00f1ez", "given" : "J. C.", "non-dropping-particle" : "", "parse-names" : false, "suffix" : "" }, { "dropping-particle" : "", "family" : "Bartholomeus", "given" : "R. P.", "non-dropping-particle" : "", "parse-names" : false, "suffix" : "" }, { "dropping-particle" : "", "family" : "Aerts", "given" : "R.", "non-dropping-particle" : "", "parse-names" : false, "suffix" : "" } ], "container-title" : "Global Ecology and Biogeography", "id" : "ITEM-3", "issue" : "6", "issued" : { "date-parts" : [ [ "2012" ] ] }, "page" : "625-636", "title" : "Going beyond limitations of plant functional types when predicting global ecosystem-atmosphere fluxes: Exploring the merits of traits-based approaches", "type" : "article-journal", "volume" : "21" }, "uris" : [ "http://www.mendeley.com/documents/?uuid=bd0cbd21-8fb1-463a-934a-36c11a3e19bc" ] } ], "mendeley" : { "formattedCitation" : "(Cornwell et al., 2008; Kattge, Knorr, Raddatz, &amp; Wirth, 2009; Van Bodegom et al., 2012)", "plainTextFormattedCitation" : "(Cornwell et al., 2008; Kattge, Knorr, Raddatz, &amp; Wirth, 2009; Van Bodegom et al., 2012)", "previouslyFormattedCitation" : "(Cornwell et al., 2008; Kattge, Knorr, Raddatz, &amp; Wirth, 2009; Van Bodegom et al., 2012)" }, "properties" : { "noteIndex" : 0 }, "schema" : "https://github.com/citation-style-language/schema/raw/master/csl-citation.json" }</w:instrText>
      </w:r>
      <w:r w:rsidR="00EE3D33">
        <w:fldChar w:fldCharType="separate"/>
      </w:r>
      <w:r w:rsidR="00EE3D33" w:rsidRPr="00EE3D33">
        <w:rPr>
          <w:noProof/>
        </w:rPr>
        <w:t>(Cornwell et al., 2008; Kattge, Knorr, Raddatz, &amp; Wirth, 2009; Van Bodegom et al., 2012)</w:t>
      </w:r>
      <w:ins w:id="8" w:author="James Lawson" w:date="2018-05-10T11:17:00Z">
        <w:r w:rsidR="00EE3D33">
          <w:fldChar w:fldCharType="end"/>
        </w:r>
      </w:ins>
      <w:del w:id="9" w:author="James Lawson" w:date="2018-05-10T11:18:00Z">
        <w:r w:rsidRPr="00BC2F9B" w:rsidDel="00EE3D33">
          <w:delText>(</w:delText>
        </w:r>
      </w:del>
      <w:del w:id="10" w:author="James Lawson" w:date="2018-05-08T19:01:00Z">
        <w:r w:rsidRPr="00BC2F9B" w:rsidDel="00227001">
          <w:delText>refs</w:delText>
        </w:r>
      </w:del>
      <w:del w:id="11" w:author="James Lawson" w:date="2018-05-10T11:18:00Z">
        <w:r w:rsidRPr="00BC2F9B" w:rsidDel="00EE3D33">
          <w:delText>)</w:delText>
        </w:r>
      </w:del>
      <w:r w:rsidRPr="00BC2F9B">
        <w:t xml:space="preserve">. </w:t>
      </w:r>
      <w:r>
        <w:t xml:space="preserve">This is </w:t>
      </w:r>
      <w:r>
        <w:lastRenderedPageBreak/>
        <w:t>because l</w:t>
      </w:r>
      <w:r w:rsidRPr="00BC2F9B">
        <w:t>eaf nitrogen content is feasible to analyse across many hundreds of species and samples</w:t>
      </w:r>
      <w:r>
        <w:t>. Yet total leaf nitrogen</w:t>
      </w:r>
      <w:r w:rsidRPr="00BC2F9B">
        <w:t xml:space="preserve"> </w:t>
      </w:r>
      <w:r>
        <w:t>includes</w:t>
      </w:r>
      <w:r w:rsidRPr="00BC2F9B">
        <w:t xml:space="preserve"> many different proteins</w:t>
      </w:r>
      <w:r w:rsidR="00C713E4">
        <w:t>, as well as some non-protein N pools</w:t>
      </w:r>
      <w:r>
        <w:t xml:space="preserve">. </w:t>
      </w:r>
      <w:r w:rsidR="00C713E4" w:rsidRPr="00BC2F9B">
        <w:t>Each protein or protein-complex carries out specific transactions, ranging from bulk transfers of carbon between atmosphere and vegetation down to defences against specific pathogens or herbivores.</w:t>
      </w:r>
      <w:r w:rsidR="00C713E4">
        <w:t xml:space="preserve"> </w:t>
      </w:r>
    </w:p>
    <w:p w14:paraId="367709E0" w14:textId="27BBAE4C" w:rsidR="001D0B78" w:rsidRPr="00BC2F9B" w:rsidRDefault="00D263A7">
      <w:r w:rsidRPr="00BC2F9B">
        <w:t xml:space="preserve">To date, methods </w:t>
      </w:r>
      <w:r w:rsidR="000571E6" w:rsidRPr="00BC2F9B">
        <w:t>for precisely quantifying</w:t>
      </w:r>
      <w:r w:rsidRPr="00BC2F9B">
        <w:t xml:space="preserve"> protein</w:t>
      </w:r>
      <w:r w:rsidR="00B9393D">
        <w:t xml:space="preserve"> amounts</w:t>
      </w:r>
      <w:r w:rsidRPr="00BC2F9B">
        <w:t xml:space="preserve"> in leaves </w:t>
      </w:r>
      <w:r w:rsidR="00B9393D">
        <w:t xml:space="preserve">have </w:t>
      </w:r>
      <w:r w:rsidR="000571E6" w:rsidRPr="00BC2F9B">
        <w:t>been too intensive to apply across large numbers of samples</w:t>
      </w:r>
      <w:r w:rsidR="00E6372B" w:rsidRPr="00E6372B">
        <w:t xml:space="preserve"> </w:t>
      </w:r>
      <w:r w:rsidR="00E6372B" w:rsidRPr="003D1460">
        <w:rPr>
          <w:highlight w:val="yellow"/>
          <w:rPrChange w:id="12" w:author="James Lawson" w:date="2018-04-12T14:03:00Z">
            <w:rPr/>
          </w:rPrChange>
        </w:rPr>
        <w:t xml:space="preserve">(see </w:t>
      </w:r>
      <w:proofErr w:type="spellStart"/>
      <w:r w:rsidR="00E6372B" w:rsidRPr="003D1460">
        <w:rPr>
          <w:highlight w:val="yellow"/>
          <w:rPrChange w:id="13" w:author="James Lawson" w:date="2018-04-12T14:03:00Z">
            <w:rPr/>
          </w:rPrChange>
        </w:rPr>
        <w:t>SuppMat</w:t>
      </w:r>
      <w:proofErr w:type="spellEnd"/>
      <w:r w:rsidR="00E6372B" w:rsidRPr="003D1460">
        <w:rPr>
          <w:highlight w:val="yellow"/>
          <w:rPrChange w:id="14" w:author="James Lawson" w:date="2018-04-12T14:03:00Z">
            <w:rPr/>
          </w:rPrChange>
        </w:rPr>
        <w:t xml:space="preserve"> for </w:t>
      </w:r>
      <w:r w:rsidR="00B9393D" w:rsidRPr="003D1460">
        <w:rPr>
          <w:highlight w:val="yellow"/>
          <w:rPrChange w:id="15" w:author="James Lawson" w:date="2018-04-12T14:03:00Z">
            <w:rPr/>
          </w:rPrChange>
        </w:rPr>
        <w:t>extended</w:t>
      </w:r>
      <w:r w:rsidR="00E6372B" w:rsidRPr="003D1460">
        <w:rPr>
          <w:highlight w:val="yellow"/>
          <w:rPrChange w:id="16" w:author="James Lawson" w:date="2018-04-12T14:03:00Z">
            <w:rPr/>
          </w:rPrChange>
        </w:rPr>
        <w:t xml:space="preserve"> comment)</w:t>
      </w:r>
      <w:r w:rsidR="00442DFA">
        <w:t>. L</w:t>
      </w:r>
      <w:r w:rsidR="000571E6" w:rsidRPr="00BC2F9B">
        <w:t xml:space="preserve">aborious benchtop assays </w:t>
      </w:r>
      <w:r w:rsidR="00442DFA">
        <w:t xml:space="preserve">have been needed </w:t>
      </w:r>
      <w:r w:rsidR="000571E6" w:rsidRPr="00BC2F9B">
        <w:t>to measure abundance of specific proteins of interest</w:t>
      </w:r>
      <w:ins w:id="17" w:author="James Lawson" w:date="2018-05-10T11:29:00Z">
        <w:r w:rsidR="004710FB">
          <w:t xml:space="preserve"> </w:t>
        </w:r>
        <w:r w:rsidR="004710FB">
          <w:fldChar w:fldCharType="begin" w:fldLock="1"/>
        </w:r>
      </w:ins>
      <w:r w:rsidR="00E62FAC">
        <w:instrText>ADDIN CSL_CITATION { "citationItems" : [ { "id" : "ITEM-1", "itemData" : { "author" : [ { "dropping-particle" : "", "family" : "Evans", "given" : "John R.", "non-dropping-particle" : "", "parse-names" : false, "suffix" : "" }, { "dropping-particle" : "", "family" : "Seeman", "given" : "Jeffery R.", "non-dropping-particle" : "", "parse-names" : false, "suffix" : "" } ], "container-title" : "Photosynthesis", "id" : "ITEM-1", "issue" : "January", "issued" : { "date-parts" : [ [ "1989" ] ] }, "page" : "183-205", "title" : "The allocation of protein nitrogen in the photosynthetic apparatus: costs, consequences, and control", "type" : "article-journal" }, "uris" : [ "http://www.mendeley.com/documents/?uuid=06b98bd9-c1d4-4fd2-a4d3-fb527c196f62" ] }, { "id" : "ITEM-2", "itemData" : { "DOI" : "10.1093/jxb/39.2.157", "author" : [ { "dropping-particle" : "", "family" : "Catt", "given" : "J W", "non-dropping-particle" : "", "parse-names" : false, "suffix" : "" }, { "dropping-particle" : "", "family" : "Millard", "given" : "P", "non-dropping-particle" : "", "parse-names" : false, "suffix" : "" } ], "container-title" : "Journal of experimental botany", "id" : "ITEM-2", "issue" : "March 2009", "issued" : { "date-parts" : [ [ "1988" ] ] }, "page" : "157-164", "title" : "The Measurement of Ribulose 1, 5-bisphosphate Carboxylase/Oxygenase Concentration in the Leaves of Potato Plants by Enzyme Linked Immunosorbtion Assays", "type" : "article-journal", "volume" : "39" }, "uris" : [ "http://www.mendeley.com/documents/?uuid=5c1fd028-2411-49da-8a44-a27e3cd2b28e" ] }, { "id" : "ITEM-3", "itemData" : { "author" : [ { "dropping-particle" : "", "family" : "Hikosaka", "given" : "K", "non-dropping-particle" : "", "parse-names" : false, "suffix" : "" }, { "dropping-particle" : "", "family" : "Hanba", "given" : "Y T", "non-dropping-particle" : "", "parse-names" : false, "suffix" : "" }, { "dropping-particle" : "", "family" : "Hirose", "given" : "T", "non-dropping-particle" : "", "parse-names" : false, "suffix" : "" }, { "dropping-particle" : "", "family" : "Terashima", "given" : "I", "non-dropping-particle" : "", "parse-names" : false, "suffix" : "" } ], "container-title" : "Functional Ecology", "id" : "ITEM-3", "issued" : { "date-parts" : [ [ "1998" ] ] }, "page" : "896-905", "title" : "Photosynthetic nitrogen-use efficiency in leaves of woody and herbaceous species", "type" : "article-journal", "volume" : "12" }, "uris" : [ "http://www.mendeley.com/documents/?uuid=36226c80-d228-449e-acbb-64dc5d6fa86f" ] } ], "mendeley" : { "formattedCitation" : "(Catt &amp; Millard, 1988; John R. Evans &amp; Seeman, 1989; K Hikosaka, Hanba, Hirose, &amp; Terashima, 1998)", "plainTextFormattedCitation" : "(Catt &amp; Millard, 1988; John R. Evans &amp; Seeman, 1989; K Hikosaka, Hanba, Hirose, &amp; Terashima, 1998)", "previouslyFormattedCitation" : "(Catt &amp; Millard, 1988; John R. Evans &amp; Seeman, 1989; K Hikosaka, Hanba, Hirose, &amp; Terashima, 1998)" }, "properties" : { "noteIndex" : 0 }, "schema" : "https://github.com/citation-style-language/schema/raw/master/csl-citation.json" }</w:instrText>
      </w:r>
      <w:r w:rsidR="004710FB">
        <w:fldChar w:fldCharType="separate"/>
      </w:r>
      <w:r w:rsidR="00A7564F" w:rsidRPr="00A7564F">
        <w:rPr>
          <w:noProof/>
        </w:rPr>
        <w:t>(Catt &amp; Millard, 1988; John R. Evans &amp; Seeman, 1989; K Hikosaka, Hanba, Hirose, &amp; Terashima, 1998)</w:t>
      </w:r>
      <w:ins w:id="18" w:author="James Lawson" w:date="2018-05-10T11:29:00Z">
        <w:r w:rsidR="004710FB">
          <w:fldChar w:fldCharType="end"/>
        </w:r>
      </w:ins>
      <w:r w:rsidR="000571E6" w:rsidRPr="00BC2F9B">
        <w:t xml:space="preserve">. </w:t>
      </w:r>
      <w:r w:rsidR="001D0685" w:rsidRPr="00BC2F9B">
        <w:t>Alternatively</w:t>
      </w:r>
      <w:r w:rsidR="000571E6" w:rsidRPr="00BC2F9B">
        <w:t xml:space="preserve">, amounts </w:t>
      </w:r>
      <w:r w:rsidR="001D0685" w:rsidRPr="00BC2F9B">
        <w:t>have been</w:t>
      </w:r>
      <w:r w:rsidR="000571E6" w:rsidRPr="00BC2F9B">
        <w:t xml:space="preserve"> </w:t>
      </w:r>
      <w:r w:rsidR="001D0685" w:rsidRPr="00BC2F9B">
        <w:t>estimated</w:t>
      </w:r>
      <w:r w:rsidR="000571E6" w:rsidRPr="00BC2F9B">
        <w:t xml:space="preserve"> </w:t>
      </w:r>
      <w:r w:rsidR="001D0685" w:rsidRPr="00BC2F9B">
        <w:t>indirectly using</w:t>
      </w:r>
      <w:r w:rsidR="000571E6" w:rsidRPr="00BC2F9B">
        <w:t xml:space="preserve"> prox</w:t>
      </w:r>
      <w:r w:rsidR="00442DFA">
        <w:t>ies</w:t>
      </w:r>
      <w:r w:rsidR="001D0685" w:rsidRPr="00BC2F9B">
        <w:t>:</w:t>
      </w:r>
      <w:r w:rsidR="000571E6" w:rsidRPr="00BC2F9B">
        <w:t xml:space="preserve"> chlorophyll </w:t>
      </w:r>
      <w:del w:id="19" w:author="James Lawson" w:date="2018-04-12T14:03:00Z">
        <w:r w:rsidR="002D0224" w:rsidRPr="00BC2F9B" w:rsidDel="003D1460">
          <w:delText>can be</w:delText>
        </w:r>
      </w:del>
      <w:ins w:id="20" w:author="James Lawson" w:date="2018-04-12T14:03:00Z">
        <w:r w:rsidR="003D1460">
          <w:t>is</w:t>
        </w:r>
      </w:ins>
      <w:r w:rsidR="001D0685" w:rsidRPr="00BC2F9B">
        <w:t xml:space="preserve"> used </w:t>
      </w:r>
      <w:r w:rsidR="000571E6" w:rsidRPr="00BC2F9B">
        <w:t xml:space="preserve">as a proxy for amount </w:t>
      </w:r>
      <w:r w:rsidR="001D0685" w:rsidRPr="00BC2F9B">
        <w:t xml:space="preserve">of </w:t>
      </w:r>
      <w:r w:rsidR="000571E6" w:rsidRPr="00BC2F9B">
        <w:t>light harvesting proteins</w:t>
      </w:r>
      <w:ins w:id="21" w:author="James Lawson" w:date="2018-05-10T11:35:00Z">
        <w:r w:rsidR="004710FB">
          <w:t xml:space="preserve"> </w:t>
        </w:r>
        <w:r w:rsidR="004710FB">
          <w:fldChar w:fldCharType="begin" w:fldLock="1"/>
        </w:r>
      </w:ins>
      <w:r w:rsidR="00E62FAC">
        <w:instrText>ADDIN CSL_CITATION { "citationItems" : [ { "id" : "ITEM-1", "itemData" : { "DOI" : "10.1046/j.1365-3040.2001.00724.x", "ISBN" : "0140-7791", "ISSN" : "01407791", "PMID" : "4865", "abstract" : "Changes in specific leaf area (SLA, projected leaf area per unit leaf dry mass) and nitrogen partitioning between pro- teins within leaves occur during the acclimation of plants to their growth irradiance. In this paper, the relative impor- tance of both of these changes in maximizing carbon gain is quantified. Photosynthesis, SLA and nitrogen partitioning within leaves was determined from 10 dicotyledonous C 3 species grown in photon irradiances of 200 and 1000 m mol m - 2 s - 1 . Photosynthetic rate per unit leaf area measured under the growth irradiance was, on average, three times higher for high-light-grown plants than for those grown under low light, and two times higher when measured near light saturation. However, light-saturated photosynthetic rate per unit leaf dry mass was unaltered by growth irradi- ance because low-light plants had double the SLA. Nitro- gen concentrations per unit leaf mass were constant between the two light treatments, but plants grown in low light partitioned a larger fraction of leaf nitrogen into light harvesting. Leaf absorptance was curvilinearly related to chlorophyll content and independent of SLA. Daily photo- synthesis per unit leaf dry mass under low-light conditions was much more responsive to changes in SLA than to nitro- gen partitioning. Under high light, sensitivity to nitrogen partitioning increased, but changes in SLA were still more important.", "author" : [ { "dropping-particle" : "", "family" : "Evans", "given" : "J. R.", "non-dropping-particle" : "", "parse-names" : false, "suffix" : "" }, { "dropping-particle" : "", "family" : "Poorter", "given" : "H.", "non-dropping-particle" : "", "parse-names" : false, "suffix" : "" } ], "container-title" : "Plant, Cell and Environment", "id" : "ITEM-1", "issue" : "8", "issued" : { "date-parts" : [ [ "2001" ] ] }, "page" : "755-767", "title" : "Photosynthetic acclimation of plants to growth irradiance: The relative importance of specific leaf area and nitrogen partitioning in maximizing carbon gain", "type" : "article-journal", "volume" : "24" }, "uris" : [ "http://www.mendeley.com/documents/?uuid=88a69f37-189d-47eb-b0d2-ab809050ae1a" ] }, { "id" : "ITEM-2", "itemData" : { "DOI" : "10.1111/j.1365-3040.2007.01683.x", "ISBN" : "0140-7791", "ISSN" : "01407791", "PMID" : "17661747", "abstract" : "Plant canopies are characterized by dramatic gradients of light between\\ncanopy top and bottom, and interactions between light, temperature\\nand water vapour deficits. This review summarizes current knowledge\\nof potentials and limitations of acclimation of foliage photosynthetic\\ncapacity (Amax) and light-harvesting efficiency to complex environmental\\ngradients within the canopies. Acclimation of Amax to high light\\navailability involves accumulation of rate-limiting photosynthetic\\nproteins per unit leaf area as the result of increases in leaf thickness\\nin broad-leaved species and volume : total area ratio and mesophyll\\nthickness in species with complex geometry of leaf cross-section.\\nEnhancement of light-harvesting efficiency in low light occurs through\\nincreased chlorophyll production per unit dry mass, greater leaf\\narea per unit dry mass investment in leaves and shoot architectural\\nmodifications that improve leaf exposure and reduce within-shoot\\nshading. All these acclimation responses vary among species, resulting\\nin species-specific use efficiencies of low and high light. In fast-growing\\ncanopies and in evergreen species, where foliage developed and acclimated\\nto a certain light environment becomes shaded by newly developing\\nfoliage, leaf senescence, age-dependent changes in cell wall characteristics\\nand limited foliage re-acclimation capacity can constrain adjustment\\nof older leaves to modified light availabilities. The review further\\ndemonstrates that leaves in different canopy positions respond differently\\nto dynamic fluctuations in light availability and to multiple environmental\\nstresses. Foliage acclimated to high irradiance respond more plastically\\nto rapid changes in leaf light environment, and is more resistant\\nto co-occurring heat and water stress. However, in higher light,\\nco-occurring stresses can more strongly curb the efficiency of foliage\\nphotosynthetic machinery through reductions in internal diffusion\\nconductance to CO2. This review demonstrates strong foliage potential\\nfor acclimation to within-canopy environmental gradients, but also\\nhighlights complex constraints on acclimation and foliage functioning\\nresulting from light \u00d7 foliage age interactions, multiple environmental\\nstresses, dynamic light fluctuations and species-specific leaf and\\nshoot structural constraints.", "author" : [ { "dropping-particle" : "", "family" : "Niinemets", "given" : "\u00dclo", "non-dropping-particle" : "", "parse-names" : false, "suffix" : "" } ], "container-title" : "Plant, Cell and Environment", "id" : "ITEM-2", "issue" : "9", "issued" : { "date-parts" : [ [ "2007" ] ] }, "page" : "1052-1071", "title" : "Photosynthesis and resource distribution through plant canopies", "type" : "article", "volume" : "30" }, "uris" : [ "http://www.mendeley.com/documents/?uuid=9eabb6b8-12a8-4d48-890a-2e21ad3541e7" ] } ], "mendeley" : { "formattedCitation" : "(J. R. Evans &amp; Poorter, 2001; \u00dc. Niinemets, 2007)", "plainTextFormattedCitation" : "(J. R. Evans &amp; Poorter, 2001; \u00dc. Niinemets, 2007)", "previouslyFormattedCitation" : "(J. R. Evans &amp; Poorter, 2001; \u00dc. Niinemets, 2007)" }, "properties" : { "noteIndex" : 0 }, "schema" : "https://github.com/citation-style-language/schema/raw/master/csl-citation.json" }</w:instrText>
      </w:r>
      <w:r w:rsidR="004710FB">
        <w:fldChar w:fldCharType="separate"/>
      </w:r>
      <w:r w:rsidR="00E62FAC" w:rsidRPr="00E62FAC">
        <w:rPr>
          <w:noProof/>
        </w:rPr>
        <w:t>(J. R. Evans &amp; Poorter, 2001; Ü. Niinemets, 2007)</w:t>
      </w:r>
      <w:ins w:id="22" w:author="James Lawson" w:date="2018-05-10T11:35:00Z">
        <w:r w:rsidR="004710FB">
          <w:fldChar w:fldCharType="end"/>
        </w:r>
      </w:ins>
      <w:r w:rsidR="001D0685" w:rsidRPr="00BC2F9B">
        <w:t xml:space="preserve">, and </w:t>
      </w:r>
      <w:r w:rsidR="002D0224" w:rsidRPr="00BC2F9B">
        <w:t xml:space="preserve">abundance estimates of the carbon fixing enzyme Rubisco can be derived from </w:t>
      </w:r>
      <w:r w:rsidR="001D0685" w:rsidRPr="00BC2F9B">
        <w:t>leaf gas exchange measurements</w:t>
      </w:r>
      <w:ins w:id="23" w:author="James Lawson" w:date="2018-05-10T11:41:00Z">
        <w:r w:rsidR="005E2595">
          <w:t xml:space="preserve"> </w:t>
        </w:r>
      </w:ins>
      <w:ins w:id="24" w:author="James Lawson" w:date="2018-05-10T11:49:00Z">
        <w:r w:rsidR="005E2595">
          <w:fldChar w:fldCharType="begin" w:fldLock="1"/>
        </w:r>
      </w:ins>
      <w:r w:rsidR="00E62FAC">
        <w:instrText>ADDIN CSL_CITATION { "citationItems" : [ { "id" : "ITEM-1", "itemData" : { "DOI" : "10.1046/j.1365-3040.1997.d01-133.x", "ISBN" : "0140-7791", "ISSN" : "0140-7791", "PMID" : "3150", "abstract" : "A process-based leaf gas exchange model for C3 plants was developed which specifically describes the effects observed along light gradients of shifting nitrogen investment in carboxylation and bioenergetics and modified leaf thick- ness due to altered stacking of photosynthetic units. The model was parametrized for the late-successional, shade- tolerant deciduous species Acer saccharum Marsh. The specific activity of ribulose-1,5-bisphosphate carboxylase (Rubisco) and the maximum photosynthetic electron transport rate per unit cytochrome f (cyt f) were used as indices that vary proportionally with nitrogen investment in the capacities for carboxylation and electron transport. Rubisco and cyt f per unit leaf area are related in the model to leaf dry mass per area (MA), leaf nitrogen content per unit leaf dry mass (Nm), and partitioning coefficients for leaf nitrogen in Rubisco (PR) and in bioenergetics (PB). These partitioning coefficients are estimated from charac- teristic response curves of photosynthesis along with infor- mation on leaf structure and composition. While PR and PB determine the light-saturated value of photosynthesis, the fraction of leaf nitrogen in thylakoid light-harvesting components (PL) and the ratio of leaf chlorophyll to leaf nitrogen invested in light harvesting (CB), which is depen- dent on thylakoid stoichiometry, determine the initial pho- tosynthetic light utilization efficiency in the model. Carbon loss due to mitochondrial respiration, which also changes along light gradients, was considered to vary in proportion with carboxylation capacity. Key model parameters \u2013 Nm, PR, PB, PL, CB and stomatal sensitivity with respect to changes in net photosynthesis (Gf) \u2013 were examined as a function of MA, which is linearly related to irradiance during growth of the leaves. The results of the analysis applied to A. saccharum indicate that PB and PR increase, and Gf, PL and CB decrease with increasing MA. As a result of these effects of irradiance on nitrogen parti- tioning, the slope of the light-saturated net photosynthesis rate per unit leaf dry mass (Am max) versus Nm relationship increased with increasing growth irradiance in mid-sea- son. Furthermore, the nitrogen partitioning coefficients as *Correspondence and present address: \u00dclo Niinemets, Institute of Ecology, Estonian Academy of Sciences, Riia 181, EE-2400 Tartu, Estonia. well as the slopes of Am max versus Nm were independent of season, except during development of the le\u2026", "author" : [ { "dropping-particle" : "", "family" : "Niinemets", "given" : "U.", "non-dropping-particle" : "", "parse-names" : false, "suffix" : "" }, { "dropping-particle" : "", "family" : "Tenhunen", "given" : "J. D.", "non-dropping-particle" : "", "parse-names" : false, "suffix" : "" } ], "container-title" : "Plant, Cell and Environment", "id" : "ITEM-1", "issue" : "7", "issued" : { "date-parts" : [ [ "1997" ] ] }, "page" : "845-866", "title" : "A model separating leaf structural and physiological effects on carbon gain along light gradients for the shade-tolerant species Acer saccharum", "type" : "article-journal", "volume" : "20" }, "uris" : [ "http://www.mendeley.com/documents/?uuid=cd64265b-cc0f-4287-8d83-dcd76be3dee0" ] } ], "mendeley" : { "formattedCitation" : "(U. Niinemets &amp; Tenhunen, 1997)", "plainTextFormattedCitation" : "(U. Niinemets &amp; Tenhunen, 1997)", "previouslyFormattedCitation" : "(U. Niinemets &amp; Tenhunen, 1997)" }, "properties" : { "noteIndex" : 0 }, "schema" : "https://github.com/citation-style-language/schema/raw/master/csl-citation.json" }</w:instrText>
      </w:r>
      <w:r w:rsidR="005E2595">
        <w:fldChar w:fldCharType="separate"/>
      </w:r>
      <w:r w:rsidR="00E62FAC" w:rsidRPr="00E62FAC">
        <w:rPr>
          <w:noProof/>
        </w:rPr>
        <w:t>(U. Niinemets &amp; Tenhunen, 1997)</w:t>
      </w:r>
      <w:ins w:id="25" w:author="James Lawson" w:date="2018-05-10T11:49:00Z">
        <w:r w:rsidR="005E2595">
          <w:fldChar w:fldCharType="end"/>
        </w:r>
      </w:ins>
      <w:r w:rsidR="001D0685" w:rsidRPr="00BC2F9B">
        <w:t>.</w:t>
      </w:r>
      <w:del w:id="26" w:author="James Lawson" w:date="2018-04-12T14:03:00Z">
        <w:r w:rsidR="000571E6" w:rsidRPr="00BC2F9B" w:rsidDel="003D1460">
          <w:delText xml:space="preserve"> </w:delText>
        </w:r>
      </w:del>
    </w:p>
    <w:p w14:paraId="3762A885" w14:textId="2A430FAC" w:rsidR="00BC2F9B" w:rsidRPr="00BC2F9B" w:rsidRDefault="001D0B78" w:rsidP="00E87B26">
      <w:pPr>
        <w:rPr>
          <w:rFonts w:ascii="Calibri" w:eastAsia="Times New Roman" w:hAnsi="Calibri" w:cs="Times New Roman"/>
          <w:lang w:eastAsia="en-AU"/>
        </w:rPr>
      </w:pPr>
      <w:r w:rsidRPr="00BC2F9B">
        <w:t xml:space="preserve">Here we apply new proteomics techniques that make possible one-pass quantification of almost all proteins in a leaf. </w:t>
      </w:r>
      <w:r w:rsidR="00FB7FF3" w:rsidRPr="00BC2F9B">
        <w:t xml:space="preserve">We used quantitative mass spectrometry to analyse 320 leaves from 32 Australian eucalypt species </w:t>
      </w:r>
      <w:r w:rsidR="00BD5BF4">
        <w:t xml:space="preserve">distributed across eastern Australia </w:t>
      </w:r>
      <w:r w:rsidR="00FB7FF3" w:rsidRPr="00BC2F9B">
        <w:t xml:space="preserve">from </w:t>
      </w:r>
      <w:r w:rsidR="00BD5BF4" w:rsidRPr="00BC2F9B">
        <w:t xml:space="preserve">5-27 </w:t>
      </w:r>
      <w:r w:rsidR="00BD5BF4" w:rsidRPr="00BC2F9B">
        <w:rPr>
          <w:rFonts w:ascii="Helvetica" w:eastAsia="Helvetica" w:hAnsi="Helvetica" w:cs="Helvetica"/>
        </w:rPr>
        <w:t>°</w:t>
      </w:r>
      <w:proofErr w:type="gramStart"/>
      <w:r w:rsidR="00BD5BF4" w:rsidRPr="00BC2F9B">
        <w:rPr>
          <w:rFonts w:ascii="Helvetica" w:eastAsia="Helvetica" w:hAnsi="Helvetica" w:cs="Helvetica"/>
        </w:rPr>
        <w:t>C</w:t>
      </w:r>
      <w:r w:rsidR="00BD5BF4" w:rsidRPr="00BC2F9B">
        <w:t xml:space="preserve"> </w:t>
      </w:r>
      <w:r w:rsidR="00BD5BF4">
        <w:t xml:space="preserve"> of</w:t>
      </w:r>
      <w:proofErr w:type="gramEnd"/>
      <w:r w:rsidR="00BD5BF4">
        <w:t xml:space="preserve"> mean annual temperature and from 200-3200 mm of mean annual rainfall </w:t>
      </w:r>
      <w:r w:rsidR="00FB7FF3" w:rsidRPr="00BC2F9B">
        <w:t xml:space="preserve">(Fig. 1). </w:t>
      </w:r>
      <w:r w:rsidR="00FB7FF3" w:rsidRPr="00BC2F9B">
        <w:rPr>
          <w:rFonts w:ascii="Calibri" w:eastAsia="Times New Roman" w:hAnsi="Calibri" w:cs="Times New Roman"/>
          <w:lang w:eastAsia="en-AU"/>
        </w:rPr>
        <w:t xml:space="preserve">The resulting dataset describes protein abundances at all levels of functional organisation, from broad groupings down to individual protein subunits. </w:t>
      </w:r>
    </w:p>
    <w:p w14:paraId="7DC7A499" w14:textId="33190964" w:rsidR="00BC2F9B" w:rsidRPr="00BC2F9B" w:rsidRDefault="00E87B26" w:rsidP="00BC2F9B">
      <w:r>
        <w:t>We</w:t>
      </w:r>
      <w:r w:rsidR="00BC2F9B">
        <w:t xml:space="preserve"> </w:t>
      </w:r>
      <w:r w:rsidR="005D41EC">
        <w:t>detected</w:t>
      </w:r>
      <w:r w:rsidR="00BC2F9B">
        <w:t xml:space="preserve"> </w:t>
      </w:r>
      <w:ins w:id="27" w:author="James Lawson" w:date="2018-04-12T14:09:00Z">
        <w:r w:rsidR="003D1460">
          <w:t xml:space="preserve">up to </w:t>
        </w:r>
      </w:ins>
      <w:del w:id="28" w:author="James Lawson" w:date="2018-04-12T14:09:00Z">
        <w:r w:rsidR="00BC2F9B" w:rsidRPr="003D1460" w:rsidDel="003D1460">
          <w:rPr>
            <w:highlight w:val="yellow"/>
            <w:rPrChange w:id="29" w:author="James Lawson" w:date="2018-04-12T14:04:00Z">
              <w:rPr/>
            </w:rPrChange>
          </w:rPr>
          <w:delText>X</w:delText>
        </w:r>
        <w:r w:rsidR="00BC2F9B" w:rsidRPr="006A5466" w:rsidDel="003D1460">
          <w:delText xml:space="preserve"> </w:delText>
        </w:r>
      </w:del>
      <w:ins w:id="30" w:author="James Lawson" w:date="2018-04-12T14:09:00Z">
        <w:r w:rsidR="003D1460">
          <w:t>2581</w:t>
        </w:r>
        <w:r w:rsidR="003D1460" w:rsidRPr="006A5466">
          <w:t xml:space="preserve"> </w:t>
        </w:r>
      </w:ins>
      <w:r w:rsidR="00BC2F9B" w:rsidRPr="006A5466">
        <w:t>individual proteins</w:t>
      </w:r>
      <w:r w:rsidR="00BC2F9B">
        <w:t xml:space="preserve"> per </w:t>
      </w:r>
      <w:r>
        <w:t xml:space="preserve">leaf </w:t>
      </w:r>
      <w:r w:rsidR="00BC2F9B">
        <w:t xml:space="preserve">sample, </w:t>
      </w:r>
      <w:del w:id="31" w:author="James Lawson" w:date="2018-04-12T14:09:00Z">
        <w:r w:rsidR="00BC2F9B" w:rsidDel="003D1460">
          <w:delText>on average</w:delText>
        </w:r>
        <w:r w:rsidR="009000E5" w:rsidDel="003D1460">
          <w:delText xml:space="preserve">, </w:delText>
        </w:r>
      </w:del>
      <w:r w:rsidR="00BC2F9B" w:rsidRPr="006A5466">
        <w:t xml:space="preserve">among which </w:t>
      </w:r>
      <w:r w:rsidR="00BC2F9B">
        <w:t xml:space="preserve">the </w:t>
      </w:r>
      <w:r w:rsidR="00BC2F9B" w:rsidRPr="006A5466">
        <w:t xml:space="preserve">500 </w:t>
      </w:r>
      <w:r w:rsidR="00BC2F9B">
        <w:t>most abundant proteins</w:t>
      </w:r>
      <w:r w:rsidR="00BC2F9B" w:rsidRPr="006A5466">
        <w:t xml:space="preserve"> </w:t>
      </w:r>
      <w:r w:rsidR="00BC2F9B">
        <w:t>represented</w:t>
      </w:r>
      <w:r w:rsidR="00BC2F9B" w:rsidRPr="006A5466">
        <w:t xml:space="preserve"> 90% (</w:t>
      </w:r>
      <w:r w:rsidR="00BC2F9B" w:rsidRPr="00BC2F9B">
        <w:rPr>
          <w:highlight w:val="yellow"/>
        </w:rPr>
        <w:t>Fig 2c).</w:t>
      </w:r>
      <w:r w:rsidR="00BC2F9B">
        <w:t xml:space="preserve"> T</w:t>
      </w:r>
      <w:r w:rsidR="00BC2F9B" w:rsidRPr="006A5466">
        <w:t xml:space="preserve">his is a higher degree of dominance by </w:t>
      </w:r>
      <w:r w:rsidR="00BC2F9B">
        <w:t xml:space="preserve">the </w:t>
      </w:r>
      <w:r w:rsidR="00BC2F9B" w:rsidRPr="006A5466">
        <w:t>top few proteins</w:t>
      </w:r>
      <w:r w:rsidR="00BC2F9B">
        <w:t xml:space="preserve"> than observed in </w:t>
      </w:r>
      <w:commentRangeStart w:id="32"/>
      <w:r w:rsidR="00BC2F9B">
        <w:t>[comparison] (</w:t>
      </w:r>
      <w:r w:rsidR="00BC2F9B" w:rsidRPr="00BC2F9B">
        <w:rPr>
          <w:highlight w:val="yellow"/>
        </w:rPr>
        <w:t>Fig 2d</w:t>
      </w:r>
      <w:r w:rsidR="00BC2F9B">
        <w:t xml:space="preserve">), </w:t>
      </w:r>
      <w:commentRangeEnd w:id="32"/>
      <w:r w:rsidR="00077A05">
        <w:rPr>
          <w:rStyle w:val="CommentReference"/>
        </w:rPr>
        <w:commentReference w:id="32"/>
      </w:r>
      <w:r w:rsidR="00BC2F9B">
        <w:t xml:space="preserve">reflecting the specialist nature of leaves as photosynthetic organs. </w:t>
      </w:r>
      <w:commentRangeStart w:id="33"/>
      <w:commentRangeStart w:id="34"/>
      <w:ins w:id="35" w:author="Mark Westoby" w:date="2018-03-14T16:59:00Z">
        <w:r w:rsidR="002C06F6">
          <w:t xml:space="preserve">Leaf protein data were associated with physiological </w:t>
        </w:r>
      </w:ins>
      <w:ins w:id="36" w:author="Mark Westoby" w:date="2018-03-14T17:00:00Z">
        <w:r w:rsidR="002C06F6">
          <w:t xml:space="preserve">and trait </w:t>
        </w:r>
      </w:ins>
      <w:ins w:id="37" w:author="Mark Westoby" w:date="2018-03-14T16:59:00Z">
        <w:r w:rsidR="002C06F6">
          <w:t xml:space="preserve">measurements for the species, </w:t>
        </w:r>
      </w:ins>
      <w:ins w:id="38" w:author="Mark Westoby" w:date="2018-03-14T17:00:00Z">
        <w:r w:rsidR="002C06F6">
          <w:t>and with site properties</w:t>
        </w:r>
      </w:ins>
      <w:ins w:id="39" w:author="Mark Westoby" w:date="2018-03-14T17:01:00Z">
        <w:r w:rsidR="002C06F6">
          <w:t xml:space="preserve">. This </w:t>
        </w:r>
      </w:ins>
      <w:ins w:id="40" w:author="Mark Westoby" w:date="2018-03-14T17:00:00Z">
        <w:r w:rsidR="002C06F6">
          <w:t>ma</w:t>
        </w:r>
      </w:ins>
      <w:ins w:id="41" w:author="Mark Westoby" w:date="2018-03-14T17:01:00Z">
        <w:r w:rsidR="002C06F6">
          <w:t xml:space="preserve">de </w:t>
        </w:r>
      </w:ins>
      <w:ins w:id="42" w:author="Mark Westoby" w:date="2018-03-14T17:00:00Z">
        <w:r w:rsidR="002C06F6">
          <w:t>it possible to investigate many correlation</w:t>
        </w:r>
      </w:ins>
      <w:ins w:id="43" w:author="Mark Westoby" w:date="2018-03-14T17:01:00Z">
        <w:r w:rsidR="002C06F6">
          <w:t xml:space="preserve">s both within and between these data categories, as illustrated by the </w:t>
        </w:r>
      </w:ins>
      <w:ins w:id="44" w:author="Mark Westoby" w:date="2018-03-14T16:57:00Z">
        <w:r w:rsidR="002C06F6">
          <w:t xml:space="preserve">correlation heat map </w:t>
        </w:r>
      </w:ins>
      <w:ins w:id="45" w:author="Mark Westoby" w:date="2018-03-14T16:58:00Z">
        <w:r w:rsidR="002C06F6">
          <w:t>Fig X</w:t>
        </w:r>
      </w:ins>
      <w:ins w:id="46" w:author="Mark Westoby" w:date="2018-03-14T17:02:00Z">
        <w:r w:rsidR="002C06F6">
          <w:t xml:space="preserve">. Absolute </w:t>
        </w:r>
      </w:ins>
      <w:ins w:id="47" w:author="Mark Westoby" w:date="2018-03-14T16:58:00Z">
        <w:r w:rsidR="002C06F6">
          <w:t xml:space="preserve">protein </w:t>
        </w:r>
      </w:ins>
      <w:ins w:id="48" w:author="Mark Westoby" w:date="2018-03-14T17:02:00Z">
        <w:r w:rsidR="002C06F6">
          <w:t xml:space="preserve">amounts per leaf area (below the diagonal) were </w:t>
        </w:r>
        <w:del w:id="49" w:author="James Lawson" w:date="2018-04-12T14:22:00Z">
          <w:r w:rsidR="002C06F6" w:rsidDel="00B10752">
            <w:delText>all</w:delText>
          </w:r>
        </w:del>
      </w:ins>
      <w:ins w:id="50" w:author="James Lawson" w:date="2018-04-12T14:22:00Z">
        <w:r w:rsidR="00B10752">
          <w:t>mostly</w:t>
        </w:r>
      </w:ins>
      <w:ins w:id="51" w:author="Mark Westoby" w:date="2018-03-14T17:02:00Z">
        <w:r w:rsidR="002C06F6">
          <w:t xml:space="preserve"> cor</w:t>
        </w:r>
      </w:ins>
      <w:ins w:id="52" w:author="Mark Westoby" w:date="2018-03-14T17:03:00Z">
        <w:r w:rsidR="002C06F6">
          <w:t xml:space="preserve">related with each other and with total protein and total N, but relative amounts showed few correlations. </w:t>
        </w:r>
      </w:ins>
      <w:ins w:id="53" w:author="Mark Westoby" w:date="2018-03-14T17:04:00Z">
        <w:r w:rsidR="002C06F6">
          <w:t>In other words</w:t>
        </w:r>
      </w:ins>
      <w:ins w:id="54" w:author="James Lawson" w:date="2018-04-12T14:10:00Z">
        <w:r w:rsidR="003D1460">
          <w:t>,</w:t>
        </w:r>
      </w:ins>
      <w:ins w:id="55" w:author="Mark Westoby" w:date="2018-03-14T17:04:00Z">
        <w:r w:rsidR="002C06F6">
          <w:t xml:space="preserve"> variation in total protein</w:t>
        </w:r>
      </w:ins>
      <w:ins w:id="56" w:author="Mark Westoby" w:date="2018-03-14T17:06:00Z">
        <w:r w:rsidR="002C06F6">
          <w:t xml:space="preserve"> across species</w:t>
        </w:r>
      </w:ins>
      <w:ins w:id="57" w:author="Mark Westoby" w:date="2018-03-14T17:04:00Z">
        <w:r w:rsidR="002C06F6">
          <w:t xml:space="preserve"> was </w:t>
        </w:r>
        <w:del w:id="58" w:author="James Lawson" w:date="2018-04-12T14:31:00Z">
          <w:r w:rsidR="002C06F6" w:rsidDel="00B10752">
            <w:delText>the</w:delText>
          </w:r>
        </w:del>
      </w:ins>
      <w:ins w:id="59" w:author="James Lawson" w:date="2018-04-12T14:31:00Z">
        <w:r w:rsidR="00B10752">
          <w:t>typically the</w:t>
        </w:r>
      </w:ins>
      <w:ins w:id="60" w:author="Mark Westoby" w:date="2018-03-14T17:04:00Z">
        <w:r w:rsidR="002C06F6">
          <w:t xml:space="preserve"> </w:t>
        </w:r>
      </w:ins>
      <w:ins w:id="61" w:author="Mark Westoby" w:date="2018-03-14T17:05:00Z">
        <w:r w:rsidR="002C06F6">
          <w:t>strongest</w:t>
        </w:r>
      </w:ins>
      <w:ins w:id="62" w:author="Mark Westoby" w:date="2018-03-14T17:04:00Z">
        <w:r w:rsidR="002C06F6">
          <w:t xml:space="preserve"> </w:t>
        </w:r>
        <w:del w:id="63" w:author="James Lawson" w:date="2018-04-12T14:31:00Z">
          <w:r w:rsidR="002C06F6" w:rsidDel="00B10752">
            <w:delText xml:space="preserve">single </w:delText>
          </w:r>
        </w:del>
        <w:r w:rsidR="002C06F6">
          <w:t>influence</w:t>
        </w:r>
      </w:ins>
      <w:ins w:id="64" w:author="Mark Westoby" w:date="2018-03-14T17:05:00Z">
        <w:r w:rsidR="002C06F6" w:rsidRPr="002C06F6">
          <w:t xml:space="preserve"> </w:t>
        </w:r>
        <w:r w:rsidR="002C06F6">
          <w:t xml:space="preserve">on </w:t>
        </w:r>
        <w:del w:id="65" w:author="James Lawson" w:date="2018-04-12T14:33:00Z">
          <w:r w:rsidR="002C06F6" w:rsidDel="00B24FB0">
            <w:delText xml:space="preserve">amounts of </w:delText>
          </w:r>
        </w:del>
      </w:ins>
      <w:ins w:id="66" w:author="Mark Westoby" w:date="2018-03-14T17:06:00Z">
        <w:del w:id="67" w:author="James Lawson" w:date="2018-04-12T14:33:00Z">
          <w:r w:rsidR="002C06F6" w:rsidDel="00B24FB0">
            <w:delText>individual proteins</w:delText>
          </w:r>
        </w:del>
      </w:ins>
      <w:ins w:id="68" w:author="James Lawson" w:date="2018-04-12T14:33:00Z">
        <w:r w:rsidR="00B24FB0">
          <w:t>protein amounts</w:t>
        </w:r>
      </w:ins>
      <w:ins w:id="69" w:author="Mark Westoby" w:date="2018-03-14T17:06:00Z">
        <w:r w:rsidR="002C06F6">
          <w:t xml:space="preserve">. </w:t>
        </w:r>
      </w:ins>
      <w:ins w:id="70" w:author="Mark Westoby" w:date="2018-03-14T16:58:00Z">
        <w:r w:rsidR="002C06F6">
          <w:t xml:space="preserve"> </w:t>
        </w:r>
      </w:ins>
      <w:commentRangeEnd w:id="33"/>
      <w:ins w:id="71" w:author="Mark Westoby" w:date="2018-03-14T17:07:00Z">
        <w:r w:rsidR="002C06F6">
          <w:rPr>
            <w:rStyle w:val="CommentReference"/>
          </w:rPr>
          <w:commentReference w:id="33"/>
        </w:r>
      </w:ins>
      <w:commentRangeEnd w:id="34"/>
      <w:r w:rsidR="00077A05">
        <w:rPr>
          <w:rStyle w:val="CommentReference"/>
        </w:rPr>
        <w:commentReference w:id="34"/>
      </w:r>
    </w:p>
    <w:p w14:paraId="4C28E590" w14:textId="5373CBCD" w:rsidR="00BC2F9B" w:rsidRPr="00540C5C" w:rsidRDefault="00BC2F9B" w:rsidP="00AC0D96">
      <w:pPr>
        <w:rPr>
          <w:bCs/>
          <w:color w:val="FF0000"/>
        </w:rPr>
      </w:pPr>
      <w:r>
        <w:t>The majority</w:t>
      </w:r>
      <w:r w:rsidRPr="006A5466">
        <w:t xml:space="preserve"> </w:t>
      </w:r>
      <w:r>
        <w:t>(64%</w:t>
      </w:r>
      <w:r w:rsidR="00712DAB">
        <w:t xml:space="preserve"> on average, across all species;</w:t>
      </w:r>
      <w:r>
        <w:t xml:space="preserve"> SD X%) of leaf protein was</w:t>
      </w:r>
      <w:r w:rsidRPr="006A5466">
        <w:t xml:space="preserve"> associated with photosynthesis</w:t>
      </w:r>
      <w:r>
        <w:t>:</w:t>
      </w:r>
      <w:r w:rsidRPr="006A5466">
        <w:t xml:space="preserve"> 36% </w:t>
      </w:r>
      <w:r>
        <w:t xml:space="preserve">was associated with the carbon fixing </w:t>
      </w:r>
      <w:commentRangeStart w:id="72"/>
      <w:r w:rsidR="001662C5">
        <w:t>light independent reactions</w:t>
      </w:r>
      <w:commentRangeEnd w:id="72"/>
      <w:r w:rsidR="009B3559">
        <w:rPr>
          <w:rStyle w:val="CommentReference"/>
        </w:rPr>
        <w:commentReference w:id="72"/>
      </w:r>
      <w:r>
        <w:t xml:space="preserve">, </w:t>
      </w:r>
      <w:r w:rsidRPr="006A5466">
        <w:t>22%</w:t>
      </w:r>
      <w:r>
        <w:t xml:space="preserve"> (SD X%)</w:t>
      </w:r>
      <w:r w:rsidRPr="006A5466">
        <w:t xml:space="preserve"> with </w:t>
      </w:r>
      <w:r w:rsidR="001662C5">
        <w:t>light capture</w:t>
      </w:r>
      <w:r>
        <w:t xml:space="preserve"> and 4% (SD X%) with photorespiration</w:t>
      </w:r>
      <w:r w:rsidRPr="006A5466">
        <w:t xml:space="preserve"> (Fig 2a)</w:t>
      </w:r>
      <w:r>
        <w:t>. The most abundant individual protein complexes were Rubisco (30%, SD X%) of leaf protein, and photosystem II (X%, SD X%) (Fig 2b)</w:t>
      </w:r>
      <w:r w:rsidRPr="00BB56F8">
        <w:t>. Protein synt</w:t>
      </w:r>
      <w:r>
        <w:t xml:space="preserve">hesis, folding and degradation </w:t>
      </w:r>
      <w:r w:rsidR="00AC0D96">
        <w:t>contributed</w:t>
      </w:r>
      <w:r>
        <w:t xml:space="preserve"> X</w:t>
      </w:r>
      <w:r w:rsidRPr="00BB56F8">
        <w:t>%</w:t>
      </w:r>
      <w:r>
        <w:t xml:space="preserve"> (SD X%) (Fig 2a)</w:t>
      </w:r>
      <w:r w:rsidRPr="00BB56F8">
        <w:t>.</w:t>
      </w:r>
      <w:r>
        <w:t xml:space="preserve"> </w:t>
      </w:r>
      <w:r w:rsidR="00AC0D96">
        <w:t xml:space="preserve">These quantities </w:t>
      </w:r>
      <w:r w:rsidR="00540C5C">
        <w:rPr>
          <w:color w:val="FF0000"/>
        </w:rPr>
        <w:t xml:space="preserve">for the major categories are </w:t>
      </w:r>
      <w:r w:rsidR="00AC0D96">
        <w:rPr>
          <w:color w:val="FF0000"/>
        </w:rPr>
        <w:t>of the same order as</w:t>
      </w:r>
      <w:r w:rsidR="00540C5C">
        <w:rPr>
          <w:color w:val="FF0000"/>
        </w:rPr>
        <w:t xml:space="preserve"> obtained </w:t>
      </w:r>
      <w:r>
        <w:rPr>
          <w:color w:val="FF0000"/>
        </w:rPr>
        <w:t>using classic</w:t>
      </w:r>
      <w:r w:rsidR="00540C5C">
        <w:rPr>
          <w:color w:val="FF0000"/>
        </w:rPr>
        <w:t xml:space="preserve">al biochemical assays on domesticated species such as </w:t>
      </w:r>
      <w:proofErr w:type="spellStart"/>
      <w:r w:rsidR="00540C5C" w:rsidRPr="00540C5C">
        <w:rPr>
          <w:i/>
          <w:color w:val="FF0000"/>
        </w:rPr>
        <w:t>Spinacea</w:t>
      </w:r>
      <w:proofErr w:type="spellEnd"/>
      <w:r w:rsidR="00540C5C" w:rsidRPr="00540C5C">
        <w:rPr>
          <w:i/>
          <w:color w:val="FF0000"/>
        </w:rPr>
        <w:t xml:space="preserve"> </w:t>
      </w:r>
      <w:proofErr w:type="spellStart"/>
      <w:r w:rsidR="00540C5C" w:rsidRPr="00540C5C">
        <w:rPr>
          <w:i/>
          <w:color w:val="FF0000"/>
        </w:rPr>
        <w:t>oleracea</w:t>
      </w:r>
      <w:proofErr w:type="spellEnd"/>
      <w:r w:rsidR="00540C5C">
        <w:rPr>
          <w:color w:val="FF0000"/>
        </w:rPr>
        <w:t xml:space="preserve">, </w:t>
      </w:r>
      <w:proofErr w:type="spellStart"/>
      <w:r w:rsidR="00540C5C" w:rsidRPr="00540C5C">
        <w:rPr>
          <w:i/>
          <w:color w:val="FF0000"/>
        </w:rPr>
        <w:t>Phaseolus</w:t>
      </w:r>
      <w:proofErr w:type="spellEnd"/>
      <w:r w:rsidR="00540C5C" w:rsidRPr="00540C5C">
        <w:rPr>
          <w:i/>
          <w:color w:val="FF0000"/>
        </w:rPr>
        <w:t xml:space="preserve"> vulgaris</w:t>
      </w:r>
      <w:r w:rsidR="00540C5C">
        <w:rPr>
          <w:color w:val="FF0000"/>
        </w:rPr>
        <w:t xml:space="preserve">, and </w:t>
      </w:r>
      <w:proofErr w:type="spellStart"/>
      <w:r w:rsidR="00540C5C" w:rsidRPr="00540C5C">
        <w:rPr>
          <w:i/>
          <w:color w:val="FF0000"/>
        </w:rPr>
        <w:t>Cucumis</w:t>
      </w:r>
      <w:proofErr w:type="spellEnd"/>
      <w:r w:rsidR="00540C5C" w:rsidRPr="00540C5C">
        <w:rPr>
          <w:i/>
          <w:color w:val="FF0000"/>
        </w:rPr>
        <w:t xml:space="preserve"> </w:t>
      </w:r>
      <w:proofErr w:type="spellStart"/>
      <w:r w:rsidR="00540C5C" w:rsidRPr="00540C5C">
        <w:rPr>
          <w:i/>
          <w:color w:val="FF0000"/>
        </w:rPr>
        <w:t>sativus</w:t>
      </w:r>
      <w:proofErr w:type="spellEnd"/>
      <w:r w:rsidR="00540C5C">
        <w:rPr>
          <w:color w:val="FF0000"/>
        </w:rPr>
        <w:t xml:space="preserve"> (</w:t>
      </w:r>
      <w:r w:rsidR="00AC0D96">
        <w:rPr>
          <w:color w:val="FF0000"/>
        </w:rPr>
        <w:t>best compilation by</w:t>
      </w:r>
      <w:ins w:id="73" w:author="James Lawson" w:date="2018-05-10T12:00:00Z">
        <w:r w:rsidR="00E62FAC">
          <w:rPr>
            <w:color w:val="FF0000"/>
          </w:rPr>
          <w:t xml:space="preserve"> </w:t>
        </w:r>
        <w:r w:rsidR="00E62FAC">
          <w:rPr>
            <w:color w:val="FF0000"/>
          </w:rPr>
          <w:fldChar w:fldCharType="begin" w:fldLock="1"/>
        </w:r>
      </w:ins>
      <w:r w:rsidR="00832197">
        <w:rPr>
          <w:color w:val="FF0000"/>
        </w:rPr>
        <w:instrText>ADDIN CSL_CITATION { "citationItems" : [ { "id" : "ITEM-1", "itemData" : { "author" : [ { "dropping-particle" : "", "family" : "Evans", "given" : "John R.", "non-dropping-particle" : "", "parse-names" : false, "suffix" : "" }, { "dropping-particle" : "", "family" : "Seeman", "given" : "Jeffery R.", "non-dropping-particle" : "", "parse-names" : false, "suffix" : "" } ], "container-title" : "Photosynthesis", "id" : "ITEM-1", "issue" : "January", "issued" : { "date-parts" : [ [ "1989" ] ] }, "page" : "183-205", "title" : "The allocation of protein nitrogen in the photosynthetic apparatus: costs, consequences, and control", "type" : "article-journal" }, "uris" : [ "http://www.mendeley.com/documents/?uuid=06b98bd9-c1d4-4fd2-a4d3-fb527c196f62" ] } ], "mendeley" : { "formattedCitation" : "(John R. Evans &amp; Seeman, 1989)", "manualFormatting" : " Evans &amp; Seeman, 1989)", "plainTextFormattedCitation" : "(John R. Evans &amp; Seeman, 1989)", "previouslyFormattedCitation" : "(John R. Evans &amp; Seeman, 1989)" }, "properties" : { "noteIndex" : 0 }, "schema" : "https://github.com/citation-style-language/schema/raw/master/csl-citation.json" }</w:instrText>
      </w:r>
      <w:r w:rsidR="00E62FAC">
        <w:rPr>
          <w:color w:val="FF0000"/>
        </w:rPr>
        <w:fldChar w:fldCharType="separate"/>
      </w:r>
      <w:del w:id="74" w:author="James Lawson" w:date="2018-05-10T12:00:00Z">
        <w:r w:rsidR="00E62FAC" w:rsidRPr="00E62FAC" w:rsidDel="00E62FAC">
          <w:rPr>
            <w:noProof/>
            <w:color w:val="FF0000"/>
          </w:rPr>
          <w:delText>(John R.</w:delText>
        </w:r>
      </w:del>
      <w:r w:rsidR="00E62FAC" w:rsidRPr="00E62FAC">
        <w:rPr>
          <w:noProof/>
          <w:color w:val="FF0000"/>
        </w:rPr>
        <w:t xml:space="preserve"> Evans &amp; Seeman, 1989)</w:t>
      </w:r>
      <w:ins w:id="75" w:author="James Lawson" w:date="2018-05-10T12:00:00Z">
        <w:r w:rsidR="00E62FAC">
          <w:rPr>
            <w:color w:val="FF0000"/>
          </w:rPr>
          <w:fldChar w:fldCharType="end"/>
        </w:r>
        <w:r w:rsidR="00E62FAC">
          <w:rPr>
            <w:color w:val="FF0000"/>
          </w:rPr>
          <w:t>.</w:t>
        </w:r>
      </w:ins>
      <w:del w:id="76" w:author="James Lawson" w:date="2018-05-10T12:00:00Z">
        <w:r w:rsidR="00AC0D96" w:rsidDel="00E62FAC">
          <w:rPr>
            <w:color w:val="FF0000"/>
          </w:rPr>
          <w:delText xml:space="preserve"> </w:delText>
        </w:r>
        <w:r w:rsidR="00540C5C" w:rsidDel="00E62FAC">
          <w:rPr>
            <w:color w:val="FF0000"/>
          </w:rPr>
          <w:delText>Evans &amp; Seeman 1989).</w:delText>
        </w:r>
      </w:del>
      <w:r w:rsidR="00540C5C">
        <w:rPr>
          <w:color w:val="FF0000"/>
        </w:rPr>
        <w:t xml:space="preserve"> </w:t>
      </w:r>
    </w:p>
    <w:p w14:paraId="3F4678F5" w14:textId="7E532EAF" w:rsidR="00A87ACB" w:rsidRPr="00282602" w:rsidRDefault="00BD1A5D" w:rsidP="00BC2F9B">
      <w:pPr>
        <w:rPr>
          <w:color w:val="FF0000"/>
        </w:rPr>
      </w:pPr>
      <w:r w:rsidRPr="00181AAD">
        <w:rPr>
          <w:bCs/>
        </w:rPr>
        <w:t>Here we report mainly about</w:t>
      </w:r>
      <w:r w:rsidR="00D23A40" w:rsidRPr="00BD1A5D">
        <w:t xml:space="preserve"> photosynthesis</w:t>
      </w:r>
      <w:r>
        <w:t xml:space="preserve"> proteins</w:t>
      </w:r>
      <w:r w:rsidR="00D23A40" w:rsidRPr="00BD1A5D">
        <w:t xml:space="preserve">, </w:t>
      </w:r>
      <w:r w:rsidR="003432D8">
        <w:t>but r</w:t>
      </w:r>
      <w:r w:rsidR="003432D8">
        <w:rPr>
          <w:bCs/>
        </w:rPr>
        <w:t xml:space="preserve">eaders are welcome to explore other aspects using the interactive data explorer at proteography.org. </w:t>
      </w:r>
      <w:commentRangeStart w:id="77"/>
      <w:r w:rsidR="003432D8" w:rsidRPr="00077A05">
        <w:rPr>
          <w:bCs/>
          <w:strike/>
          <w:rPrChange w:id="78" w:author="James Lawson" w:date="2018-04-12T14:35:00Z">
            <w:rPr>
              <w:bCs/>
            </w:rPr>
          </w:rPrChange>
        </w:rPr>
        <w:t>Photosynthesis</w:t>
      </w:r>
      <w:r w:rsidR="003432D8" w:rsidRPr="00077A05" w:rsidDel="00BD1A5D">
        <w:rPr>
          <w:strike/>
          <w:rPrChange w:id="79" w:author="James Lawson" w:date="2018-04-12T14:35:00Z">
            <w:rPr/>
          </w:rPrChange>
        </w:rPr>
        <w:t xml:space="preserve"> </w:t>
      </w:r>
      <w:r w:rsidR="003432D8" w:rsidRPr="00077A05">
        <w:rPr>
          <w:strike/>
          <w:rPrChange w:id="80" w:author="James Lawson" w:date="2018-04-12T14:35:00Z">
            <w:rPr/>
          </w:rPrChange>
        </w:rPr>
        <w:t xml:space="preserve">is </w:t>
      </w:r>
      <w:r w:rsidRPr="00077A05">
        <w:rPr>
          <w:strike/>
          <w:rPrChange w:id="81" w:author="James Lawson" w:date="2018-04-12T14:35:00Z">
            <w:rPr/>
          </w:rPrChange>
        </w:rPr>
        <w:t>responsible for</w:t>
      </w:r>
      <w:r w:rsidR="00D23A40" w:rsidRPr="00077A05">
        <w:rPr>
          <w:strike/>
          <w:rPrChange w:id="82" w:author="James Lawson" w:date="2018-04-12T14:35:00Z">
            <w:rPr/>
          </w:rPrChange>
        </w:rPr>
        <w:t xml:space="preserve"> one of the most important and abundant sets of biochemical reactions within leaves as well as in the biosphere as a whole (Blankenship &amp; Hartman 1998; Raven 2013, Evans &amp; </w:t>
      </w:r>
      <w:proofErr w:type="spellStart"/>
      <w:r w:rsidR="00D23A40" w:rsidRPr="00077A05">
        <w:rPr>
          <w:strike/>
          <w:rPrChange w:id="83" w:author="James Lawson" w:date="2018-04-12T14:35:00Z">
            <w:rPr/>
          </w:rPrChange>
        </w:rPr>
        <w:t>Seeman</w:t>
      </w:r>
      <w:proofErr w:type="spellEnd"/>
      <w:r w:rsidR="00D23A40" w:rsidRPr="00077A05">
        <w:rPr>
          <w:strike/>
          <w:rPrChange w:id="84" w:author="James Lawson" w:date="2018-04-12T14:35:00Z">
            <w:rPr/>
          </w:rPrChange>
        </w:rPr>
        <w:t xml:space="preserve"> 1989).</w:t>
      </w:r>
      <w:commentRangeEnd w:id="77"/>
      <w:r w:rsidR="003432D8" w:rsidRPr="00077A05">
        <w:rPr>
          <w:rStyle w:val="CommentReference"/>
          <w:strike/>
          <w:rPrChange w:id="85" w:author="James Lawson" w:date="2018-04-12T14:35:00Z">
            <w:rPr>
              <w:rStyle w:val="CommentReference"/>
            </w:rPr>
          </w:rPrChange>
        </w:rPr>
        <w:commentReference w:id="77"/>
      </w:r>
      <w:r w:rsidR="00852B9B" w:rsidRPr="00077A05">
        <w:rPr>
          <w:bCs/>
          <w:strike/>
          <w:rPrChange w:id="86" w:author="James Lawson" w:date="2018-04-12T14:35:00Z">
            <w:rPr>
              <w:bCs/>
            </w:rPr>
          </w:rPrChange>
        </w:rPr>
        <w:t>.</w:t>
      </w:r>
      <w:r w:rsidR="00852B9B">
        <w:rPr>
          <w:bCs/>
        </w:rPr>
        <w:t xml:space="preserve">  </w:t>
      </w:r>
    </w:p>
    <w:p w14:paraId="54C7D6F9" w14:textId="33705B2E" w:rsidR="00B84B83" w:rsidRDefault="005B3E9C" w:rsidP="00BC2F9B">
      <w:r>
        <w:t>The</w:t>
      </w:r>
      <w:r w:rsidR="00B84B83" w:rsidRPr="00282602">
        <w:t xml:space="preserve"> two </w:t>
      </w:r>
      <w:r>
        <w:t>major</w:t>
      </w:r>
      <w:r w:rsidRPr="00282602">
        <w:t xml:space="preserve"> </w:t>
      </w:r>
      <w:r w:rsidR="00B84B83" w:rsidRPr="00282602">
        <w:t>processes in photosynthetic carbon assimilation</w:t>
      </w:r>
      <w:r>
        <w:t xml:space="preserve"> are</w:t>
      </w:r>
      <w:r w:rsidR="00B84B83" w:rsidRPr="00282602">
        <w:t xml:space="preserve"> carboxylation of ribulose-1,6-bisphosphate (</w:t>
      </w:r>
      <w:proofErr w:type="spellStart"/>
      <w:r w:rsidR="00B84B83" w:rsidRPr="00282602">
        <w:t>RuBP</w:t>
      </w:r>
      <w:proofErr w:type="spellEnd"/>
      <w:r w:rsidR="00B84B83" w:rsidRPr="00282602">
        <w:t xml:space="preserve">) by the enzyme Rubisco, and regeneration of </w:t>
      </w:r>
      <w:proofErr w:type="spellStart"/>
      <w:r w:rsidR="00B84B83" w:rsidRPr="00282602">
        <w:t>RuBP</w:t>
      </w:r>
      <w:proofErr w:type="spellEnd"/>
      <w:r w:rsidR="00B84B83" w:rsidRPr="00282602">
        <w:t xml:space="preserve"> </w:t>
      </w:r>
      <w:r w:rsidR="007B37F8">
        <w:t>via</w:t>
      </w:r>
      <w:r w:rsidR="00B84B83" w:rsidRPr="00282602">
        <w:t xml:space="preserve"> the light reactions of photosynthesis. </w:t>
      </w:r>
      <w:r w:rsidR="002C7045">
        <w:t>At any given time a l</w:t>
      </w:r>
      <w:r w:rsidR="00B84B83" w:rsidRPr="00282602">
        <w:t>ea</w:t>
      </w:r>
      <w:r w:rsidR="002C7045">
        <w:t>f</w:t>
      </w:r>
      <w:r w:rsidR="00B84B83" w:rsidRPr="00282602">
        <w:t xml:space="preserve"> </w:t>
      </w:r>
      <w:r w:rsidR="002C7045">
        <w:t xml:space="preserve">can be limited either by the </w:t>
      </w:r>
      <w:r w:rsidR="00B84B83" w:rsidRPr="00282602">
        <w:t xml:space="preserve">light </w:t>
      </w:r>
      <w:r w:rsidR="002C7045">
        <w:t xml:space="preserve">reactions </w:t>
      </w:r>
      <w:r w:rsidR="00B84B83" w:rsidRPr="00282602">
        <w:t xml:space="preserve">or </w:t>
      </w:r>
      <w:r w:rsidR="002C7045">
        <w:t xml:space="preserve">by </w:t>
      </w:r>
      <w:r w:rsidR="00B84B83" w:rsidRPr="00282602">
        <w:t xml:space="preserve">CO2 </w:t>
      </w:r>
      <w:r w:rsidR="002C7045">
        <w:t xml:space="preserve">supply and the </w:t>
      </w:r>
      <w:r w:rsidR="009B3559">
        <w:t xml:space="preserve">light-independent </w:t>
      </w:r>
      <w:r w:rsidR="002C7045">
        <w:t>reactions</w:t>
      </w:r>
      <w:ins w:id="87" w:author="James Lawson" w:date="2018-05-10T11:54:00Z">
        <w:r w:rsidR="00A7564F">
          <w:t xml:space="preserve"> </w:t>
        </w:r>
        <w:r w:rsidR="00A7564F">
          <w:fldChar w:fldCharType="begin" w:fldLock="1"/>
        </w:r>
      </w:ins>
      <w:r w:rsidR="00A7564F">
        <w:instrText>ADDIN CSL_CITATION { "citationItems" : [ { "id" : "ITEM-1", "itemData" : { "DOI" : "10.1007/BF00386231", "ISBN" : "0032-0935", "ISSN" : "00320935", "PMID" : "12615544", "abstract" : "Various aspects of the biochemistry of photosynthetic carbon assimilation in C3 plants are integrated into a form compatible with studies of gas exchange in leaves. These aspects include the kinetic properties of ribulose bisphosphate carboxylase- oxygenase; the requirements of the photosynthetic carbon reduction and photorespiratory carbon oxida- tion cycles for reduced pyridine nucleotides; the de- pendence of electron transport on photon flux and the presence of a temperature dependent upper limit to electron transport. The measurements of gas ex- change with which the model outputs may be com- pared include those of the temperature and partial pressure of CO2(p(CO2) ) dependencies of quantum yield, the variation of compensation point with tem- perature and partial pressure of O2(p(O2)), the de- pendence of net CO 2 assimilation rate on p(CO2) and irradiance, and the influence of p(CO2) and ir- radiance on the temperature dependence of assimi- lation rate.", "author" : [ { "dropping-particle" : "", "family" : "Farquhar", "given" : "G. D.", "non-dropping-particle" : "", "parse-names" : false, "suffix" : "" }, { "dropping-particle" : "", "family" : "Caemmerer", "given" : "S.", "non-dropping-particle" : "von", "parse-names" : false, "suffix" : "" }, { "dropping-particle" : "", "family" : "Berry", "given" : "J. A.", "non-dropping-particle" : "", "parse-names" : false, "suffix" : "" } ], "container-title" : "Planta", "id" : "ITEM-1", "issue" : "1", "issued" : { "date-parts" : [ [ "1980" ] ] }, "page" : "78-90", "title" : "A biochemical model of photosynthetic CO2 assimilation in leaves of C3 species", "type" : "article-journal", "volume" : "149" }, "uris" : [ "http://www.mendeley.com/documents/?uuid=cbd99b59-8533-44d4-8cac-68f79dee1895" ] }, { "id" : "ITEM-2", "itemData" : { "DOI" : "10.1104/pp.125.1.42", "ISBN" : "0032-0889", "ISSN" : "0032-0889", "PMID" : "11154292", "abstract" : "42 Plant Physiology, January 2001, Vol. 125, pp. 42\u201345, www.plantphysiol.org \u00a9 2001 American Society of Plant Physiologists", "author" : [ { "dropping-particle" : "", "family" : "Farquhar", "given" : "G D", "non-dropping-particle" : "", "parse-names" : false, "suffix" : "" }, { "dropping-particle" : "", "family" : "Caemmerer S", "given" : "", "non-dropping-particle" : "von", "parse-names" : false, "suffix" : "" }, { "dropping-particle" : "", "family" : "Berry", "given" : "J A", "non-dropping-particle" : "", "parse-names" : false, "suffix" : "" } ], "container-title" : "Plant Physiology", "id" : "ITEM-2", "issue" : "1", "issued" : { "date-parts" : [ [ "2001" ] ] }, "page" : "42-45", "title" : "Models of photosynthesis", "type" : "article-journal", "volume" : "125" }, "uris" : [ "http://www.mendeley.com/documents/?uuid=ed063c78-b091-450f-919b-876eb1c8f549" ] } ], "mendeley" : { "formattedCitation" : "(Farquhar, von Caemmerer, &amp; Berry, 1980; Farquhar, von Caemmerer S, &amp; Berry, 2001)", "plainTextFormattedCitation" : "(Farquhar, von Caemmerer, &amp; Berry, 1980; Farquhar, von Caemmerer S, &amp; Berry, 2001)", "previouslyFormattedCitation" : "(Farquhar, von Caemmerer, &amp; Berry, 1980; Farquhar, von Caemmerer S, &amp; Berry, 2001)" }, "properties" : { "noteIndex" : 0 }, "schema" : "https://github.com/citation-style-language/schema/raw/master/csl-citation.json" }</w:instrText>
      </w:r>
      <w:r w:rsidR="00A7564F">
        <w:fldChar w:fldCharType="separate"/>
      </w:r>
      <w:r w:rsidR="00A7564F" w:rsidRPr="00A7564F">
        <w:rPr>
          <w:noProof/>
        </w:rPr>
        <w:t xml:space="preserve">(Farquhar, von Caemmerer, &amp; Berry, 1980; Farquhar, von </w:t>
      </w:r>
      <w:r w:rsidR="00A7564F" w:rsidRPr="00A7564F">
        <w:rPr>
          <w:noProof/>
        </w:rPr>
        <w:lastRenderedPageBreak/>
        <w:t>Caemmerer S, &amp; Berry, 2001)</w:t>
      </w:r>
      <w:ins w:id="88" w:author="James Lawson" w:date="2018-05-10T11:54:00Z">
        <w:r w:rsidR="00A7564F">
          <w:fldChar w:fldCharType="end"/>
        </w:r>
      </w:ins>
      <w:del w:id="89" w:author="James Lawson" w:date="2018-05-10T11:55:00Z">
        <w:r w:rsidR="00B84B83" w:rsidRPr="00282602" w:rsidDel="00A7564F">
          <w:delText xml:space="preserve"> (</w:delText>
        </w:r>
        <w:r w:rsidRPr="00282602" w:rsidDel="00A7564F">
          <w:delText>(Farquhar, von Caemmerer &amp; Berry 1980; Farquhar, von Caemmerer S &amp; Berry 2001)</w:delText>
        </w:r>
      </w:del>
      <w:r w:rsidR="002C7045">
        <w:t xml:space="preserve">, but </w:t>
      </w:r>
      <w:r w:rsidR="00B84B83" w:rsidRPr="00282602">
        <w:t xml:space="preserve">allocation </w:t>
      </w:r>
      <w:r w:rsidR="002C7045">
        <w:t xml:space="preserve">to different parts of the apparatus is </w:t>
      </w:r>
      <w:commentRangeStart w:id="90"/>
      <w:commentRangeStart w:id="91"/>
      <w:r w:rsidR="002C7045">
        <w:t xml:space="preserve">thought to be optimized </w:t>
      </w:r>
      <w:commentRangeEnd w:id="90"/>
      <w:r w:rsidR="004F4758">
        <w:rPr>
          <w:rStyle w:val="CommentReference"/>
        </w:rPr>
        <w:commentReference w:id="90"/>
      </w:r>
      <w:commentRangeEnd w:id="91"/>
      <w:r w:rsidR="007E5A1A">
        <w:rPr>
          <w:rStyle w:val="CommentReference"/>
        </w:rPr>
        <w:commentReference w:id="91"/>
      </w:r>
      <w:r w:rsidR="002C7045">
        <w:t>when</w:t>
      </w:r>
      <w:r w:rsidR="00B84B83" w:rsidRPr="00282602">
        <w:t xml:space="preserve"> carboxylation </w:t>
      </w:r>
      <w:r w:rsidR="004A760C">
        <w:t>is co-limiting with</w:t>
      </w:r>
      <w:r w:rsidR="004A760C" w:rsidRPr="00282602">
        <w:t xml:space="preserve"> </w:t>
      </w:r>
      <w:r w:rsidR="00B84B83" w:rsidRPr="00282602">
        <w:t xml:space="preserve">regeneration of </w:t>
      </w:r>
      <w:proofErr w:type="spellStart"/>
      <w:r w:rsidR="00B84B83" w:rsidRPr="00282602">
        <w:t>RuBP</w:t>
      </w:r>
      <w:proofErr w:type="spellEnd"/>
      <w:r w:rsidR="00B84B83" w:rsidRPr="00282602">
        <w:t xml:space="preserve"> under average daytime conditions </w:t>
      </w:r>
      <w:ins w:id="92" w:author="James Lawson" w:date="2018-05-10T11:55:00Z">
        <w:r w:rsidR="00A7564F">
          <w:fldChar w:fldCharType="begin" w:fldLock="1"/>
        </w:r>
      </w:ins>
      <w:r w:rsidR="00832197">
        <w:instrText>ADDIN CSL_CITATION { "citationItems" : [ { "id" : "ITEM-1", "itemData" : { "DOI" : "10.2307/2390165", "ISBN" : "0269-8463", "ISSN" : "0269-8463", "abstract" : "1. Net primary production (NPP) by terrestrial ecosystems appears to be proportional to absorbed photosynthetically active radiation (APAR) on a seasonal and annual basis. This observation has been used in `diagnostic' models that estimate NPP from remotely sensed vegetation indices. In `prognostic' process-based models carbon fluxes are more commonly integrated with respect to leaf area index assuming invariant leaf photosynthetic parameters. This approach does not lead to a proportional relationship between NPP and APAR. However, leaf nitrogen content and Rubisco activity are known to vary seasonally and with canopy position, and there is evidence that this variation takes place in such a way as to nearly optimize total canopy net photosynthesis. 2. Using standard formulations for the instantaneous response of leaf net photosynthesis to APAR, we show that the optimized canopy net photosynthesis is proportional to APAR. This theory leads to reasonable values for the maximum (unstressed) light-use efficiency of gross and net primary production of C3 plants at current ambient CO2, comparable with empirical estimates for agricultural crops and forest plantations. 3. By relating the standard formulations to the Collatz-Farquhar model of photosynthesis, we show that a range of observed physiological responses to temperature and CO2 can be understood as consequences of the optimization. These responses include the CO2 fertilization response and stomatal closure in C3 plants, the increase of leaf N concentration with decreasing growing season temperature, and the downward acclimation of leaf respiration and N content with increasing ambient CO2. The theory provides a way to integrate diverse experimental observations into a general framework for modelling terrestrial primary production.", "author" : [ { "dropping-particle" : "", "family" : "Haxeltine", "given" : "A", "non-dropping-particle" : "", "parse-names" : false, "suffix" : "" }, { "dropping-particle" : "", "family" : "Prentice", "given" : "I C", "non-dropping-particle" : "", "parse-names" : false, "suffix" : "" } ], "container-title" : "Functional Ecology", "id" : "ITEM-1", "issue" : "5", "issued" : { "date-parts" : [ [ "1996" ] ] }, "page" : "551-561", "title" : "A General Model for the Light-Use Efficiency of Primary Production", "type" : "article-journal", "volume" : "10" }, "uris" : [ "http://www.mendeley.com/documents/?uuid=03c1174d-8590-4e62-996a-6ab7b5952446" ] }, { "id" : "ITEM-2", "itemData" : { "author" : [ { "dropping-particle" : "", "family" : "Chen", "given" : "Jia-lin", "non-dropping-particle" : "", "parse-names" : false, "suffix" : "" }, { "dropping-particle" : "", "family" : "Reynolds", "given" : "James F", "non-dropping-particle" : "", "parse-names" : false, "suffix" : "" }, { "dropping-particle" : "", "family" : "Harley", "given" : "Peter C", "non-dropping-particle" : "", "parse-names" : false, "suffix" : "" }, { "dropping-particle" : "", "family" : "Tenhunen", "given" : "John D", "non-dropping-particle" : "", "parse-names" : false, "suffix" : "" } ], "container-title" : "Ecology", "id" : "ITEM-2", "issue" : "1", "issued" : { "date-parts" : [ [ "2009" ] ] }, "page" : "63-69", "title" : "Coordination Theory of Leaf Nitrogen Distribution in a Canopy", "type" : "article-journal", "volume" : "93" }, "uris" : [ "http://www.mendeley.com/documents/?uuid=9f85ea18-4294-40c3-b56a-a771ee82ad7d" ] }, { "id" : "ITEM-3", "itemData" : { "DOI" : "10.1371/journal.pone.0038345", "ISBN" : "1932-6203", "ISSN" : "19326203", "PMID" : "22685562", "abstract" : "Photosynthetic capacity is one of the most sensitive parameters in vegetation models and its relationship to leaf nitrogen content links the carbon and nitrogen cycles. Process understanding for reliably predicting photosynthetic capacity is still missing. To advance this understanding we have tested across C(3) plant species the coordination hypothesis, which assumes nitrogen allocation to photosynthetic processes such that photosynthesis tends to be co-limited by ribulose-1,5-bisphosphate (RuBP) carboxylation and regeneration. The coordination hypothesis yields an analytical solution to predict photosynthetic capacity and calculate area-based leaf nitrogen content (N(a)). The resulting model linking leaf photosynthesis, stomata conductance and nitrogen investment provides testable hypotheses about the physiological regulation of these processes. Based on a dataset of 293 observations for 31 species grown under a range of environmental conditions, we confirm the coordination hypothesis: under mean environmental conditions experienced by leaves during the preceding month, RuBP carboxylation equals RuBP regeneration. We identify three key parameters for photosynthetic coordination: specific leaf area and two photosynthetic traits (k(3), which modulates N investment and is the ratio of RuBP carboxylation/oxygenation capacity (V(Cmax)) to leaf photosynthetic N content (N(pa)); and J(fac), which modulates photosynthesis for a given k(3) and is the ratio of RuBP regeneration capacity (J(max)) to V(Cmax)). With species-specific parameter values of SLA, k(3) and J(fac), our leaf photosynthesis coordination model accounts for 93% of the total variance in N(a) across species and environmental conditions. A calibration by plant functional type of k(3) and J(fac) still leads to accurate model prediction of N(a), while SLA calibration is essentially required at species level. Observed variations in k(3) and J(fac) are partly explained by environmental and phylogenetic constraints, while SLA variation is partly explained by phylogeny. These results open a new avenue for predicting photosynthetic capacity and leaf nitrogen content in vegetation models.", "author" : [ { "dropping-particle" : "", "family" : "Maire", "given" : "Vincent", "non-dropping-particle" : "", "parse-names" : false, "suffix" : "" }, { "dropping-particle" : "", "family" : "Martre", "given" : "Pierre", "non-dropping-particle" : "", "parse-names" : false, "suffix" : "" }, { "dropping-particle" : "", "family" : "Kattge", "given" : "Jens", "non-dropping-particle" : "", "parse-names" : false, "suffix" : "" }, { "dropping-particle" : "", "family" : "Gastal", "given" : "Fran\u00e7ois", "non-dropping-particle" : "", "parse-names" : false, "suffix" : "" }, { "dropping-particle" : "", "family" : "Esser", "given" : "Gerd", "non-dropping-particle" : "", "parse-names" : false, "suffix" : "" }, { "dropping-particle" : "", "family" : "Fontaine", "given" : "S\u00e9bastien", "non-dropping-particle" : "", "parse-names" : false, "suffix" : "" }, { "dropping-particle" : "", "family" : "Soussana", "given" : "Jean Fran\u00e7ois", "non-dropping-particle" : "", "parse-names" : false, "suffix" : "" } ], "container-title" : "PLoS ONE", "id" : "ITEM-3", "issue" : "6", "issued" : { "date-parts" : [ [ "2012" ] ] }, "note" : "NULL", "page" : "1-15", "title" : "The coordination of leaf photosynthesis links C and N fluxes in C3 plant species", "type" : "article-journal", "volume" : "7" }, "uris" : [ "http://www.mendeley.com/documents/?uuid=b4fdf29e-657e-4e24-8697-2f821f996fbb" ] }, { "id" : "ITEM-4", "itemData" : { "DOI" : "10.1046/j.1365-3040.1997.d01-133.x", "ISBN" : "0140-7791", "ISSN" : "0140-7791", "PMID" : "3150", "abstract" : "A process-based leaf gas exchange model for C3 plants was developed which specifically describes the effects observed along light gradients of shifting nitrogen investment in carboxylation and bioenergetics and modified leaf thick- ness due to altered stacking of photosynthetic units. The model was parametrized for the late-successional, shade- tolerant deciduous species Acer saccharum Marsh. The specific activity of ribulose-1,5-bisphosphate carboxylase (Rubisco) and the maximum photosynthetic electron transport rate per unit cytochrome f (cyt f) were used as indices that vary proportionally with nitrogen investment in the capacities for carboxylation and electron transport. Rubisco and cyt f per unit leaf area are related in the model to leaf dry mass per area (MA), leaf nitrogen content per unit leaf dry mass (Nm), and partitioning coefficients for leaf nitrogen in Rubisco (PR) and in bioenergetics (PB). These partitioning coefficients are estimated from charac- teristic response curves of photosynthesis along with infor- mation on leaf structure and composition. While PR and PB determine the light-saturated value of photosynthesis, the fraction of leaf nitrogen in thylakoid light-harvesting components (PL) and the ratio of leaf chlorophyll to leaf nitrogen invested in light harvesting (CB), which is depen- dent on thylakoid stoichiometry, determine the initial pho- tosynthetic light utilization efficiency in the model. Carbon loss due to mitochondrial respiration, which also changes along light gradients, was considered to vary in proportion with carboxylation capacity. Key model parameters \u2013 Nm, PR, PB, PL, CB and stomatal sensitivity with respect to changes in net photosynthesis (Gf) \u2013 were examined as a function of MA, which is linearly related to irradiance during growth of the leaves. The results of the analysis applied to A. saccharum indicate that PB and PR increase, and Gf, PL and CB decrease with increasing MA. As a result of these effects of irradiance on nitrogen parti- tioning, the slope of the light-saturated net photosynthesis rate per unit leaf dry mass (Am max) versus Nm relationship increased with increasing growth irradiance in mid-sea- son. Furthermore, the nitrogen partitioning coefficients as *Correspondence and present address: \u00dclo Niinemets, Institute of Ecology, Estonian Academy of Sciences, Riia 181, EE-2400 Tartu, Estonia. well as the slopes of Am max versus Nm were independent of season, except during development of the le\u2026", "author" : [ { "dropping-particle" : "", "family" : "Niinemets", "given" : "U.", "non-dropping-particle" : "", "parse-names" : false, "suffix" : "" }, { "dropping-particle" : "", "family" : "Tenhunen", "given" : "J. D.", "non-dropping-particle" : "", "parse-names" : false, "suffix" : "" } ], "container-title" : "Plant, Cell and Environment", "id" : "ITEM-4", "issue" : "7", "issued" : { "date-parts" : [ [ "1997" ] ] }, "page" : "845-866", "title" : "A model separating leaf structural and physiological effects on carbon gain along light gradients for the shade-tolerant species Acer saccharum", "type" : "article-journal", "volume" : "20" }, "uris" : [ "http://www.mendeley.com/documents/?uuid=cd64265b-cc0f-4287-8d83-dcd76be3dee0" ] } ], "mendeley" : { "formattedCitation" : "(Chen, Reynolds, Harley, &amp; Tenhunen, 2009; Haxeltine &amp; Prentice, 1996; Maire et al., 2012; U. Niinemets &amp; Tenhunen, 1997)", "plainTextFormattedCitation" : "(Chen, Reynolds, Harley, &amp; Tenhunen, 2009; Haxeltine &amp; Prentice, 1996; Maire et al., 2012; U. Niinemets &amp; Tenhunen, 1997)", "previouslyFormattedCitation" : "(Chen, Reynolds, Harley, &amp; Tenhunen, 2009; Haxeltine &amp; Prentice, 1996; Maire et al., 2012; U. Niinemets &amp; Tenhunen, 1997)" }, "properties" : { "noteIndex" : 0 }, "schema" : "https://github.com/citation-style-language/schema/raw/master/csl-citation.json" }</w:instrText>
      </w:r>
      <w:r w:rsidR="00A7564F">
        <w:fldChar w:fldCharType="separate"/>
      </w:r>
      <w:r w:rsidR="00E62FAC" w:rsidRPr="00E62FAC">
        <w:rPr>
          <w:noProof/>
        </w:rPr>
        <w:t>(Chen, Reynolds, Harley, &amp; Tenhunen, 2009; Haxeltine &amp; Prentice, 1996; Maire et al., 2012; U. Niinemets &amp; Tenhunen, 1997)</w:t>
      </w:r>
      <w:ins w:id="93" w:author="James Lawson" w:date="2018-05-10T11:55:00Z">
        <w:r w:rsidR="00A7564F">
          <w:fldChar w:fldCharType="end"/>
        </w:r>
      </w:ins>
      <w:r w:rsidR="00B84B83" w:rsidRPr="00282602">
        <w:t>(</w:t>
      </w:r>
      <w:proofErr w:type="spellStart"/>
      <w:r w:rsidR="00B84B83" w:rsidRPr="00282602">
        <w:t>Haxeltine</w:t>
      </w:r>
      <w:proofErr w:type="spellEnd"/>
      <w:r w:rsidR="00B84B83" w:rsidRPr="00282602">
        <w:t xml:space="preserve"> &amp; Prentice 1996; Chen et al. 2009; Maire et al. 2012, </w:t>
      </w:r>
      <w:proofErr w:type="spellStart"/>
      <w:r w:rsidR="00B84B83" w:rsidRPr="00282602">
        <w:t>Niinemets</w:t>
      </w:r>
      <w:proofErr w:type="spellEnd"/>
      <w:r w:rsidR="00B84B83" w:rsidRPr="00282602">
        <w:t xml:space="preserve"> &amp; </w:t>
      </w:r>
      <w:proofErr w:type="spellStart"/>
      <w:r w:rsidR="00B84B83" w:rsidRPr="00282602">
        <w:t>Tenhuenen</w:t>
      </w:r>
      <w:proofErr w:type="spellEnd"/>
      <w:r w:rsidR="00B84B83" w:rsidRPr="00282602">
        <w:t xml:space="preserve"> 1997). </w:t>
      </w:r>
      <w:r w:rsidR="00B922F7">
        <w:t>This is known as the coordination hypothesis</w:t>
      </w:r>
      <w:proofErr w:type="gramStart"/>
      <w:ins w:id="94" w:author="James Lawson" w:date="2018-05-10T12:05:00Z">
        <w:r w:rsidR="00E62FAC">
          <w:t>.</w:t>
        </w:r>
      </w:ins>
      <w:ins w:id="95" w:author="James Lawson" w:date="2018-05-10T11:55:00Z">
        <w:r w:rsidR="00A7564F">
          <w:t>.</w:t>
        </w:r>
      </w:ins>
      <w:proofErr w:type="gramEnd"/>
      <w:del w:id="96" w:author="James Lawson" w:date="2018-05-10T11:55:00Z">
        <w:r w:rsidR="00B922F7" w:rsidDel="00A7564F">
          <w:delText xml:space="preserve"> (</w:delText>
        </w:r>
        <w:r w:rsidR="00712DAB" w:rsidDel="00A7564F">
          <w:delText>Maire et al. 2012</w:delText>
        </w:r>
        <w:r w:rsidR="00B922F7" w:rsidDel="00A7564F">
          <w:delText xml:space="preserve">). </w:delText>
        </w:r>
      </w:del>
    </w:p>
    <w:p w14:paraId="2F431433" w14:textId="6598ECBB" w:rsidR="008336D6" w:rsidRPr="006B18D5" w:rsidRDefault="008336D6" w:rsidP="008336D6">
      <w:pPr>
        <w:rPr>
          <w:b/>
        </w:rPr>
      </w:pPr>
      <w:r>
        <w:rPr>
          <w:u w:val="single"/>
        </w:rPr>
        <w:t xml:space="preserve">Both </w:t>
      </w:r>
      <w:r w:rsidR="009B3559">
        <w:rPr>
          <w:u w:val="single"/>
        </w:rPr>
        <w:t xml:space="preserve">light capture proteins and light-independent reaction </w:t>
      </w:r>
      <w:r w:rsidR="004F4758">
        <w:rPr>
          <w:u w:val="single"/>
        </w:rPr>
        <w:t>proteins</w:t>
      </w:r>
      <w:r w:rsidR="004F4758" w:rsidDel="004F4758">
        <w:rPr>
          <w:u w:val="single"/>
        </w:rPr>
        <w:t xml:space="preserve"> </w:t>
      </w:r>
      <w:r>
        <w:rPr>
          <w:u w:val="single"/>
        </w:rPr>
        <w:t>per leaf area increased</w:t>
      </w:r>
      <w:r w:rsidRPr="005D41EC">
        <w:rPr>
          <w:u w:val="single"/>
        </w:rPr>
        <w:t xml:space="preserve"> notably </w:t>
      </w:r>
      <w:r>
        <w:rPr>
          <w:u w:val="single"/>
        </w:rPr>
        <w:t xml:space="preserve">towards lower mean annual temperature </w:t>
      </w:r>
      <w:r w:rsidRPr="005D41EC">
        <w:rPr>
          <w:u w:val="single"/>
        </w:rPr>
        <w:t>(stat, Fig. 3b-</w:t>
      </w:r>
      <w:r>
        <w:rPr>
          <w:u w:val="single"/>
        </w:rPr>
        <w:t>I, stat Fig XX % blah</w:t>
      </w:r>
      <w:r w:rsidRPr="005D41EC">
        <w:rPr>
          <w:u w:val="single"/>
        </w:rPr>
        <w:t>)</w:t>
      </w:r>
      <w:r>
        <w:rPr>
          <w:u w:val="single"/>
        </w:rPr>
        <w:t xml:space="preserve">. </w:t>
      </w:r>
      <w:r w:rsidR="00760222">
        <w:rPr>
          <w:u w:val="single"/>
        </w:rPr>
        <w:t xml:space="preserve">Their fractional contributions to total protein did not change along </w:t>
      </w:r>
      <w:r>
        <w:rPr>
          <w:u w:val="single"/>
        </w:rPr>
        <w:t>temperature gradients (Fig stat %).</w:t>
      </w:r>
      <w:r w:rsidR="00760222">
        <w:rPr>
          <w:u w:val="single"/>
        </w:rPr>
        <w:t xml:space="preserve"> </w:t>
      </w:r>
      <w:r w:rsidR="00B06E29">
        <w:t xml:space="preserve">Increased </w:t>
      </w:r>
      <w:r>
        <w:t xml:space="preserve">protein content </w:t>
      </w:r>
      <w:r w:rsidR="00B06E29">
        <w:t xml:space="preserve">toward lower temperatures is thought </w:t>
      </w:r>
      <w:r>
        <w:t xml:space="preserve">to compensate for </w:t>
      </w:r>
      <w:r w:rsidR="00B06E29">
        <w:t>s</w:t>
      </w:r>
      <w:r>
        <w:t xml:space="preserve">lower enzyme </w:t>
      </w:r>
      <w:commentRangeStart w:id="97"/>
      <w:commentRangeStart w:id="98"/>
      <w:r>
        <w:t xml:space="preserve">activity </w:t>
      </w:r>
      <w:ins w:id="99" w:author="James Lawson" w:date="2018-05-10T11:56:00Z">
        <w:r w:rsidR="00A7564F">
          <w:fldChar w:fldCharType="begin" w:fldLock="1"/>
        </w:r>
      </w:ins>
      <w:r w:rsidR="00A7564F">
        <w:instrText>ADDIN CSL_CITATION { "citationItems" : [ { "id" : "ITEM-1", "itemData" : { "DOI" : "10.1111/j.1469-8137.1988.tb00282.x", "ISBN" : "1469-8137", "ISSN" : "14698137", "PMID" : "1064", "abstract" : "Genotypic variation in the temperature optimum for resource-saturated growth of microalgae has been used to provide envelopes of 03BCm (maximum specific growth rate) as a function of temperature. The Q10 value for 03BCm for batch-cultured algae with optimal growth temperatures in the range 5201340C is 1.88; rather higher values (Q10= 2.0820132.19) are found, albeit with lower 03BC values at a given temperature, for continuous cultures. The envelope approach selects 03BC values for the smallest cells from the taxa (members of the Chlorophyta and Bacillariophyta) with the highest 03BC values at a given temperature. Larger cell size, or membership of the Dinophyta, gives a decreased 03BC at a given temperature. Phenotypic change in 03BC, within a given genotype grown at sub-optimal temperatures, has a Q10 in excess of 1.88. Analysis of constraints on the resource-saturated value of 03BC in the fastest-growing micro-algae suggest that, at their temperature optima, the cells are close (within a factor of 2) to their maximum potential growth rate, based on the known kinetic properties of their catalysts, the need for kinetic heterogenity in catalyses in metabolic pathways, and the need to allocate some cell resources to structural and storage components. Phenotypic and genotypic responses to lower temperatures for growth, in terms of reallocation of resources to increase the quantity per unit biomass of catalyst? as a means of offsetting lower catalytic capacity at lower temperatures, are limited. An exception is the light-harvesting and reaction centre apparatus which catalyses the temperature-insensitive processes of light absorption, excitation energy transfer and primary photochemistry, and which is present (as assayed by photosynthetic pigment per unit biomass) in smaller relative amounts during resource-saturated growth at lower temperatures. The involvement of other low-temperature 'adaptations' (e.g. homeoviscous behaviour of thylakoid membranes) in offsetting low temperature effects on catalytic rates is not clear. The scope for increasing the quantity of temperature-sensitive catalysts in the biomass as a means of offsetting the effects of low temperature on resource-saturated 03BC is potentially higher in the Dinophyta with their relatively low 03BC at their temperature optimum; however, this option does not appear to be taken up by the Dinophyta which have unexceptional Q10 values for 03BC. For resource-limited growth, the phenotypic effect of sub\u2026", "author" : [ { "dropping-particle" : "", "family" : "Raven", "given" : "John A.", "non-dropping-particle" : "", "parse-names" : false, "suffix" : "" }, { "dropping-particle" : "", "family" : "Geider", "given" : "Richard J.", "non-dropping-particle" : "", "parse-names" : false, "suffix" : "" } ], "container-title" : "New Phytologist", "id" : "ITEM-1", "issue" : "4", "issued" : { "date-parts" : [ [ "1988" ] ] }, "page" : "441-461", "title" : "Temperature and algal growth", "type" : "article-journal", "volume" : "110" }, "uris" : [ "http://www.mendeley.com/documents/?uuid=4474ced2-5346-4ed9-8901-8bf649530c58" ] } ], "mendeley" : { "formattedCitation" : "(Raven &amp; Geider, 1988)", "plainTextFormattedCitation" : "(Raven &amp; Geider, 1988)", "previouslyFormattedCitation" : "(Raven &amp; Geider, 1988)" }, "properties" : { "noteIndex" : 0 }, "schema" : "https://github.com/citation-style-language/schema/raw/master/csl-citation.json" }</w:instrText>
      </w:r>
      <w:r w:rsidR="00A7564F">
        <w:fldChar w:fldCharType="separate"/>
      </w:r>
      <w:r w:rsidR="00A7564F" w:rsidRPr="00A7564F">
        <w:rPr>
          <w:noProof/>
        </w:rPr>
        <w:t>(Raven &amp; Geider, 1988)</w:t>
      </w:r>
      <w:ins w:id="100" w:author="James Lawson" w:date="2018-05-10T11:56:00Z">
        <w:r w:rsidR="00A7564F">
          <w:fldChar w:fldCharType="end"/>
        </w:r>
      </w:ins>
      <w:del w:id="101" w:author="James Lawson" w:date="2018-05-10T11:56:00Z">
        <w:r w:rsidDel="00A7564F">
          <w:delText>(</w:delText>
        </w:r>
        <w:r w:rsidRPr="008F5F2D" w:rsidDel="00A7564F">
          <w:rPr>
            <w:highlight w:val="yellow"/>
          </w:rPr>
          <w:delText>Raven &amp; Geider 1988</w:delText>
        </w:r>
        <w:r w:rsidDel="00A7564F">
          <w:delText>)</w:delText>
        </w:r>
      </w:del>
      <w:r>
        <w:t xml:space="preserve">. This effect has been observed for Rubisco in a number of studies (summarised </w:t>
      </w:r>
      <w:proofErr w:type="spellStart"/>
      <w:r>
        <w:t>by</w:t>
      </w:r>
      <w:del w:id="102" w:author="James Lawson" w:date="2018-05-10T11:56:00Z">
        <w:r w:rsidDel="00A7564F">
          <w:delText xml:space="preserve"> </w:delText>
        </w:r>
      </w:del>
      <w:ins w:id="103" w:author="James Lawson" w:date="2018-05-10T11:56:00Z">
        <w:r w:rsidR="00A7564F">
          <w:fldChar w:fldCharType="begin" w:fldLock="1"/>
        </w:r>
      </w:ins>
      <w:r w:rsidR="00E62FAC">
        <w:instrText>ADDIN CSL_CITATION { "citationItems" : [ { "id" : "ITEM-1", "itemData" : { "DOI" : "10.1093/jxb/erj049", "ISSN" : "00220957", "PMID" : "16364948", "abstract" : "Growth temperature alters temperature dependence of the photosynthetic rate (temperature acclimation). In many species, the optimal temperature that maximizes the photosynthetic rate increases with increasing growth temperature. In this minireview, mechanisms involved in changes in the photosynthesis-temperature curve are discussed. Based on the biochemical model of photosynthesis, change in the photosynthesis-temperature curve is attributable to four factors: intercellular CO2 concentration, activation energy of the maximum rate of RuBP (ribulose-1,5-bisphosphate) carboxylation (Vc max), activation energy of the rate of RuBP regeneration (Jmax), and the ratio of Jmax to Vc max. In the survey, every species increased the activation energy of Vc max with increasing growth temperature. Other factors changed with growth temperature, but their responses were different among species. Among these factors, activation energy of Vc max may be the most important for the shift of optimal temperature of photosynthesis at ambient CO2 concentrations. Physiological and biochemical causes for the change in these parameters are discussed.", "author" : [ { "dropping-particle" : "", "family" : "Hikosaka", "given" : "Kouki", "non-dropping-particle" : "", "parse-names" : false, "suffix" : "" }, { "dropping-particle" : "", "family" : "Ishikawa", "given" : "Kazumasa", "non-dropping-particle" : "", "parse-names" : false, "suffix" : "" }, { "dropping-particle" : "", "family" : "Borjigidai", "given" : "Almaz", "non-dropping-particle" : "", "parse-names" : false, "suffix" : "" }, { "dropping-particle" : "", "family" : "Muller", "given" : "Onno", "non-dropping-particle" : "", "parse-names" : false, "suffix" : "" }, { "dropping-particle" : "", "family" : "Onoda", "given" : "Yusuke", "non-dropping-particle" : "", "parse-names" : false, "suffix" : "" } ], "container-title" : "Journal of Experimental Botany", "id" : "ITEM-1", "issue" : "2 SPEC. ISS.", "issued" : { "date-parts" : [ [ "2006" ] ] }, "page" : "291-302", "title" : "Temperature acclimation of photosynthesis: mechanisms involved in the changes in temperature dependence of photosynthetic rate", "type" : "article-journal", "volume" : "57" }, "uris" : [ "http://www.mendeley.com/documents/?uuid=5700c88f-c6ed-44e7-86fe-0b5274d941d9" ] } ], "mendeley" : { "formattedCitation" : "(Kouki Hikosaka, Ishikawa, Borjigidai, Muller, &amp; Onoda, 2006)", "manualFormatting" : "Kouki Hikosaka, Ishikawa, Borjigidai, Muller, &amp; Onoda, 2006)", "plainTextFormattedCitation" : "(Kouki Hikosaka, Ishikawa, Borjigidai, Muller, &amp; Onoda, 2006)", "previouslyFormattedCitation" : "(Kouki Hikosaka, Ishikawa, Borjigidai, Muller, &amp; Onoda, 2006)" }, "properties" : { "noteIndex" : 0 }, "schema" : "https://github.com/citation-style-language/schema/raw/master/csl-citation.json" }</w:instrText>
      </w:r>
      <w:r w:rsidR="00A7564F">
        <w:fldChar w:fldCharType="separate"/>
      </w:r>
      <w:del w:id="104" w:author="James Lawson" w:date="2018-05-10T11:56:00Z">
        <w:r w:rsidR="00A7564F" w:rsidRPr="00A7564F" w:rsidDel="00A7564F">
          <w:rPr>
            <w:noProof/>
          </w:rPr>
          <w:delText>(</w:delText>
        </w:r>
      </w:del>
      <w:r w:rsidR="00A7564F" w:rsidRPr="00A7564F">
        <w:rPr>
          <w:noProof/>
        </w:rPr>
        <w:t>Kouki</w:t>
      </w:r>
      <w:proofErr w:type="spellEnd"/>
      <w:r w:rsidR="00A7564F" w:rsidRPr="00A7564F">
        <w:rPr>
          <w:noProof/>
        </w:rPr>
        <w:t xml:space="preserve"> Hikosaka, Ishikawa, Borjigidai, Muller, &amp; Onoda, 2006)</w:t>
      </w:r>
      <w:ins w:id="105" w:author="James Lawson" w:date="2018-05-10T11:56:00Z">
        <w:r w:rsidR="00A7564F">
          <w:fldChar w:fldCharType="end"/>
        </w:r>
        <w:r w:rsidR="00A7564F">
          <w:t>.</w:t>
        </w:r>
      </w:ins>
      <w:del w:id="106" w:author="James Lawson" w:date="2018-05-10T11:56:00Z">
        <w:r w:rsidDel="00A7564F">
          <w:delText>Hikosaka et al 2006)</w:delText>
        </w:r>
      </w:del>
      <w:r>
        <w:t>.</w:t>
      </w:r>
      <w:commentRangeEnd w:id="97"/>
      <w:r w:rsidR="00416EB4">
        <w:rPr>
          <w:rStyle w:val="CommentReference"/>
        </w:rPr>
        <w:commentReference w:id="97"/>
      </w:r>
      <w:commentRangeEnd w:id="98"/>
      <w:r w:rsidR="00882D32">
        <w:rPr>
          <w:rStyle w:val="CommentReference"/>
        </w:rPr>
        <w:commentReference w:id="98"/>
      </w:r>
      <w:r w:rsidR="00416EB4">
        <w:t xml:space="preserve"> </w:t>
      </w:r>
    </w:p>
    <w:p w14:paraId="7F426690" w14:textId="05606783" w:rsidR="00A87ACB" w:rsidRDefault="009B3559" w:rsidP="00B80330">
      <w:r>
        <w:t>Light capture</w:t>
      </w:r>
      <w:r w:rsidR="00094A6B" w:rsidRPr="00F8120E">
        <w:t xml:space="preserve"> protein per leaf area </w:t>
      </w:r>
      <w:r w:rsidR="00094A6B">
        <w:t>increased with lower</w:t>
      </w:r>
      <w:r w:rsidR="00094A6B" w:rsidRPr="00F8120E">
        <w:t xml:space="preserve"> irradiance (Fig. 3b-v, X% per Y irradiance; Fig 3blah stat). </w:t>
      </w:r>
      <w:r w:rsidR="00094A6B">
        <w:t>Differences in irradiance arose from three sources (</w:t>
      </w:r>
      <w:r w:rsidR="00270711">
        <w:t>detail in</w:t>
      </w:r>
      <w:r w:rsidR="00094A6B">
        <w:t xml:space="preserve"> Methods). Some sites received more year-round sunlight than others. Individual shoots were in more or less shaded positions, estimated by fish-eye canopy photographs plus software. Along the length of each shoot, older leaves tended to be more shaded. </w:t>
      </w:r>
      <w:r>
        <w:t>Light-independent reaction</w:t>
      </w:r>
      <w:r w:rsidR="00094A6B" w:rsidRPr="00F8120E">
        <w:t xml:space="preserve"> protein per leaf area </w:t>
      </w:r>
      <w:r w:rsidR="00B21DF9">
        <w:t>did not change systematically</w:t>
      </w:r>
      <w:r w:rsidR="00094A6B" w:rsidRPr="00F8120E">
        <w:t xml:space="preserve"> with </w:t>
      </w:r>
      <w:r w:rsidR="00B21DF9">
        <w:t>irradiance</w:t>
      </w:r>
      <w:r w:rsidR="00094A6B" w:rsidRPr="00F8120E">
        <w:t xml:space="preserve">, </w:t>
      </w:r>
      <w:r w:rsidR="00B922F7">
        <w:t xml:space="preserve">and consequently </w:t>
      </w:r>
      <w:r>
        <w:t>light capture</w:t>
      </w:r>
      <w:r w:rsidR="00B922F7">
        <w:t xml:space="preserve"> contributed a larger fraction and </w:t>
      </w:r>
      <w:r>
        <w:t>light-independent reactions</w:t>
      </w:r>
      <w:r w:rsidR="00882D32">
        <w:t xml:space="preserve"> </w:t>
      </w:r>
      <w:r w:rsidR="00B922F7">
        <w:t xml:space="preserve">a smaller fraction of protein at lower irradiance </w:t>
      </w:r>
      <w:r w:rsidR="00094A6B" w:rsidRPr="00F8120E">
        <w:t>(Fig, %, stat)</w:t>
      </w:r>
      <w:r w:rsidR="00B922F7">
        <w:t xml:space="preserve">. </w:t>
      </w:r>
      <w:r w:rsidR="00270711">
        <w:t>A higher ratio of light-</w:t>
      </w:r>
      <w:r>
        <w:t xml:space="preserve">capture </w:t>
      </w:r>
      <w:r w:rsidR="00270711">
        <w:t>to carboxylation apparatus under lower light is what is expected under the coordination hypothesis</w:t>
      </w:r>
      <w:ins w:id="107" w:author="James Lawson" w:date="2018-05-10T12:12:00Z">
        <w:r w:rsidR="00832197">
          <w:t xml:space="preserve"> </w:t>
        </w:r>
        <w:r w:rsidR="00832197">
          <w:fldChar w:fldCharType="begin" w:fldLock="1"/>
        </w:r>
      </w:ins>
      <w:r w:rsidR="003F2891">
        <w:instrText>ADDIN CSL_CITATION { "citationItems" : [ { "id" : "ITEM-1", "itemData" : { "author" : [ { "dropping-particle" : "", "family" : "Chen", "given" : "Jia-lin", "non-dropping-particle" : "", "parse-names" : false, "suffix" : "" }, { "dropping-particle" : "", "family" : "Reynolds", "given" : "James F", "non-dropping-particle" : "", "parse-names" : false, "suffix" : "" }, { "dropping-particle" : "", "family" : "Harley", "given" : "Peter C", "non-dropping-particle" : "", "parse-names" : false, "suffix" : "" }, { "dropping-particle" : "", "family" : "Tenhunen", "given" : "John D", "non-dropping-particle" : "", "parse-names" : false, "suffix" : "" } ], "container-title" : "Ecology", "id" : "ITEM-1", "issue" : "1", "issued" : { "date-parts" : [ [ "2009" ] ] }, "page" : "63-69", "title" : "Coordination Theory of Leaf Nitrogen Distribution in a Canopy", "type" : "article-journal", "volume" : "93" }, "uris" : [ "http://www.mendeley.com/documents/?uuid=9f85ea18-4294-40c3-b56a-a771ee82ad7d" ] }, { "id" : "ITEM-2", "itemData" : { "DOI" : "10.1046/j.1365-3040.1997.d01-133.x", "ISBN" : "0140-7791", "ISSN" : "0140-7791", "PMID" : "3150", "abstract" : "A process-based leaf gas exchange model for C3 plants was developed which specifically describes the effects observed along light gradients of shifting nitrogen investment in carboxylation and bioenergetics and modified leaf thick- ness due to altered stacking of photosynthetic units. The model was parametrized for the late-successional, shade- tolerant deciduous species Acer saccharum Marsh. The specific activity of ribulose-1,5-bisphosphate carboxylase (Rubisco) and the maximum photosynthetic electron transport rate per unit cytochrome f (cyt f) were used as indices that vary proportionally with nitrogen investment in the capacities for carboxylation and electron transport. Rubisco and cyt f per unit leaf area are related in the model to leaf dry mass per area (MA), leaf nitrogen content per unit leaf dry mass (Nm), and partitioning coefficients for leaf nitrogen in Rubisco (PR) and in bioenergetics (PB). These partitioning coefficients are estimated from charac- teristic response curves of photosynthesis along with infor- mation on leaf structure and composition. While PR and PB determine the light-saturated value of photosynthesis, the fraction of leaf nitrogen in thylakoid light-harvesting components (PL) and the ratio of leaf chlorophyll to leaf nitrogen invested in light harvesting (CB), which is depen- dent on thylakoid stoichiometry, determine the initial pho- tosynthetic light utilization efficiency in the model. Carbon loss due to mitochondrial respiration, which also changes along light gradients, was considered to vary in proportion with carboxylation capacity. Key model parameters \u2013 Nm, PR, PB, PL, CB and stomatal sensitivity with respect to changes in net photosynthesis (Gf) \u2013 were examined as a function of MA, which is linearly related to irradiance during growth of the leaves. The results of the analysis applied to A. saccharum indicate that PB and PR increase, and Gf, PL and CB decrease with increasing MA. As a result of these effects of irradiance on nitrogen parti- tioning, the slope of the light-saturated net photosynthesis rate per unit leaf dry mass (Am max) versus Nm relationship increased with increasing growth irradiance in mid-sea- son. Furthermore, the nitrogen partitioning coefficients as *Correspondence and present address: \u00dclo Niinemets, Institute of Ecology, Estonian Academy of Sciences, Riia 181, EE-2400 Tartu, Estonia. well as the slopes of Am max versus Nm were independent of season, except during development of the le\u2026", "author" : [ { "dropping-particle" : "", "family" : "Niinemets", "given" : "U.", "non-dropping-particle" : "", "parse-names" : false, "suffix" : "" }, { "dropping-particle" : "", "family" : "Tenhunen", "given" : "J. D.", "non-dropping-particle" : "", "parse-names" : false, "suffix" : "" } ], "container-title" : "Plant, Cell and Environment", "id" : "ITEM-2", "issue" : "7", "issued" : { "date-parts" : [ [ "1997" ] ] }, "page" : "845-866", "title" : "A model separating leaf structural and physiological effects on carbon gain along light gradients for the shade-tolerant species Acer saccharum", "type" : "article-journal", "volume" : "20" }, "uris" : [ "http://www.mendeley.com/documents/?uuid=cd64265b-cc0f-4287-8d83-dcd76be3dee0" ] } ], "mendeley" : { "formattedCitation" : "(Chen et al., 2009; U. Niinemets &amp; Tenhunen, 1997)", "plainTextFormattedCitation" : "(Chen et al., 2009; U. Niinemets &amp; Tenhunen, 1997)", "previouslyFormattedCitation" : "(Chen et al., 2009; U. Niinemets &amp; Tenhunen, 1997)" }, "properties" : { "noteIndex" : 0 }, "schema" : "https://github.com/citation-style-language/schema/raw/master/csl-citation.json" }</w:instrText>
      </w:r>
      <w:r w:rsidR="00832197">
        <w:fldChar w:fldCharType="separate"/>
      </w:r>
      <w:r w:rsidR="00832197" w:rsidRPr="00832197">
        <w:rPr>
          <w:noProof/>
        </w:rPr>
        <w:t>(Chen et al., 2009; U. Niinemets &amp; Tenhunen, 1997)</w:t>
      </w:r>
      <w:ins w:id="108" w:author="James Lawson" w:date="2018-05-10T12:12:00Z">
        <w:r w:rsidR="00832197">
          <w:fldChar w:fldCharType="end"/>
        </w:r>
      </w:ins>
      <w:ins w:id="109" w:author="James Lawson" w:date="2018-05-10T12:16:00Z">
        <w:r w:rsidR="00832197">
          <w:t>.</w:t>
        </w:r>
      </w:ins>
      <w:del w:id="110" w:author="James Lawson" w:date="2018-05-10T12:16:00Z">
        <w:r w:rsidR="00270711" w:rsidDel="00832197">
          <w:delText xml:space="preserve"> </w:delText>
        </w:r>
      </w:del>
      <w:del w:id="111" w:author="James Lawson" w:date="2018-05-10T12:04:00Z">
        <w:r w:rsidR="00A87ACB" w:rsidDel="00E62FAC">
          <w:delText>(Niinemets 2007)</w:delText>
        </w:r>
      </w:del>
      <w:del w:id="112" w:author="James Lawson" w:date="2018-05-10T12:16:00Z">
        <w:r w:rsidR="00A87ACB" w:rsidDel="00832197">
          <w:delText xml:space="preserve"> (Farquhar et al. 1980). </w:delText>
        </w:r>
      </w:del>
    </w:p>
    <w:p w14:paraId="7011DE33" w14:textId="48F1B193" w:rsidR="00F55E4E" w:rsidRDefault="009B3559" w:rsidP="00B80330">
      <w:r>
        <w:t>Light-independent reaction</w:t>
      </w:r>
      <w:r w:rsidR="009E6310">
        <w:t xml:space="preserve"> proteins per leaf area increased </w:t>
      </w:r>
      <w:r w:rsidR="00F55E4E">
        <w:t>towards drier sites</w:t>
      </w:r>
      <w:r w:rsidR="009E6310">
        <w:t xml:space="preserve"> </w:t>
      </w:r>
      <w:r w:rsidR="009E6310">
        <w:rPr>
          <w:u w:val="single"/>
        </w:rPr>
        <w:t>(Fig x stat %)</w:t>
      </w:r>
      <w:r w:rsidR="00F55E4E">
        <w:t xml:space="preserve">. </w:t>
      </w:r>
      <w:r w:rsidR="009E6310">
        <w:t xml:space="preserve">This was expected on the basis </w:t>
      </w:r>
      <w:r w:rsidR="00EB41CA">
        <w:t xml:space="preserve">that species operating in drier atmospheres typically draw down leaf-internal CO2 more strongly, and this offsets what would otherwise be an increase in water expenditure via the stomata for a given rate of CO2 assimilation. This </w:t>
      </w:r>
      <w:r w:rsidR="009E6310">
        <w:rPr>
          <w:rFonts w:ascii="Helvetica" w:eastAsia="Helvetica" w:hAnsi="Helvetica" w:cs="Helvetica"/>
        </w:rPr>
        <w:t>“</w:t>
      </w:r>
      <w:r w:rsidR="009E6310">
        <w:t>least-cost</w:t>
      </w:r>
      <w:r w:rsidR="00EB41CA">
        <w:rPr>
          <w:rFonts w:ascii="Helvetica" w:eastAsia="Helvetica" w:hAnsi="Helvetica" w:cs="Helvetica"/>
        </w:rPr>
        <w:t>”</w:t>
      </w:r>
      <w:r w:rsidR="00EB41CA">
        <w:t xml:space="preserve"> interpretation of how nitrogen and water are combined as inputs to the photosynthetic process</w:t>
      </w:r>
      <w:r w:rsidR="009E6310">
        <w:t xml:space="preserve"> </w:t>
      </w:r>
      <w:commentRangeStart w:id="113"/>
      <w:ins w:id="114" w:author="James Lawson" w:date="2018-05-10T12:18:00Z">
        <w:r w:rsidR="003F2891">
          <w:fldChar w:fldCharType="begin" w:fldLock="1"/>
        </w:r>
      </w:ins>
      <w:r w:rsidR="00AF0313">
        <w:instrText>ADDIN CSL_CITATION { "citationItems" : [ { "id" : "ITEM-1", "itemData" : { "DOI" : "10.1046/j.0269-8463.2001.00542.x", "ISBN" : "1365-2435", "ISSN" : "0269-8463", "abstract" : "1. Relationships were examined among photosynthetic capacity (Amass and Aarea), foliar dark respiration rate (Rd-mass and Rd-area), stomatal conductance to water (Gs), specific leaf area (SLA) and leaf N and P across 79 perennial species occurring at 4 sites contrasted on rainfall and soil nutrients in eastern Australia. We hypothesised that the slope of log - log \"scaling\" relationships between these traits would be positive and would not differ between sites, although slope elevations might shift between habitat types. 2. Amass, Rd-mass, SLA, Nmass and Pmass were positively associated in common slopes fitted across sites or rainfall zones, although rather weakly within individual sites in some cases. The relationships between Amass (and Rd-mass) with each of Nmass and SLA were partially independent of each other, with Amass (or Rd-mass) increasing with SLA at a given Nmass, or with Nmass at a given SLA (only weakly in the case of Amass). These results improve the quantification and extend the generalisation of reported patterns to floras largely unlike those studied previously, with the additional contribution of including phosphorus data. 3. The main new contribution of this work was organised comparisons between habitats differing in rainfall and soil nutrients. Species from drier sites differed in several important respects. They had (i) higher leaf N and P (per dry mass or area); (ii) lower photosynthetic capacity at a given leaf N or P; (iii) higher Rd-mass at a given SLA or Amass; and (iv) lower Gs at a given Aarea (implying lower internal CO2 concentration). 4. These trends can be interpreted as part of a previously undocumented water conservation strategy in species from dry habitats. By investing heavily in photosynthetic enzymes a larger drawdown of internal C02 concentration is achieved, and a given photosynthetic rate is possible at a lower stomatal conductance. Transpirational water use is similar, however, due to the lower humidity air in dry sites. The benefit of the strategy is that dry-site species reduce water loss at a given Aarea down to similar levels as wet-site species, despite occurring in lower humidity environments. The cost of high leaf N is reflected in higher dark respiration rates and, presumably, in additional costs incurred by N acquisition and in increased herbivory risk.", "author" : [ { "dropping-particle" : "", "family" : "Wright", "given" : "I J", "non-dropping-particle" : "", "parse-names" : false, "suffix" : "" }, { "dropping-particle" : "", "family" : "Reich", "given" : "Peter B", "non-dropping-particle" : "", "parse-names" : false, "suffix" : "" }, { "dropping-particle" : "", "family" : "Westoby", "given" : "M", "non-dropping-particle" : "", "parse-names" : false, "suffix" : "" } ], "container-title" : "Functional Ecology", "id" : "ITEM-1", "issued" : { "date-parts" : [ [ "2001" ] ] }, "page" : "423-434", "title" : "Strategy-shifts in leaf physiology, structure and nutrient content between species of high and low rainfall, and high and low nutrient habitats.", "type" : "article-journal", "volume" : "15" }, "uris" : [ "http://www.mendeley.com/documents/?uuid=2c807076-6ee1-4343-bbf2-536641b72076" ] } ], "mendeley" : { "formattedCitation" : "(I J Wright, Reich, &amp; Westoby, 2001)", "plainTextFormattedCitation" : "(I J Wright, Reich, &amp; Westoby, 2001)", "previouslyFormattedCitation" : "(I J Wright, Reich, &amp; Westoby, 2001)" }, "properties" : { "noteIndex" : 0 }, "schema" : "https://github.com/citation-style-language/schema/raw/master/csl-citation.json" }</w:instrText>
      </w:r>
      <w:r w:rsidR="003F2891">
        <w:fldChar w:fldCharType="separate"/>
      </w:r>
      <w:r w:rsidR="003F2891" w:rsidRPr="003F2891">
        <w:rPr>
          <w:noProof/>
        </w:rPr>
        <w:t>(I J Wright, Reich, &amp; Westoby, 2001)</w:t>
      </w:r>
      <w:ins w:id="115" w:author="James Lawson" w:date="2018-05-10T12:18:00Z">
        <w:r w:rsidR="003F2891">
          <w:fldChar w:fldCharType="end"/>
        </w:r>
        <w:commentRangeEnd w:id="113"/>
        <w:r w:rsidR="003F2891">
          <w:rPr>
            <w:rStyle w:val="CommentReference"/>
          </w:rPr>
          <w:commentReference w:id="113"/>
        </w:r>
        <w:r w:rsidR="003F2891">
          <w:t xml:space="preserve"> </w:t>
        </w:r>
      </w:ins>
      <w:del w:id="116" w:author="James Lawson" w:date="2018-05-10T12:18:00Z">
        <w:r w:rsidR="008A4445" w:rsidDel="003F2891">
          <w:delText>(Wright et al. 2001a,b, Scalon &amp; Wright 2017)</w:delText>
        </w:r>
      </w:del>
      <w:r w:rsidR="00EB41CA">
        <w:t xml:space="preserve"> has previously been </w:t>
      </w:r>
      <w:r w:rsidR="00540474">
        <w:t>supported</w:t>
      </w:r>
      <w:r w:rsidR="00EB41CA">
        <w:t xml:space="preserve"> via measurements of leaf-internal CO2 and of leaf total nitrogen (refs), but not by measurement of the specific proteins involved</w:t>
      </w:r>
      <w:r w:rsidR="00F55E4E">
        <w:t xml:space="preserve">. </w:t>
      </w:r>
    </w:p>
    <w:p w14:paraId="7170F542" w14:textId="4492B656" w:rsidR="00991E2E" w:rsidRPr="001017F5" w:rsidRDefault="00991E2E" w:rsidP="00B80330">
      <w:commentRangeStart w:id="117"/>
      <w:r>
        <w:t xml:space="preserve">Increasing </w:t>
      </w:r>
      <w:r w:rsidR="009B3559">
        <w:t>light independent reaction protein</w:t>
      </w:r>
      <w:r>
        <w:t xml:space="preserve"> per area mainly took the form of increasing leaf mass per area (</w:t>
      </w:r>
      <w:r w:rsidR="00B80330">
        <w:t>Fig. 3c-i</w:t>
      </w:r>
      <w:r>
        <w:t xml:space="preserve">), in other words there tended to be more mesophyll tissue under each unit of </w:t>
      </w:r>
      <w:r w:rsidR="00694F3D">
        <w:t xml:space="preserve">leaf area. Correspondingly, </w:t>
      </w:r>
      <w:r w:rsidR="009B3559">
        <w:t>light independent reaction</w:t>
      </w:r>
      <w:r w:rsidR="00882D32">
        <w:t xml:space="preserve"> </w:t>
      </w:r>
      <w:r w:rsidR="00694F3D">
        <w:t xml:space="preserve">cycle proteins did not increase as a fraction of total protein (Fig 3b-iii). This contrasts with the </w:t>
      </w:r>
      <w:r w:rsidR="00B07F72">
        <w:t xml:space="preserve">outcome in relation to </w:t>
      </w:r>
      <w:r w:rsidR="00882D32">
        <w:t>irradiance</w:t>
      </w:r>
      <w:r w:rsidR="00B07F72">
        <w:t xml:space="preserve">, where the ratio of </w:t>
      </w:r>
      <w:r w:rsidR="009B3559">
        <w:t>light independent reaction</w:t>
      </w:r>
      <w:r w:rsidR="00B07F72">
        <w:t xml:space="preserve"> to </w:t>
      </w:r>
      <w:r w:rsidR="009B3559">
        <w:t>light capture</w:t>
      </w:r>
      <w:r w:rsidR="00B07F72">
        <w:t xml:space="preserve"> adjusted</w:t>
      </w:r>
      <w:r w:rsidR="00B80330">
        <w:t>,</w:t>
      </w:r>
      <w:r w:rsidR="00B07F72">
        <w:t xml:space="preserve"> as expected from the coordination hypothesis. </w:t>
      </w:r>
      <w:commentRangeEnd w:id="117"/>
      <w:r w:rsidR="003E4903">
        <w:rPr>
          <w:rStyle w:val="CommentReference"/>
        </w:rPr>
        <w:commentReference w:id="117"/>
      </w:r>
    </w:p>
    <w:p w14:paraId="2AFFED1C" w14:textId="5F3A5160" w:rsidR="005D0B89" w:rsidRDefault="00BC2F9B" w:rsidP="00756E6F">
      <w:r>
        <w:t>The</w:t>
      </w:r>
      <w:r w:rsidRPr="006625AD">
        <w:t xml:space="preserve"> substantial </w:t>
      </w:r>
      <w:r>
        <w:t xml:space="preserve">scatter </w:t>
      </w:r>
      <w:r w:rsidR="00C32AF4">
        <w:t>in</w:t>
      </w:r>
      <w:r w:rsidRPr="006625AD">
        <w:t xml:space="preserve"> the </w:t>
      </w:r>
      <w:r w:rsidR="009B3559">
        <w:t>light independent reaction</w:t>
      </w:r>
      <w:r w:rsidRPr="006625AD">
        <w:t xml:space="preserve"> </w:t>
      </w:r>
      <w:r w:rsidRPr="006625AD">
        <w:rPr>
          <w:rFonts w:ascii="Helvetica" w:eastAsia="Helvetica" w:hAnsi="Helvetica" w:cs="Helvetica"/>
        </w:rPr>
        <w:t>– LMA relationship indicat</w:t>
      </w:r>
      <w:r>
        <w:t>e</w:t>
      </w:r>
      <w:r w:rsidR="00AA36EC">
        <w:t>d</w:t>
      </w:r>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t>.</w:t>
      </w:r>
      <w:r w:rsidR="00E47372">
        <w:t xml:space="preserve"> </w:t>
      </w:r>
      <w:r w:rsidR="00F2099D">
        <w:t>Light reaction</w:t>
      </w:r>
      <w:r w:rsidR="00AA36EC">
        <w:t xml:space="preserve"> proteins per area did not increase with</w:t>
      </w:r>
      <w:r w:rsidR="00D8531D">
        <w:t xml:space="preserve"> LMA (Fig. 3c-ii), and </w:t>
      </w:r>
      <w:r w:rsidR="0094138C">
        <w:t xml:space="preserve">were more weakly correlated than </w:t>
      </w:r>
      <w:r w:rsidR="009B3559">
        <w:t>light independent reaction</w:t>
      </w:r>
      <w:r w:rsidR="0094138C">
        <w:t xml:space="preserve"> with total protein (R2). Correspondingly, light reaction as a fraction of total protein </w:t>
      </w:r>
      <w:r w:rsidR="002D67DB">
        <w:t xml:space="preserve">varied widely </w:t>
      </w:r>
      <w:r w:rsidR="000A581A">
        <w:t>(0.09-0.23, 2.6-fold</w:t>
      </w:r>
      <w:r w:rsidR="002D67DB">
        <w:t xml:space="preserve">, versus </w:t>
      </w:r>
      <w:r w:rsidR="00756E6F">
        <w:t xml:space="preserve">0.30-0.39 and 1.3-fold for </w:t>
      </w:r>
      <w:r w:rsidR="009B3559">
        <w:t>light independent reaction</w:t>
      </w:r>
      <w:r w:rsidR="00756E6F">
        <w:t xml:space="preserve"> fraction</w:t>
      </w:r>
      <w:r w:rsidR="00F50A55">
        <w:t>)</w:t>
      </w:r>
      <w:r w:rsidR="00756E6F">
        <w:t xml:space="preserve">. </w:t>
      </w:r>
    </w:p>
    <w:p w14:paraId="15FC23EF" w14:textId="295F73B3" w:rsidR="00BD1A5D" w:rsidRDefault="000D1681" w:rsidP="009B3559">
      <w:pPr>
        <w:rPr>
          <w:bCs/>
        </w:rPr>
      </w:pPr>
      <w:r>
        <w:t>I</w:t>
      </w:r>
      <w:r w:rsidR="005D0B89">
        <w:t xml:space="preserve">ncrease of </w:t>
      </w:r>
      <w:r w:rsidR="009B3559">
        <w:t>light independent reaction</w:t>
      </w:r>
      <w:r w:rsidR="00F91E6A">
        <w:t xml:space="preserve"> protein </w:t>
      </w:r>
      <w:r w:rsidR="005D0B89">
        <w:t xml:space="preserve">toward </w:t>
      </w:r>
      <w:r w:rsidR="00F91E6A">
        <w:t xml:space="preserve">low temperatures </w:t>
      </w:r>
      <w:r>
        <w:t xml:space="preserve">was </w:t>
      </w:r>
      <w:del w:id="118" w:author="James Lawson" w:date="2018-04-24T10:56:00Z">
        <w:r w:rsidR="00181E95" w:rsidDel="000042CF">
          <w:delText>a</w:delText>
        </w:r>
        <w:commentRangeStart w:id="119"/>
        <w:commentRangeStart w:id="120"/>
        <w:r w:rsidR="00181E95" w:rsidDel="000042CF">
          <w:delText xml:space="preserve">bout </w:delText>
        </w:r>
        <w:r w:rsidR="00180A47" w:rsidDel="000042CF">
          <w:delText>50</w:delText>
        </w:r>
      </w:del>
      <w:ins w:id="121" w:author="James Lawson" w:date="2018-04-24T10:56:00Z">
        <w:r w:rsidR="000042CF">
          <w:t>46</w:t>
        </w:r>
      </w:ins>
      <w:r w:rsidR="00180A47">
        <w:t xml:space="preserve">% over </w:t>
      </w:r>
      <w:del w:id="122" w:author="James Lawson" w:date="2018-04-24T10:56:00Z">
        <w:r w:rsidR="00180A47" w:rsidDel="000042CF">
          <w:delText xml:space="preserve">20 </w:delText>
        </w:r>
      </w:del>
      <w:ins w:id="123" w:author="James Lawson" w:date="2018-04-24T10:56:00Z">
        <w:r w:rsidR="000042CF">
          <w:t xml:space="preserve">22 </w:t>
        </w:r>
      </w:ins>
      <w:r w:rsidR="00180A47">
        <w:t xml:space="preserve">C, increase toward dry environments was </w:t>
      </w:r>
      <w:r w:rsidR="00630EF3">
        <w:t xml:space="preserve">somewhat </w:t>
      </w:r>
      <w:r w:rsidR="00180A47">
        <w:t>smaller</w:t>
      </w:r>
      <w:r w:rsidR="00D03C91">
        <w:t xml:space="preserve">, </w:t>
      </w:r>
      <w:del w:id="124" w:author="James Lawson" w:date="2018-04-24T11:00:00Z">
        <w:r w:rsidR="00D03C91" w:rsidDel="000042CF">
          <w:delText>20</w:delText>
        </w:r>
      </w:del>
      <w:ins w:id="125" w:author="James Lawson" w:date="2018-04-24T11:00:00Z">
        <w:r w:rsidR="000042CF">
          <w:t>37</w:t>
        </w:r>
      </w:ins>
      <w:r w:rsidR="00D03C91">
        <w:t>% over 4-fold range</w:t>
      </w:r>
      <w:commentRangeEnd w:id="119"/>
      <w:r w:rsidR="008B0DDE">
        <w:rPr>
          <w:rStyle w:val="CommentReference"/>
        </w:rPr>
        <w:commentReference w:id="119"/>
      </w:r>
      <w:commentRangeEnd w:id="120"/>
      <w:r w:rsidR="000042CF">
        <w:rPr>
          <w:rStyle w:val="CommentReference"/>
        </w:rPr>
        <w:commentReference w:id="120"/>
      </w:r>
      <w:r w:rsidR="00D03C91">
        <w:t xml:space="preserve"> of precipitation. </w:t>
      </w:r>
      <w:r w:rsidR="00C77BC4">
        <w:t xml:space="preserve">For </w:t>
      </w:r>
      <w:ins w:id="126" w:author="James Lawson" w:date="2018-04-24T11:03:00Z">
        <w:r w:rsidR="000042CF">
          <w:t xml:space="preserve">protein </w:t>
        </w:r>
      </w:ins>
      <w:r w:rsidR="00C77BC4">
        <w:t xml:space="preserve">amounts per leaf area, temperature and precipitation effects </w:t>
      </w:r>
      <w:r w:rsidR="008B0DDE">
        <w:t xml:space="preserve">were </w:t>
      </w:r>
      <w:r w:rsidR="004D7059">
        <w:t xml:space="preserve">simply </w:t>
      </w:r>
      <w:r w:rsidR="008B0DDE">
        <w:lastRenderedPageBreak/>
        <w:t xml:space="preserve">additive </w:t>
      </w:r>
      <w:commentRangeStart w:id="127"/>
      <w:commentRangeStart w:id="128"/>
      <w:r>
        <w:t xml:space="preserve">(Fig </w:t>
      </w:r>
      <w:proofErr w:type="spellStart"/>
      <w:r>
        <w:t>X</w:t>
      </w:r>
      <w:r w:rsidR="00C77BC4">
        <w:t>a</w:t>
      </w:r>
      <w:proofErr w:type="spellEnd"/>
      <w:r w:rsidR="00C77BC4">
        <w:t>, b</w:t>
      </w:r>
      <w:r>
        <w:t>)</w:t>
      </w:r>
      <w:commentRangeEnd w:id="127"/>
      <w:r>
        <w:rPr>
          <w:rStyle w:val="CommentReference"/>
        </w:rPr>
        <w:commentReference w:id="127"/>
      </w:r>
      <w:r>
        <w:t>.</w:t>
      </w:r>
      <w:commentRangeEnd w:id="128"/>
      <w:r w:rsidR="00C77BC4">
        <w:rPr>
          <w:rStyle w:val="CommentReference"/>
        </w:rPr>
        <w:commentReference w:id="128"/>
      </w:r>
      <w:r>
        <w:t xml:space="preserve"> </w:t>
      </w:r>
      <w:r w:rsidR="00C77BC4">
        <w:t xml:space="preserve"> </w:t>
      </w:r>
      <w:r w:rsidR="007E7EEE">
        <w:t>Beginning from the high-temp high-</w:t>
      </w:r>
      <w:proofErr w:type="spellStart"/>
      <w:r w:rsidR="007E7EEE">
        <w:t>precip</w:t>
      </w:r>
      <w:proofErr w:type="spellEnd"/>
      <w:r w:rsidR="007E7EEE">
        <w:t xml:space="preserve"> </w:t>
      </w:r>
      <w:r w:rsidR="00FA4767">
        <w:t xml:space="preserve">(upper right) </w:t>
      </w:r>
      <w:r w:rsidR="007E7EEE">
        <w:t>corner in Fig X, i</w:t>
      </w:r>
      <w:r w:rsidR="007E7EEE" w:rsidRPr="00FA4767">
        <w:t xml:space="preserve">ncreases in protein per leaf area toward lower temp and lower </w:t>
      </w:r>
      <w:proofErr w:type="spellStart"/>
      <w:r w:rsidR="007E7EEE" w:rsidRPr="00FA4767">
        <w:t>precip</w:t>
      </w:r>
      <w:proofErr w:type="spellEnd"/>
      <w:r w:rsidR="007E7EEE" w:rsidRPr="00FA4767">
        <w:t xml:space="preserve"> came about because of strong</w:t>
      </w:r>
      <w:r w:rsidR="00C77BC4" w:rsidRPr="00FA4767">
        <w:t xml:space="preserve"> increases in leaf mass per area </w:t>
      </w:r>
      <w:r w:rsidR="007E7EEE" w:rsidRPr="00FA4767">
        <w:t xml:space="preserve">in both those dimensions </w:t>
      </w:r>
      <w:r w:rsidR="00C77BC4" w:rsidRPr="00FA4767">
        <w:t xml:space="preserve">(Fig </w:t>
      </w:r>
      <w:proofErr w:type="spellStart"/>
      <w:r w:rsidR="00C77BC4" w:rsidRPr="00FA4767">
        <w:t>Xe</w:t>
      </w:r>
      <w:proofErr w:type="spellEnd"/>
      <w:r w:rsidR="007E7EEE" w:rsidRPr="00FA4767">
        <w:t>, f</w:t>
      </w:r>
      <w:r w:rsidR="00C77BC4" w:rsidRPr="00FA4767">
        <w:t>)</w:t>
      </w:r>
      <w:r w:rsidR="007E7EEE" w:rsidRPr="00FA4767">
        <w:t xml:space="preserve">. </w:t>
      </w:r>
      <w:r w:rsidR="003E4903" w:rsidRPr="00FA4767">
        <w:t>Concentrations</w:t>
      </w:r>
      <w:r w:rsidR="00C77BC4" w:rsidRPr="00FA4767">
        <w:t xml:space="preserve"> per leaf mass </w:t>
      </w:r>
      <w:r w:rsidR="007E7EEE" w:rsidRPr="00FA4767">
        <w:t xml:space="preserve">actually increased along both those dimensions </w:t>
      </w:r>
      <w:r w:rsidR="00FA4767">
        <w:t>(</w:t>
      </w:r>
      <w:r w:rsidR="007E7EEE" w:rsidRPr="00FA4767">
        <w:t xml:space="preserve">Fig </w:t>
      </w:r>
      <w:proofErr w:type="spellStart"/>
      <w:r w:rsidR="007E7EEE" w:rsidRPr="00FA4767">
        <w:t>Xc</w:t>
      </w:r>
      <w:proofErr w:type="spellEnd"/>
      <w:r w:rsidR="007E7EEE" w:rsidRPr="00FA4767">
        <w:t>, d), but this was outweighed by stronger increase</w:t>
      </w:r>
      <w:r w:rsidR="00FA4767">
        <w:t>s</w:t>
      </w:r>
      <w:r w:rsidR="007E7EEE" w:rsidRPr="00FA4767">
        <w:t xml:space="preserve"> in LMA. </w:t>
      </w:r>
      <w:commentRangeStart w:id="129"/>
      <w:r w:rsidR="007E7EEE" w:rsidRPr="00FA4767">
        <w:t xml:space="preserve">Across the diagonal from low temp high </w:t>
      </w:r>
      <w:proofErr w:type="spellStart"/>
      <w:r w:rsidR="007E7EEE" w:rsidRPr="00FA4767">
        <w:t>precip</w:t>
      </w:r>
      <w:proofErr w:type="spellEnd"/>
      <w:r w:rsidR="007E7EEE" w:rsidRPr="00FA4767">
        <w:t xml:space="preserve"> to high temp </w:t>
      </w:r>
      <w:r w:rsidR="003E4903" w:rsidRPr="00FA4767">
        <w:t xml:space="preserve">low </w:t>
      </w:r>
      <w:proofErr w:type="spellStart"/>
      <w:r w:rsidR="003E4903" w:rsidRPr="00FA4767">
        <w:t>precip</w:t>
      </w:r>
      <w:proofErr w:type="spellEnd"/>
      <w:r w:rsidR="003E4903" w:rsidRPr="00FA4767">
        <w:t xml:space="preserve"> </w:t>
      </w:r>
      <w:r w:rsidR="007E7EEE" w:rsidRPr="00FA4767">
        <w:t xml:space="preserve">(upper left to lower right in Fig X) protein amounts per area were unchanging, but </w:t>
      </w:r>
      <w:r w:rsidR="003E4903" w:rsidRPr="00FA4767">
        <w:t>the two contributors LMA and protein</w:t>
      </w:r>
      <w:r w:rsidR="00B11720">
        <w:t xml:space="preserve"> per mass were more complicated</w:t>
      </w:r>
      <w:r w:rsidR="003E4903" w:rsidRPr="00FA4767">
        <w:t>, with protein per mass lower at the extremes and intermediate in the centre, LMA higher at the extremes and intermediate in the centre.</w:t>
      </w:r>
      <w:r w:rsidR="003E4903">
        <w:rPr>
          <w:highlight w:val="yellow"/>
        </w:rPr>
        <w:t xml:space="preserve"> </w:t>
      </w:r>
      <w:commentRangeEnd w:id="129"/>
      <w:r w:rsidR="00F97FF8">
        <w:rPr>
          <w:rStyle w:val="CommentReference"/>
        </w:rPr>
        <w:commentReference w:id="129"/>
      </w:r>
    </w:p>
    <w:p w14:paraId="6D742124" w14:textId="0F17952C" w:rsidR="003817CD" w:rsidRDefault="001A394E" w:rsidP="00BD1A5D">
      <w:pPr>
        <w:rPr>
          <w:bCs/>
        </w:rPr>
      </w:pPr>
      <w:r>
        <w:rPr>
          <w:bCs/>
        </w:rPr>
        <w:t>T</w:t>
      </w:r>
      <w:r w:rsidR="003E4903">
        <w:rPr>
          <w:bCs/>
        </w:rPr>
        <w:t xml:space="preserve">he major working hypotheses </w:t>
      </w:r>
      <w:r>
        <w:rPr>
          <w:bCs/>
        </w:rPr>
        <w:t>invoked</w:t>
      </w:r>
      <w:r w:rsidR="003E4903">
        <w:rPr>
          <w:bCs/>
        </w:rPr>
        <w:t xml:space="preserve"> here</w:t>
      </w:r>
      <w:r w:rsidR="00FA4767">
        <w:rPr>
          <w:bCs/>
        </w:rPr>
        <w:t xml:space="preserve"> – coordination theory for the shift in ratio of light reaction to carboxylation with irradiance; least-cost theory for the increased carboxylation per leaf area in drier environments; and overall increase in total protein toward lower temperatures –</w:t>
      </w:r>
      <w:r>
        <w:rPr>
          <w:bCs/>
        </w:rPr>
        <w:t xml:space="preserve"> </w:t>
      </w:r>
      <w:r w:rsidR="00FA4767">
        <w:rPr>
          <w:bCs/>
        </w:rPr>
        <w:t xml:space="preserve">make predictions </w:t>
      </w:r>
      <w:r>
        <w:rPr>
          <w:bCs/>
        </w:rPr>
        <w:t xml:space="preserve">across the continent’s </w:t>
      </w:r>
      <w:proofErr w:type="spellStart"/>
      <w:r>
        <w:rPr>
          <w:bCs/>
        </w:rPr>
        <w:t>bioclimate</w:t>
      </w:r>
      <w:proofErr w:type="spellEnd"/>
      <w:r>
        <w:rPr>
          <w:bCs/>
        </w:rPr>
        <w:t xml:space="preserve"> space </w:t>
      </w:r>
      <w:r w:rsidR="003E4903">
        <w:rPr>
          <w:bCs/>
        </w:rPr>
        <w:t xml:space="preserve">about </w:t>
      </w:r>
      <w:r w:rsidR="00FA4767">
        <w:rPr>
          <w:bCs/>
        </w:rPr>
        <w:t>protein amounts relative to each other or per leaf area</w:t>
      </w:r>
      <w:r>
        <w:rPr>
          <w:bCs/>
        </w:rPr>
        <w:t>,</w:t>
      </w:r>
      <w:r w:rsidR="00FA4767">
        <w:rPr>
          <w:bCs/>
        </w:rPr>
        <w:t xml:space="preserve"> rather than per leaf mass. </w:t>
      </w:r>
      <w:r>
        <w:rPr>
          <w:bCs/>
        </w:rPr>
        <w:t>These working hypotheses are supported by the patterns observed.</w:t>
      </w:r>
    </w:p>
    <w:p w14:paraId="0153B7BE" w14:textId="1E6480A4" w:rsidR="00DC6EF7" w:rsidRDefault="003817CD" w:rsidP="00181AAD">
      <w:r>
        <w:rPr>
          <w:bCs/>
        </w:rPr>
        <w:t xml:space="preserve">Although this report has focused on major protein categories, the proteomic methods </w:t>
      </w:r>
      <w:r w:rsidR="00432E57">
        <w:rPr>
          <w:bCs/>
        </w:rPr>
        <w:t>assembled</w:t>
      </w:r>
      <w:r>
        <w:rPr>
          <w:bCs/>
        </w:rPr>
        <w:t xml:space="preserve"> here </w:t>
      </w:r>
      <w:r w:rsidR="00432E57">
        <w:rPr>
          <w:bCs/>
        </w:rPr>
        <w:t xml:space="preserve">[for the first time?] also quantify </w:t>
      </w:r>
      <w:r w:rsidR="006C1B6A">
        <w:rPr>
          <w:bCs/>
        </w:rPr>
        <w:t xml:space="preserve">more than </w:t>
      </w:r>
      <w:commentRangeStart w:id="130"/>
      <w:r w:rsidR="006C1B6A">
        <w:rPr>
          <w:bCs/>
        </w:rPr>
        <w:t xml:space="preserve">2000 </w:t>
      </w:r>
      <w:commentRangeEnd w:id="130"/>
      <w:r w:rsidR="00835267">
        <w:rPr>
          <w:rStyle w:val="CommentReference"/>
        </w:rPr>
        <w:commentReference w:id="130"/>
      </w:r>
      <w:r w:rsidR="00432E57">
        <w:rPr>
          <w:bCs/>
        </w:rPr>
        <w:t>individual proteins</w:t>
      </w:r>
      <w:r w:rsidR="006C1B6A">
        <w:rPr>
          <w:bCs/>
        </w:rPr>
        <w:t xml:space="preserve">. </w:t>
      </w:r>
      <w:commentRangeStart w:id="131"/>
      <w:r w:rsidR="00F50494">
        <w:rPr>
          <w:bCs/>
        </w:rPr>
        <w:t xml:space="preserve">For example in the correlation </w:t>
      </w:r>
      <w:proofErr w:type="spellStart"/>
      <w:r w:rsidR="00F50494">
        <w:rPr>
          <w:bCs/>
        </w:rPr>
        <w:t>heat</w:t>
      </w:r>
      <w:r w:rsidR="00623194">
        <w:rPr>
          <w:bCs/>
        </w:rPr>
        <w:t>map</w:t>
      </w:r>
      <w:proofErr w:type="spellEnd"/>
      <w:ins w:id="132" w:author="James Lawson" w:date="2018-04-24T11:06:00Z">
        <w:r w:rsidR="00835267">
          <w:rPr>
            <w:bCs/>
          </w:rPr>
          <w:t xml:space="preserve"> (</w:t>
        </w:r>
      </w:ins>
      <w:r w:rsidR="00F50494">
        <w:rPr>
          <w:bCs/>
        </w:rPr>
        <w:t>Fig X</w:t>
      </w:r>
      <w:ins w:id="133" w:author="James Lawson" w:date="2018-04-24T11:06:00Z">
        <w:r w:rsidR="00835267">
          <w:rPr>
            <w:bCs/>
          </w:rPr>
          <w:t>)</w:t>
        </w:r>
      </w:ins>
      <w:r w:rsidR="00087AC2">
        <w:rPr>
          <w:bCs/>
        </w:rPr>
        <w:t>,</w:t>
      </w:r>
      <w:r w:rsidR="00F50494">
        <w:rPr>
          <w:bCs/>
        </w:rPr>
        <w:t xml:space="preserve"> isoprene synthase </w:t>
      </w:r>
      <w:r w:rsidR="0046565F">
        <w:rPr>
          <w:bCs/>
        </w:rPr>
        <w:t xml:space="preserve">and rubisco </w:t>
      </w:r>
      <w:proofErr w:type="spellStart"/>
      <w:r w:rsidR="0046565F">
        <w:rPr>
          <w:bCs/>
        </w:rPr>
        <w:t>activase</w:t>
      </w:r>
      <w:proofErr w:type="spellEnd"/>
      <w:r w:rsidR="0046565F">
        <w:rPr>
          <w:bCs/>
        </w:rPr>
        <w:t xml:space="preserve"> appear</w:t>
      </w:r>
      <w:r w:rsidR="00087AC2">
        <w:rPr>
          <w:bCs/>
        </w:rPr>
        <w:t xml:space="preserve"> as well as broader categories. </w:t>
      </w:r>
      <w:commentRangeEnd w:id="131"/>
      <w:r w:rsidR="00F50A55">
        <w:rPr>
          <w:rStyle w:val="CommentReference"/>
        </w:rPr>
        <w:commentReference w:id="131"/>
      </w:r>
      <w:r w:rsidR="00DC6EF7">
        <w:t xml:space="preserve">We believe this study </w:t>
      </w:r>
      <w:r w:rsidR="00F34CAE">
        <w:t>will prefigure</w:t>
      </w:r>
      <w:r w:rsidR="00DC6EF7">
        <w:t xml:space="preserve"> widespread use of one-pass protein quantification to study </w:t>
      </w:r>
      <w:r w:rsidR="00DD2B37">
        <w:t xml:space="preserve">the </w:t>
      </w:r>
      <w:r w:rsidR="00DC6EF7">
        <w:t>ecolog</w:t>
      </w:r>
      <w:r w:rsidR="00DD2B37">
        <w:t>y of</w:t>
      </w:r>
      <w:r w:rsidR="00DC6EF7">
        <w:t xml:space="preserve"> </w:t>
      </w:r>
      <w:r w:rsidR="00087AC2">
        <w:t xml:space="preserve">specific </w:t>
      </w:r>
      <w:r w:rsidR="00DC6EF7">
        <w:t xml:space="preserve">proteins, both those </w:t>
      </w:r>
      <w:r w:rsidR="00087AC2">
        <w:t xml:space="preserve">that underpin </w:t>
      </w:r>
      <w:r w:rsidR="00DC6EF7">
        <w:t xml:space="preserve">well-understood </w:t>
      </w:r>
      <w:r w:rsidR="00087AC2">
        <w:t xml:space="preserve">processes </w:t>
      </w:r>
      <w:r w:rsidR="00DC6EF7">
        <w:t xml:space="preserve">and those where function </w:t>
      </w:r>
      <w:r w:rsidR="00087AC2">
        <w:t xml:space="preserve">is not yet clear. </w:t>
      </w:r>
    </w:p>
    <w:p w14:paraId="14BBBD24" w14:textId="14860F6D" w:rsidR="00DC6EF7" w:rsidRDefault="00DC6EF7">
      <w:pPr>
        <w:rPr>
          <w:ins w:id="134" w:author="James Lawson" w:date="2018-05-10T12:19:00Z"/>
        </w:rPr>
      </w:pPr>
    </w:p>
    <w:p w14:paraId="760A9207" w14:textId="38F9E5D0" w:rsidR="00AF0313" w:rsidRDefault="00AF0313">
      <w:pPr>
        <w:rPr>
          <w:ins w:id="135" w:author="James Lawson" w:date="2018-05-10T12:19:00Z"/>
        </w:rPr>
      </w:pPr>
      <w:ins w:id="136" w:author="James Lawson" w:date="2018-05-10T12:19:00Z">
        <w:r>
          <w:t>References</w:t>
        </w:r>
      </w:ins>
    </w:p>
    <w:p w14:paraId="6549C8ED" w14:textId="6126E4A9" w:rsidR="00AF0313" w:rsidRPr="00AF0313" w:rsidRDefault="00AF0313" w:rsidP="00AF0313">
      <w:pPr>
        <w:widowControl w:val="0"/>
        <w:autoSpaceDE w:val="0"/>
        <w:autoSpaceDN w:val="0"/>
        <w:adjustRightInd w:val="0"/>
        <w:spacing w:line="240" w:lineRule="auto"/>
        <w:ind w:left="480" w:hanging="480"/>
        <w:rPr>
          <w:rFonts w:ascii="Calibri" w:hAnsi="Calibri" w:cs="Calibri"/>
          <w:noProof/>
          <w:szCs w:val="24"/>
        </w:rPr>
      </w:pPr>
      <w:ins w:id="137" w:author="James Lawson" w:date="2018-05-10T12:19:00Z">
        <w:r>
          <w:fldChar w:fldCharType="begin" w:fldLock="1"/>
        </w:r>
        <w:r>
          <w:instrText xml:space="preserve">ADDIN Mendeley Bibliography CSL_BIBLIOGRAPHY </w:instrText>
        </w:r>
      </w:ins>
      <w:r>
        <w:fldChar w:fldCharType="separate"/>
      </w:r>
      <w:r w:rsidRPr="00AF0313">
        <w:rPr>
          <w:rFonts w:ascii="Calibri" w:hAnsi="Calibri" w:cs="Calibri"/>
          <w:noProof/>
          <w:szCs w:val="24"/>
        </w:rPr>
        <w:t xml:space="preserve">Catt, J. W., &amp; Millard, P. (1988). The Measurement of Ribulose 1, 5-bisphosphate Carboxylase/Oxygenase Concentration in the Leaves of Potato Plants by Enzyme Linked Immunosorbtion Assays. </w:t>
      </w:r>
      <w:r w:rsidRPr="00AF0313">
        <w:rPr>
          <w:rFonts w:ascii="Calibri" w:hAnsi="Calibri" w:cs="Calibri"/>
          <w:i/>
          <w:iCs/>
          <w:noProof/>
          <w:szCs w:val="24"/>
        </w:rPr>
        <w:t>Journal of Experimental Botany</w:t>
      </w:r>
      <w:r w:rsidRPr="00AF0313">
        <w:rPr>
          <w:rFonts w:ascii="Calibri" w:hAnsi="Calibri" w:cs="Calibri"/>
          <w:noProof/>
          <w:szCs w:val="24"/>
        </w:rPr>
        <w:t xml:space="preserve">, </w:t>
      </w:r>
      <w:r w:rsidRPr="00AF0313">
        <w:rPr>
          <w:rFonts w:ascii="Calibri" w:hAnsi="Calibri" w:cs="Calibri"/>
          <w:i/>
          <w:iCs/>
          <w:noProof/>
          <w:szCs w:val="24"/>
        </w:rPr>
        <w:t>39</w:t>
      </w:r>
      <w:r w:rsidRPr="00AF0313">
        <w:rPr>
          <w:rFonts w:ascii="Calibri" w:hAnsi="Calibri" w:cs="Calibri"/>
          <w:noProof/>
          <w:szCs w:val="24"/>
        </w:rPr>
        <w:t>(March 2009), 157–164. doi:10.1093/jxb/39.2.157</w:t>
      </w:r>
    </w:p>
    <w:p w14:paraId="5AAE1F69" w14:textId="77777777" w:rsidR="00AF0313" w:rsidRPr="00AF0313" w:rsidRDefault="00AF0313" w:rsidP="00AF0313">
      <w:pPr>
        <w:widowControl w:val="0"/>
        <w:autoSpaceDE w:val="0"/>
        <w:autoSpaceDN w:val="0"/>
        <w:adjustRightInd w:val="0"/>
        <w:spacing w:line="240" w:lineRule="auto"/>
        <w:ind w:left="480" w:hanging="480"/>
        <w:rPr>
          <w:rFonts w:ascii="Calibri" w:hAnsi="Calibri" w:cs="Calibri"/>
          <w:noProof/>
          <w:szCs w:val="24"/>
        </w:rPr>
      </w:pPr>
      <w:r w:rsidRPr="00AF0313">
        <w:rPr>
          <w:rFonts w:ascii="Calibri" w:hAnsi="Calibri" w:cs="Calibri"/>
          <w:noProof/>
          <w:szCs w:val="24"/>
        </w:rPr>
        <w:t xml:space="preserve">Chen, J., Reynolds, J. F., Harley, P. C., &amp; Tenhunen, J. D. (2009). Coordination Theory of Leaf Nitrogen Distribution in a Canopy. </w:t>
      </w:r>
      <w:r w:rsidRPr="00AF0313">
        <w:rPr>
          <w:rFonts w:ascii="Calibri" w:hAnsi="Calibri" w:cs="Calibri"/>
          <w:i/>
          <w:iCs/>
          <w:noProof/>
          <w:szCs w:val="24"/>
        </w:rPr>
        <w:t>Ecology</w:t>
      </w:r>
      <w:r w:rsidRPr="00AF0313">
        <w:rPr>
          <w:rFonts w:ascii="Calibri" w:hAnsi="Calibri" w:cs="Calibri"/>
          <w:noProof/>
          <w:szCs w:val="24"/>
        </w:rPr>
        <w:t xml:space="preserve">, </w:t>
      </w:r>
      <w:r w:rsidRPr="00AF0313">
        <w:rPr>
          <w:rFonts w:ascii="Calibri" w:hAnsi="Calibri" w:cs="Calibri"/>
          <w:i/>
          <w:iCs/>
          <w:noProof/>
          <w:szCs w:val="24"/>
        </w:rPr>
        <w:t>93</w:t>
      </w:r>
      <w:r w:rsidRPr="00AF0313">
        <w:rPr>
          <w:rFonts w:ascii="Calibri" w:hAnsi="Calibri" w:cs="Calibri"/>
          <w:noProof/>
          <w:szCs w:val="24"/>
        </w:rPr>
        <w:t>(1), 63–69.</w:t>
      </w:r>
    </w:p>
    <w:p w14:paraId="64F7EDE3" w14:textId="77777777" w:rsidR="00AF0313" w:rsidRPr="00AF0313" w:rsidRDefault="00AF0313" w:rsidP="00AF0313">
      <w:pPr>
        <w:widowControl w:val="0"/>
        <w:autoSpaceDE w:val="0"/>
        <w:autoSpaceDN w:val="0"/>
        <w:adjustRightInd w:val="0"/>
        <w:spacing w:line="240" w:lineRule="auto"/>
        <w:ind w:left="480" w:hanging="480"/>
        <w:rPr>
          <w:rFonts w:ascii="Calibri" w:hAnsi="Calibri" w:cs="Calibri"/>
          <w:noProof/>
          <w:szCs w:val="24"/>
        </w:rPr>
      </w:pPr>
      <w:r w:rsidRPr="00AF0313">
        <w:rPr>
          <w:rFonts w:ascii="Calibri" w:hAnsi="Calibri" w:cs="Calibri"/>
          <w:noProof/>
          <w:szCs w:val="24"/>
        </w:rPr>
        <w:t xml:space="preserve">Cornwell, W. K., Cornelissen, J. H. C., Amatangelo, K., Dorrepaal, E., Eviner, V. T., Godoy, O., … Westoby, M. (2008). Plant species traits are the predominant control on litter decomposition rates within biomes worldwide. </w:t>
      </w:r>
      <w:r w:rsidRPr="00AF0313">
        <w:rPr>
          <w:rFonts w:ascii="Calibri" w:hAnsi="Calibri" w:cs="Calibri"/>
          <w:i/>
          <w:iCs/>
          <w:noProof/>
          <w:szCs w:val="24"/>
        </w:rPr>
        <w:t>Ecology Letters</w:t>
      </w:r>
      <w:r w:rsidRPr="00AF0313">
        <w:rPr>
          <w:rFonts w:ascii="Calibri" w:hAnsi="Calibri" w:cs="Calibri"/>
          <w:noProof/>
          <w:szCs w:val="24"/>
        </w:rPr>
        <w:t xml:space="preserve">, </w:t>
      </w:r>
      <w:r w:rsidRPr="00AF0313">
        <w:rPr>
          <w:rFonts w:ascii="Calibri" w:hAnsi="Calibri" w:cs="Calibri"/>
          <w:i/>
          <w:iCs/>
          <w:noProof/>
          <w:szCs w:val="24"/>
        </w:rPr>
        <w:t>11</w:t>
      </w:r>
      <w:r w:rsidRPr="00AF0313">
        <w:rPr>
          <w:rFonts w:ascii="Calibri" w:hAnsi="Calibri" w:cs="Calibri"/>
          <w:noProof/>
          <w:szCs w:val="24"/>
        </w:rPr>
        <w:t>(10), 1065–1071. doi:10.1111/j.1461-0248.2008.01219.x</w:t>
      </w:r>
    </w:p>
    <w:p w14:paraId="166E0924" w14:textId="77777777" w:rsidR="00AF0313" w:rsidRPr="00AF0313" w:rsidRDefault="00AF0313" w:rsidP="00AF0313">
      <w:pPr>
        <w:widowControl w:val="0"/>
        <w:autoSpaceDE w:val="0"/>
        <w:autoSpaceDN w:val="0"/>
        <w:adjustRightInd w:val="0"/>
        <w:spacing w:line="240" w:lineRule="auto"/>
        <w:ind w:left="480" w:hanging="480"/>
        <w:rPr>
          <w:rFonts w:ascii="Calibri" w:hAnsi="Calibri" w:cs="Calibri"/>
          <w:noProof/>
          <w:szCs w:val="24"/>
        </w:rPr>
      </w:pPr>
      <w:r w:rsidRPr="00AF0313">
        <w:rPr>
          <w:rFonts w:ascii="Calibri" w:hAnsi="Calibri" w:cs="Calibri"/>
          <w:noProof/>
          <w:szCs w:val="24"/>
        </w:rPr>
        <w:t xml:space="preserve">Evans, J. R., &amp; Poorter, H. (2001). Photosynthetic acclimation of plants to growth irradiance: The relative importance of specific leaf area and nitrogen partitioning in maximizing carbon gain. </w:t>
      </w:r>
      <w:r w:rsidRPr="00AF0313">
        <w:rPr>
          <w:rFonts w:ascii="Calibri" w:hAnsi="Calibri" w:cs="Calibri"/>
          <w:i/>
          <w:iCs/>
          <w:noProof/>
          <w:szCs w:val="24"/>
        </w:rPr>
        <w:t>Plant, Cell and Environment</w:t>
      </w:r>
      <w:r w:rsidRPr="00AF0313">
        <w:rPr>
          <w:rFonts w:ascii="Calibri" w:hAnsi="Calibri" w:cs="Calibri"/>
          <w:noProof/>
          <w:szCs w:val="24"/>
        </w:rPr>
        <w:t xml:space="preserve">, </w:t>
      </w:r>
      <w:r w:rsidRPr="00AF0313">
        <w:rPr>
          <w:rFonts w:ascii="Calibri" w:hAnsi="Calibri" w:cs="Calibri"/>
          <w:i/>
          <w:iCs/>
          <w:noProof/>
          <w:szCs w:val="24"/>
        </w:rPr>
        <w:t>24</w:t>
      </w:r>
      <w:r w:rsidRPr="00AF0313">
        <w:rPr>
          <w:rFonts w:ascii="Calibri" w:hAnsi="Calibri" w:cs="Calibri"/>
          <w:noProof/>
          <w:szCs w:val="24"/>
        </w:rPr>
        <w:t>(8), 755–767. doi:10.1046/j.1365-3040.2001.00724.x</w:t>
      </w:r>
    </w:p>
    <w:p w14:paraId="16615E3B" w14:textId="77777777" w:rsidR="00AF0313" w:rsidRPr="00AF0313" w:rsidRDefault="00AF0313" w:rsidP="00AF0313">
      <w:pPr>
        <w:widowControl w:val="0"/>
        <w:autoSpaceDE w:val="0"/>
        <w:autoSpaceDN w:val="0"/>
        <w:adjustRightInd w:val="0"/>
        <w:spacing w:line="240" w:lineRule="auto"/>
        <w:ind w:left="480" w:hanging="480"/>
        <w:rPr>
          <w:rFonts w:ascii="Calibri" w:hAnsi="Calibri" w:cs="Calibri"/>
          <w:noProof/>
          <w:szCs w:val="24"/>
        </w:rPr>
      </w:pPr>
      <w:r w:rsidRPr="00AF0313">
        <w:rPr>
          <w:rFonts w:ascii="Calibri" w:hAnsi="Calibri" w:cs="Calibri"/>
          <w:noProof/>
          <w:szCs w:val="24"/>
        </w:rPr>
        <w:t xml:space="preserve">Evans, J. R., &amp; Seeman, J. R. (1989). The allocation of protein nitrogen in the photosynthetic apparatus: costs, consequences, and control. </w:t>
      </w:r>
      <w:r w:rsidRPr="00AF0313">
        <w:rPr>
          <w:rFonts w:ascii="Calibri" w:hAnsi="Calibri" w:cs="Calibri"/>
          <w:i/>
          <w:iCs/>
          <w:noProof/>
          <w:szCs w:val="24"/>
        </w:rPr>
        <w:t>Photosynthesis</w:t>
      </w:r>
      <w:r w:rsidRPr="00AF0313">
        <w:rPr>
          <w:rFonts w:ascii="Calibri" w:hAnsi="Calibri" w:cs="Calibri"/>
          <w:noProof/>
          <w:szCs w:val="24"/>
        </w:rPr>
        <w:t>, (January), 183–205.</w:t>
      </w:r>
    </w:p>
    <w:p w14:paraId="3068C118" w14:textId="77777777" w:rsidR="00AF0313" w:rsidRPr="00AF0313" w:rsidRDefault="00AF0313" w:rsidP="00AF0313">
      <w:pPr>
        <w:widowControl w:val="0"/>
        <w:autoSpaceDE w:val="0"/>
        <w:autoSpaceDN w:val="0"/>
        <w:adjustRightInd w:val="0"/>
        <w:spacing w:line="240" w:lineRule="auto"/>
        <w:ind w:left="480" w:hanging="480"/>
        <w:rPr>
          <w:rFonts w:ascii="Calibri" w:hAnsi="Calibri" w:cs="Calibri"/>
          <w:noProof/>
          <w:szCs w:val="24"/>
        </w:rPr>
      </w:pPr>
      <w:r w:rsidRPr="00AF0313">
        <w:rPr>
          <w:rFonts w:ascii="Calibri" w:hAnsi="Calibri" w:cs="Calibri"/>
          <w:noProof/>
          <w:szCs w:val="24"/>
        </w:rPr>
        <w:t xml:space="preserve">Farquhar, G. D., von Caemmerer, S., &amp; Berry, J. A. (1980). A biochemical model of photosynthetic CO2 assimilation in leaves of C3 species. </w:t>
      </w:r>
      <w:r w:rsidRPr="00AF0313">
        <w:rPr>
          <w:rFonts w:ascii="Calibri" w:hAnsi="Calibri" w:cs="Calibri"/>
          <w:i/>
          <w:iCs/>
          <w:noProof/>
          <w:szCs w:val="24"/>
        </w:rPr>
        <w:t>Planta</w:t>
      </w:r>
      <w:r w:rsidRPr="00AF0313">
        <w:rPr>
          <w:rFonts w:ascii="Calibri" w:hAnsi="Calibri" w:cs="Calibri"/>
          <w:noProof/>
          <w:szCs w:val="24"/>
        </w:rPr>
        <w:t xml:space="preserve">, </w:t>
      </w:r>
      <w:r w:rsidRPr="00AF0313">
        <w:rPr>
          <w:rFonts w:ascii="Calibri" w:hAnsi="Calibri" w:cs="Calibri"/>
          <w:i/>
          <w:iCs/>
          <w:noProof/>
          <w:szCs w:val="24"/>
        </w:rPr>
        <w:t>149</w:t>
      </w:r>
      <w:r w:rsidRPr="00AF0313">
        <w:rPr>
          <w:rFonts w:ascii="Calibri" w:hAnsi="Calibri" w:cs="Calibri"/>
          <w:noProof/>
          <w:szCs w:val="24"/>
        </w:rPr>
        <w:t>(1), 78–90. doi:10.1007/BF00386231</w:t>
      </w:r>
    </w:p>
    <w:p w14:paraId="3DC49062" w14:textId="77777777" w:rsidR="00AF0313" w:rsidRPr="00AF0313" w:rsidRDefault="00AF0313" w:rsidP="00AF0313">
      <w:pPr>
        <w:widowControl w:val="0"/>
        <w:autoSpaceDE w:val="0"/>
        <w:autoSpaceDN w:val="0"/>
        <w:adjustRightInd w:val="0"/>
        <w:spacing w:line="240" w:lineRule="auto"/>
        <w:ind w:left="480" w:hanging="480"/>
        <w:rPr>
          <w:rFonts w:ascii="Calibri" w:hAnsi="Calibri" w:cs="Calibri"/>
          <w:noProof/>
          <w:szCs w:val="24"/>
        </w:rPr>
      </w:pPr>
      <w:r w:rsidRPr="00AF0313">
        <w:rPr>
          <w:rFonts w:ascii="Calibri" w:hAnsi="Calibri" w:cs="Calibri"/>
          <w:noProof/>
          <w:szCs w:val="24"/>
        </w:rPr>
        <w:t xml:space="preserve">Farquhar, G. D., von Caemmerer S, &amp; Berry, J. A. (2001). Models of photosynthesis. </w:t>
      </w:r>
      <w:r w:rsidRPr="00AF0313">
        <w:rPr>
          <w:rFonts w:ascii="Calibri" w:hAnsi="Calibri" w:cs="Calibri"/>
          <w:i/>
          <w:iCs/>
          <w:noProof/>
          <w:szCs w:val="24"/>
        </w:rPr>
        <w:t>Plant Physiology</w:t>
      </w:r>
      <w:r w:rsidRPr="00AF0313">
        <w:rPr>
          <w:rFonts w:ascii="Calibri" w:hAnsi="Calibri" w:cs="Calibri"/>
          <w:noProof/>
          <w:szCs w:val="24"/>
        </w:rPr>
        <w:t xml:space="preserve">, </w:t>
      </w:r>
      <w:r w:rsidRPr="00AF0313">
        <w:rPr>
          <w:rFonts w:ascii="Calibri" w:hAnsi="Calibri" w:cs="Calibri"/>
          <w:i/>
          <w:iCs/>
          <w:noProof/>
          <w:szCs w:val="24"/>
        </w:rPr>
        <w:t>125</w:t>
      </w:r>
      <w:r w:rsidRPr="00AF0313">
        <w:rPr>
          <w:rFonts w:ascii="Calibri" w:hAnsi="Calibri" w:cs="Calibri"/>
          <w:noProof/>
          <w:szCs w:val="24"/>
        </w:rPr>
        <w:t>(1), 42–45. doi:10.1104/pp.125.1.42</w:t>
      </w:r>
    </w:p>
    <w:p w14:paraId="38E3D133" w14:textId="77777777" w:rsidR="00AF0313" w:rsidRPr="00AF0313" w:rsidRDefault="00AF0313" w:rsidP="00AF0313">
      <w:pPr>
        <w:widowControl w:val="0"/>
        <w:autoSpaceDE w:val="0"/>
        <w:autoSpaceDN w:val="0"/>
        <w:adjustRightInd w:val="0"/>
        <w:spacing w:line="240" w:lineRule="auto"/>
        <w:ind w:left="480" w:hanging="480"/>
        <w:rPr>
          <w:rFonts w:ascii="Calibri" w:hAnsi="Calibri" w:cs="Calibri"/>
          <w:noProof/>
          <w:szCs w:val="24"/>
        </w:rPr>
      </w:pPr>
      <w:r w:rsidRPr="00AF0313">
        <w:rPr>
          <w:rFonts w:ascii="Calibri" w:hAnsi="Calibri" w:cs="Calibri"/>
          <w:noProof/>
          <w:szCs w:val="24"/>
        </w:rPr>
        <w:t xml:space="preserve">Haxeltine, A., &amp; Prentice, I. C. (1996). A General Model for the Light-Use Efficiency of Primary Production. </w:t>
      </w:r>
      <w:r w:rsidRPr="00AF0313">
        <w:rPr>
          <w:rFonts w:ascii="Calibri" w:hAnsi="Calibri" w:cs="Calibri"/>
          <w:i/>
          <w:iCs/>
          <w:noProof/>
          <w:szCs w:val="24"/>
        </w:rPr>
        <w:t>Functional Ecology</w:t>
      </w:r>
      <w:r w:rsidRPr="00AF0313">
        <w:rPr>
          <w:rFonts w:ascii="Calibri" w:hAnsi="Calibri" w:cs="Calibri"/>
          <w:noProof/>
          <w:szCs w:val="24"/>
        </w:rPr>
        <w:t xml:space="preserve">, </w:t>
      </w:r>
      <w:r w:rsidRPr="00AF0313">
        <w:rPr>
          <w:rFonts w:ascii="Calibri" w:hAnsi="Calibri" w:cs="Calibri"/>
          <w:i/>
          <w:iCs/>
          <w:noProof/>
          <w:szCs w:val="24"/>
        </w:rPr>
        <w:t>10</w:t>
      </w:r>
      <w:r w:rsidRPr="00AF0313">
        <w:rPr>
          <w:rFonts w:ascii="Calibri" w:hAnsi="Calibri" w:cs="Calibri"/>
          <w:noProof/>
          <w:szCs w:val="24"/>
        </w:rPr>
        <w:t>(5), 551–561. doi:10.2307/2390165</w:t>
      </w:r>
    </w:p>
    <w:p w14:paraId="16DD63F4" w14:textId="77777777" w:rsidR="00AF0313" w:rsidRPr="00AF0313" w:rsidRDefault="00AF0313" w:rsidP="00AF0313">
      <w:pPr>
        <w:widowControl w:val="0"/>
        <w:autoSpaceDE w:val="0"/>
        <w:autoSpaceDN w:val="0"/>
        <w:adjustRightInd w:val="0"/>
        <w:spacing w:line="240" w:lineRule="auto"/>
        <w:ind w:left="480" w:hanging="480"/>
        <w:rPr>
          <w:rFonts w:ascii="Calibri" w:hAnsi="Calibri" w:cs="Calibri"/>
          <w:noProof/>
          <w:szCs w:val="24"/>
        </w:rPr>
      </w:pPr>
      <w:r w:rsidRPr="00AF0313">
        <w:rPr>
          <w:rFonts w:ascii="Calibri" w:hAnsi="Calibri" w:cs="Calibri"/>
          <w:noProof/>
          <w:szCs w:val="24"/>
        </w:rPr>
        <w:lastRenderedPageBreak/>
        <w:t xml:space="preserve">Hikosaka, K., Hanba, Y. T., Hirose, T., &amp; Terashima, I. (1998). Photosynthetic nitrogen-use efficiency in leaves of woody and herbaceous species. </w:t>
      </w:r>
      <w:r w:rsidRPr="00AF0313">
        <w:rPr>
          <w:rFonts w:ascii="Calibri" w:hAnsi="Calibri" w:cs="Calibri"/>
          <w:i/>
          <w:iCs/>
          <w:noProof/>
          <w:szCs w:val="24"/>
        </w:rPr>
        <w:t>Functional Ecology</w:t>
      </w:r>
      <w:r w:rsidRPr="00AF0313">
        <w:rPr>
          <w:rFonts w:ascii="Calibri" w:hAnsi="Calibri" w:cs="Calibri"/>
          <w:noProof/>
          <w:szCs w:val="24"/>
        </w:rPr>
        <w:t xml:space="preserve">, </w:t>
      </w:r>
      <w:r w:rsidRPr="00AF0313">
        <w:rPr>
          <w:rFonts w:ascii="Calibri" w:hAnsi="Calibri" w:cs="Calibri"/>
          <w:i/>
          <w:iCs/>
          <w:noProof/>
          <w:szCs w:val="24"/>
        </w:rPr>
        <w:t>12</w:t>
      </w:r>
      <w:r w:rsidRPr="00AF0313">
        <w:rPr>
          <w:rFonts w:ascii="Calibri" w:hAnsi="Calibri" w:cs="Calibri"/>
          <w:noProof/>
          <w:szCs w:val="24"/>
        </w:rPr>
        <w:t>, 896–905.</w:t>
      </w:r>
    </w:p>
    <w:p w14:paraId="465033A0" w14:textId="77777777" w:rsidR="00AF0313" w:rsidRPr="00AF0313" w:rsidRDefault="00AF0313" w:rsidP="00AF0313">
      <w:pPr>
        <w:widowControl w:val="0"/>
        <w:autoSpaceDE w:val="0"/>
        <w:autoSpaceDN w:val="0"/>
        <w:adjustRightInd w:val="0"/>
        <w:spacing w:line="240" w:lineRule="auto"/>
        <w:ind w:left="480" w:hanging="480"/>
        <w:rPr>
          <w:rFonts w:ascii="Calibri" w:hAnsi="Calibri" w:cs="Calibri"/>
          <w:noProof/>
          <w:szCs w:val="24"/>
        </w:rPr>
      </w:pPr>
      <w:r w:rsidRPr="00AF0313">
        <w:rPr>
          <w:rFonts w:ascii="Calibri" w:hAnsi="Calibri" w:cs="Calibri"/>
          <w:noProof/>
          <w:szCs w:val="24"/>
        </w:rPr>
        <w:t xml:space="preserve">Hikosaka, K., Ishikawa, K., Borjigidai, A., Muller, O., &amp; Onoda, Y. (2006). Temperature acclimation of photosynthesis: mechanisms involved in the changes in temperature dependence of photosynthetic rate. </w:t>
      </w:r>
      <w:r w:rsidRPr="00AF0313">
        <w:rPr>
          <w:rFonts w:ascii="Calibri" w:hAnsi="Calibri" w:cs="Calibri"/>
          <w:i/>
          <w:iCs/>
          <w:noProof/>
          <w:szCs w:val="24"/>
        </w:rPr>
        <w:t>Journal of Experimental Botany</w:t>
      </w:r>
      <w:r w:rsidRPr="00AF0313">
        <w:rPr>
          <w:rFonts w:ascii="Calibri" w:hAnsi="Calibri" w:cs="Calibri"/>
          <w:noProof/>
          <w:szCs w:val="24"/>
        </w:rPr>
        <w:t xml:space="preserve">, </w:t>
      </w:r>
      <w:r w:rsidRPr="00AF0313">
        <w:rPr>
          <w:rFonts w:ascii="Calibri" w:hAnsi="Calibri" w:cs="Calibri"/>
          <w:i/>
          <w:iCs/>
          <w:noProof/>
          <w:szCs w:val="24"/>
        </w:rPr>
        <w:t>57</w:t>
      </w:r>
      <w:r w:rsidRPr="00AF0313">
        <w:rPr>
          <w:rFonts w:ascii="Calibri" w:hAnsi="Calibri" w:cs="Calibri"/>
          <w:noProof/>
          <w:szCs w:val="24"/>
        </w:rPr>
        <w:t>(2 SPEC. ISS.), 291–302. doi:10.1093/jxb/erj049</w:t>
      </w:r>
    </w:p>
    <w:p w14:paraId="0DD94C82" w14:textId="77777777" w:rsidR="00AF0313" w:rsidRPr="00AF0313" w:rsidRDefault="00AF0313" w:rsidP="00AF0313">
      <w:pPr>
        <w:widowControl w:val="0"/>
        <w:autoSpaceDE w:val="0"/>
        <w:autoSpaceDN w:val="0"/>
        <w:adjustRightInd w:val="0"/>
        <w:spacing w:line="240" w:lineRule="auto"/>
        <w:ind w:left="480" w:hanging="480"/>
        <w:rPr>
          <w:rFonts w:ascii="Calibri" w:hAnsi="Calibri" w:cs="Calibri"/>
          <w:noProof/>
          <w:szCs w:val="24"/>
        </w:rPr>
      </w:pPr>
      <w:r w:rsidRPr="00AF0313">
        <w:rPr>
          <w:rFonts w:ascii="Calibri" w:hAnsi="Calibri" w:cs="Calibri"/>
          <w:noProof/>
          <w:szCs w:val="24"/>
        </w:rPr>
        <w:t xml:space="preserve">Kattge, J., Knorr, W., Raddatz, T., &amp; Wirth, C. (2009). Quantifying photosynthetic capacity and its relationship to leaf nitrogen content for global-scale terrestrial biosphere models. </w:t>
      </w:r>
      <w:r w:rsidRPr="00AF0313">
        <w:rPr>
          <w:rFonts w:ascii="Calibri" w:hAnsi="Calibri" w:cs="Calibri"/>
          <w:i/>
          <w:iCs/>
          <w:noProof/>
          <w:szCs w:val="24"/>
        </w:rPr>
        <w:t>Global Change Biology</w:t>
      </w:r>
      <w:r w:rsidRPr="00AF0313">
        <w:rPr>
          <w:rFonts w:ascii="Calibri" w:hAnsi="Calibri" w:cs="Calibri"/>
          <w:noProof/>
          <w:szCs w:val="24"/>
        </w:rPr>
        <w:t xml:space="preserve">, </w:t>
      </w:r>
      <w:r w:rsidRPr="00AF0313">
        <w:rPr>
          <w:rFonts w:ascii="Calibri" w:hAnsi="Calibri" w:cs="Calibri"/>
          <w:i/>
          <w:iCs/>
          <w:noProof/>
          <w:szCs w:val="24"/>
        </w:rPr>
        <w:t>15</w:t>
      </w:r>
      <w:r w:rsidRPr="00AF0313">
        <w:rPr>
          <w:rFonts w:ascii="Calibri" w:hAnsi="Calibri" w:cs="Calibri"/>
          <w:noProof/>
          <w:szCs w:val="24"/>
        </w:rPr>
        <w:t>(4), 976–991. doi:10.1111/j.1365-2486.2008.01744.x</w:t>
      </w:r>
    </w:p>
    <w:p w14:paraId="6458C05C" w14:textId="77777777" w:rsidR="00AF0313" w:rsidRPr="00AF0313" w:rsidRDefault="00AF0313" w:rsidP="00AF0313">
      <w:pPr>
        <w:widowControl w:val="0"/>
        <w:autoSpaceDE w:val="0"/>
        <w:autoSpaceDN w:val="0"/>
        <w:adjustRightInd w:val="0"/>
        <w:spacing w:line="240" w:lineRule="auto"/>
        <w:ind w:left="480" w:hanging="480"/>
        <w:rPr>
          <w:rFonts w:ascii="Calibri" w:hAnsi="Calibri" w:cs="Calibri"/>
          <w:noProof/>
          <w:szCs w:val="24"/>
        </w:rPr>
      </w:pPr>
      <w:r w:rsidRPr="00AF0313">
        <w:rPr>
          <w:rFonts w:ascii="Calibri" w:hAnsi="Calibri" w:cs="Calibri"/>
          <w:noProof/>
          <w:szCs w:val="24"/>
        </w:rPr>
        <w:t xml:space="preserve">Maire, V., Martre, P., Kattge, J., Gastal, F., Esser, G., Fontaine, S., &amp; Soussana, J. F. (2012). The coordination of leaf photosynthesis links C and N fluxes in C3 plant species. </w:t>
      </w:r>
      <w:r w:rsidRPr="00AF0313">
        <w:rPr>
          <w:rFonts w:ascii="Calibri" w:hAnsi="Calibri" w:cs="Calibri"/>
          <w:i/>
          <w:iCs/>
          <w:noProof/>
          <w:szCs w:val="24"/>
        </w:rPr>
        <w:t>PLoS ONE</w:t>
      </w:r>
      <w:r w:rsidRPr="00AF0313">
        <w:rPr>
          <w:rFonts w:ascii="Calibri" w:hAnsi="Calibri" w:cs="Calibri"/>
          <w:noProof/>
          <w:szCs w:val="24"/>
        </w:rPr>
        <w:t xml:space="preserve">, </w:t>
      </w:r>
      <w:r w:rsidRPr="00AF0313">
        <w:rPr>
          <w:rFonts w:ascii="Calibri" w:hAnsi="Calibri" w:cs="Calibri"/>
          <w:i/>
          <w:iCs/>
          <w:noProof/>
          <w:szCs w:val="24"/>
        </w:rPr>
        <w:t>7</w:t>
      </w:r>
      <w:r w:rsidRPr="00AF0313">
        <w:rPr>
          <w:rFonts w:ascii="Calibri" w:hAnsi="Calibri" w:cs="Calibri"/>
          <w:noProof/>
          <w:szCs w:val="24"/>
        </w:rPr>
        <w:t>(6), 1–15. doi:10.1371/journal.pone.0038345</w:t>
      </w:r>
    </w:p>
    <w:p w14:paraId="3BD87EE9" w14:textId="77777777" w:rsidR="00AF0313" w:rsidRPr="00AF0313" w:rsidRDefault="00AF0313" w:rsidP="00AF0313">
      <w:pPr>
        <w:widowControl w:val="0"/>
        <w:autoSpaceDE w:val="0"/>
        <w:autoSpaceDN w:val="0"/>
        <w:adjustRightInd w:val="0"/>
        <w:spacing w:line="240" w:lineRule="auto"/>
        <w:ind w:left="480" w:hanging="480"/>
        <w:rPr>
          <w:rFonts w:ascii="Calibri" w:hAnsi="Calibri" w:cs="Calibri"/>
          <w:noProof/>
          <w:szCs w:val="24"/>
        </w:rPr>
      </w:pPr>
      <w:r w:rsidRPr="00AF0313">
        <w:rPr>
          <w:rFonts w:ascii="Calibri" w:hAnsi="Calibri" w:cs="Calibri"/>
          <w:noProof/>
          <w:szCs w:val="24"/>
        </w:rPr>
        <w:t xml:space="preserve">Niinemets, Ü. (2007). Photosynthesis and resource distribution through plant canopies. </w:t>
      </w:r>
      <w:r w:rsidRPr="00AF0313">
        <w:rPr>
          <w:rFonts w:ascii="Calibri" w:hAnsi="Calibri" w:cs="Calibri"/>
          <w:i/>
          <w:iCs/>
          <w:noProof/>
          <w:szCs w:val="24"/>
        </w:rPr>
        <w:t>Plant, Cell and Environment</w:t>
      </w:r>
      <w:r w:rsidRPr="00AF0313">
        <w:rPr>
          <w:rFonts w:ascii="Calibri" w:hAnsi="Calibri" w:cs="Calibri"/>
          <w:noProof/>
          <w:szCs w:val="24"/>
        </w:rPr>
        <w:t>. doi:10.1111/j.1365-3040.2007.01683.x</w:t>
      </w:r>
    </w:p>
    <w:p w14:paraId="7B89834A" w14:textId="77777777" w:rsidR="00AF0313" w:rsidRPr="00AF0313" w:rsidRDefault="00AF0313" w:rsidP="00AF0313">
      <w:pPr>
        <w:widowControl w:val="0"/>
        <w:autoSpaceDE w:val="0"/>
        <w:autoSpaceDN w:val="0"/>
        <w:adjustRightInd w:val="0"/>
        <w:spacing w:line="240" w:lineRule="auto"/>
        <w:ind w:left="480" w:hanging="480"/>
        <w:rPr>
          <w:rFonts w:ascii="Calibri" w:hAnsi="Calibri" w:cs="Calibri"/>
          <w:noProof/>
          <w:szCs w:val="24"/>
        </w:rPr>
      </w:pPr>
      <w:r w:rsidRPr="00AF0313">
        <w:rPr>
          <w:rFonts w:ascii="Calibri" w:hAnsi="Calibri" w:cs="Calibri"/>
          <w:noProof/>
          <w:szCs w:val="24"/>
        </w:rPr>
        <w:t xml:space="preserve">Niinemets, U., &amp; Tenhunen, J. D. (1997). A model separating leaf structural and physiological effects on carbon gain along light gradients for the shade-tolerant species Acer saccharum. </w:t>
      </w:r>
      <w:r w:rsidRPr="00AF0313">
        <w:rPr>
          <w:rFonts w:ascii="Calibri" w:hAnsi="Calibri" w:cs="Calibri"/>
          <w:i/>
          <w:iCs/>
          <w:noProof/>
          <w:szCs w:val="24"/>
        </w:rPr>
        <w:t>Plant, Cell and Environment</w:t>
      </w:r>
      <w:r w:rsidRPr="00AF0313">
        <w:rPr>
          <w:rFonts w:ascii="Calibri" w:hAnsi="Calibri" w:cs="Calibri"/>
          <w:noProof/>
          <w:szCs w:val="24"/>
        </w:rPr>
        <w:t xml:space="preserve">, </w:t>
      </w:r>
      <w:r w:rsidRPr="00AF0313">
        <w:rPr>
          <w:rFonts w:ascii="Calibri" w:hAnsi="Calibri" w:cs="Calibri"/>
          <w:i/>
          <w:iCs/>
          <w:noProof/>
          <w:szCs w:val="24"/>
        </w:rPr>
        <w:t>20</w:t>
      </w:r>
      <w:r w:rsidRPr="00AF0313">
        <w:rPr>
          <w:rFonts w:ascii="Calibri" w:hAnsi="Calibri" w:cs="Calibri"/>
          <w:noProof/>
          <w:szCs w:val="24"/>
        </w:rPr>
        <w:t>(7), 845–866. doi:10.1046/j.1365-3040.1997.d01-133.x</w:t>
      </w:r>
    </w:p>
    <w:p w14:paraId="657E9522" w14:textId="77777777" w:rsidR="00AF0313" w:rsidRPr="00AF0313" w:rsidRDefault="00AF0313" w:rsidP="00AF0313">
      <w:pPr>
        <w:widowControl w:val="0"/>
        <w:autoSpaceDE w:val="0"/>
        <w:autoSpaceDN w:val="0"/>
        <w:adjustRightInd w:val="0"/>
        <w:spacing w:line="240" w:lineRule="auto"/>
        <w:ind w:left="480" w:hanging="480"/>
        <w:rPr>
          <w:rFonts w:ascii="Calibri" w:hAnsi="Calibri" w:cs="Calibri"/>
          <w:noProof/>
          <w:szCs w:val="24"/>
        </w:rPr>
      </w:pPr>
      <w:r w:rsidRPr="00AF0313">
        <w:rPr>
          <w:rFonts w:ascii="Calibri" w:hAnsi="Calibri" w:cs="Calibri"/>
          <w:noProof/>
          <w:szCs w:val="24"/>
        </w:rPr>
        <w:t xml:space="preserve">Raven, J. A., &amp; Geider, R. J. (1988). Temperature and algal growth. </w:t>
      </w:r>
      <w:r w:rsidRPr="00AF0313">
        <w:rPr>
          <w:rFonts w:ascii="Calibri" w:hAnsi="Calibri" w:cs="Calibri"/>
          <w:i/>
          <w:iCs/>
          <w:noProof/>
          <w:szCs w:val="24"/>
        </w:rPr>
        <w:t>New Phytologist</w:t>
      </w:r>
      <w:r w:rsidRPr="00AF0313">
        <w:rPr>
          <w:rFonts w:ascii="Calibri" w:hAnsi="Calibri" w:cs="Calibri"/>
          <w:noProof/>
          <w:szCs w:val="24"/>
        </w:rPr>
        <w:t xml:space="preserve">, </w:t>
      </w:r>
      <w:r w:rsidRPr="00AF0313">
        <w:rPr>
          <w:rFonts w:ascii="Calibri" w:hAnsi="Calibri" w:cs="Calibri"/>
          <w:i/>
          <w:iCs/>
          <w:noProof/>
          <w:szCs w:val="24"/>
        </w:rPr>
        <w:t>110</w:t>
      </w:r>
      <w:r w:rsidRPr="00AF0313">
        <w:rPr>
          <w:rFonts w:ascii="Calibri" w:hAnsi="Calibri" w:cs="Calibri"/>
          <w:noProof/>
          <w:szCs w:val="24"/>
        </w:rPr>
        <w:t>(4), 441–461. doi:10.1111/j.1469-8137.1988.tb00282.x</w:t>
      </w:r>
    </w:p>
    <w:p w14:paraId="442C1EE1" w14:textId="77777777" w:rsidR="00AF0313" w:rsidRPr="00AF0313" w:rsidRDefault="00AF0313" w:rsidP="00AF0313">
      <w:pPr>
        <w:widowControl w:val="0"/>
        <w:autoSpaceDE w:val="0"/>
        <w:autoSpaceDN w:val="0"/>
        <w:adjustRightInd w:val="0"/>
        <w:spacing w:line="240" w:lineRule="auto"/>
        <w:ind w:left="480" w:hanging="480"/>
        <w:rPr>
          <w:rFonts w:ascii="Calibri" w:hAnsi="Calibri" w:cs="Calibri"/>
          <w:noProof/>
          <w:szCs w:val="24"/>
        </w:rPr>
      </w:pPr>
      <w:r w:rsidRPr="00AF0313">
        <w:rPr>
          <w:rFonts w:ascii="Calibri" w:hAnsi="Calibri" w:cs="Calibri"/>
          <w:noProof/>
          <w:szCs w:val="24"/>
        </w:rPr>
        <w:t xml:space="preserve">Van Bodegom, P. M., Douma, J. C., Witte, J. P. M., Ordoñez, J. C., Bartholomeus, R. P., &amp; Aerts, R. (2012). Going beyond limitations of plant functional types when predicting global ecosystem-atmosphere fluxes: Exploring the merits of traits-based approaches. </w:t>
      </w:r>
      <w:r w:rsidRPr="00AF0313">
        <w:rPr>
          <w:rFonts w:ascii="Calibri" w:hAnsi="Calibri" w:cs="Calibri"/>
          <w:i/>
          <w:iCs/>
          <w:noProof/>
          <w:szCs w:val="24"/>
        </w:rPr>
        <w:t>Global Ecology and Biogeography</w:t>
      </w:r>
      <w:r w:rsidRPr="00AF0313">
        <w:rPr>
          <w:rFonts w:ascii="Calibri" w:hAnsi="Calibri" w:cs="Calibri"/>
          <w:noProof/>
          <w:szCs w:val="24"/>
        </w:rPr>
        <w:t xml:space="preserve">, </w:t>
      </w:r>
      <w:r w:rsidRPr="00AF0313">
        <w:rPr>
          <w:rFonts w:ascii="Calibri" w:hAnsi="Calibri" w:cs="Calibri"/>
          <w:i/>
          <w:iCs/>
          <w:noProof/>
          <w:szCs w:val="24"/>
        </w:rPr>
        <w:t>21</w:t>
      </w:r>
      <w:r w:rsidRPr="00AF0313">
        <w:rPr>
          <w:rFonts w:ascii="Calibri" w:hAnsi="Calibri" w:cs="Calibri"/>
          <w:noProof/>
          <w:szCs w:val="24"/>
        </w:rPr>
        <w:t>(6), 625–636. doi:10.1111/j.1466-8238.2011.00717.x</w:t>
      </w:r>
    </w:p>
    <w:p w14:paraId="6BA97C4C" w14:textId="77777777" w:rsidR="00AF0313" w:rsidRPr="00AF0313" w:rsidRDefault="00AF0313" w:rsidP="00AF0313">
      <w:pPr>
        <w:widowControl w:val="0"/>
        <w:autoSpaceDE w:val="0"/>
        <w:autoSpaceDN w:val="0"/>
        <w:adjustRightInd w:val="0"/>
        <w:spacing w:line="240" w:lineRule="auto"/>
        <w:ind w:left="480" w:hanging="480"/>
        <w:rPr>
          <w:rFonts w:ascii="Calibri" w:hAnsi="Calibri" w:cs="Calibri"/>
          <w:noProof/>
          <w:szCs w:val="24"/>
        </w:rPr>
      </w:pPr>
      <w:r w:rsidRPr="00AF0313">
        <w:rPr>
          <w:rFonts w:ascii="Calibri" w:hAnsi="Calibri" w:cs="Calibri"/>
          <w:noProof/>
          <w:szCs w:val="24"/>
        </w:rPr>
        <w:t xml:space="preserve">Wright, I. J., Reich, P. B., &amp; Westoby, M. (2001). Strategy-shifts in leaf physiology, structure and nutrient content between species of high and low rainfall, and high and low nutrient habitats. </w:t>
      </w:r>
      <w:r w:rsidRPr="00AF0313">
        <w:rPr>
          <w:rFonts w:ascii="Calibri" w:hAnsi="Calibri" w:cs="Calibri"/>
          <w:i/>
          <w:iCs/>
          <w:noProof/>
          <w:szCs w:val="24"/>
        </w:rPr>
        <w:t>Functional Ecology</w:t>
      </w:r>
      <w:r w:rsidRPr="00AF0313">
        <w:rPr>
          <w:rFonts w:ascii="Calibri" w:hAnsi="Calibri" w:cs="Calibri"/>
          <w:noProof/>
          <w:szCs w:val="24"/>
        </w:rPr>
        <w:t xml:space="preserve">, </w:t>
      </w:r>
      <w:r w:rsidRPr="00AF0313">
        <w:rPr>
          <w:rFonts w:ascii="Calibri" w:hAnsi="Calibri" w:cs="Calibri"/>
          <w:i/>
          <w:iCs/>
          <w:noProof/>
          <w:szCs w:val="24"/>
        </w:rPr>
        <w:t>15</w:t>
      </w:r>
      <w:r w:rsidRPr="00AF0313">
        <w:rPr>
          <w:rFonts w:ascii="Calibri" w:hAnsi="Calibri" w:cs="Calibri"/>
          <w:noProof/>
          <w:szCs w:val="24"/>
        </w:rPr>
        <w:t>, 423–434. doi:10.1046/j.0269-8463.2001.00542.x</w:t>
      </w:r>
    </w:p>
    <w:p w14:paraId="6012524A" w14:textId="77777777" w:rsidR="00AF0313" w:rsidRPr="00AF0313" w:rsidRDefault="00AF0313" w:rsidP="00AF0313">
      <w:pPr>
        <w:widowControl w:val="0"/>
        <w:autoSpaceDE w:val="0"/>
        <w:autoSpaceDN w:val="0"/>
        <w:adjustRightInd w:val="0"/>
        <w:spacing w:line="240" w:lineRule="auto"/>
        <w:ind w:left="480" w:hanging="480"/>
        <w:rPr>
          <w:rFonts w:ascii="Calibri" w:hAnsi="Calibri" w:cs="Calibri"/>
          <w:noProof/>
        </w:rPr>
      </w:pPr>
      <w:r w:rsidRPr="00AF0313">
        <w:rPr>
          <w:rFonts w:ascii="Calibri" w:hAnsi="Calibri" w:cs="Calibri"/>
          <w:noProof/>
          <w:szCs w:val="24"/>
        </w:rPr>
        <w:t xml:space="preserve">Wright, I. J., Reich, P. B., Westoby, M., Ackerly, D. D., Baruch, Z., Bongers, F., … Gulias, J. (2004). The worldwide leaf economics spectrum. </w:t>
      </w:r>
      <w:r w:rsidRPr="00AF0313">
        <w:rPr>
          <w:rFonts w:ascii="Calibri" w:hAnsi="Calibri" w:cs="Calibri"/>
          <w:i/>
          <w:iCs/>
          <w:noProof/>
          <w:szCs w:val="24"/>
        </w:rPr>
        <w:t>Nature</w:t>
      </w:r>
      <w:r w:rsidRPr="00AF0313">
        <w:rPr>
          <w:rFonts w:ascii="Calibri" w:hAnsi="Calibri" w:cs="Calibri"/>
          <w:noProof/>
          <w:szCs w:val="24"/>
        </w:rPr>
        <w:t xml:space="preserve">, </w:t>
      </w:r>
      <w:r w:rsidRPr="00AF0313">
        <w:rPr>
          <w:rFonts w:ascii="Calibri" w:hAnsi="Calibri" w:cs="Calibri"/>
          <w:i/>
          <w:iCs/>
          <w:noProof/>
          <w:szCs w:val="24"/>
        </w:rPr>
        <w:t>428</w:t>
      </w:r>
      <w:r w:rsidRPr="00AF0313">
        <w:rPr>
          <w:rFonts w:ascii="Calibri" w:hAnsi="Calibri" w:cs="Calibri"/>
          <w:noProof/>
          <w:szCs w:val="24"/>
        </w:rPr>
        <w:t>, 821–827.</w:t>
      </w:r>
    </w:p>
    <w:p w14:paraId="65F23EA4" w14:textId="24AECE23" w:rsidR="00AF0313" w:rsidRDefault="00AF0313">
      <w:pPr>
        <w:rPr>
          <w:ins w:id="138" w:author="James Lawson" w:date="2018-05-08T15:11:00Z"/>
        </w:rPr>
      </w:pPr>
      <w:ins w:id="139" w:author="James Lawson" w:date="2018-05-10T12:19:00Z">
        <w:r>
          <w:fldChar w:fldCharType="end"/>
        </w:r>
      </w:ins>
      <w:bookmarkStart w:id="140" w:name="_GoBack"/>
      <w:bookmarkEnd w:id="140"/>
    </w:p>
    <w:p w14:paraId="6E0EF841" w14:textId="77777777" w:rsidR="00D64BAD" w:rsidRPr="00FB7FF3" w:rsidRDefault="00D64BAD"/>
    <w:sectPr w:rsidR="00D64BAD" w:rsidRPr="00FB7F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k Westoby" w:date="2017-11-24T08:35:00Z" w:initials="MW">
    <w:p w14:paraId="3B14A1C5" w14:textId="15930CA7" w:rsidR="00075C1E" w:rsidRDefault="00075C1E">
      <w:pPr>
        <w:pStyle w:val="CommentText"/>
      </w:pPr>
      <w:r>
        <w:rPr>
          <w:rStyle w:val="CommentReference"/>
        </w:rPr>
        <w:annotationRef/>
      </w:r>
      <w:r>
        <w:t xml:space="preserve">The </w:t>
      </w:r>
      <w:r>
        <w:rPr>
          <w:rFonts w:ascii="Helvetica" w:eastAsia="Helvetica" w:hAnsi="Helvetica" w:cs="Helvetica"/>
        </w:rPr>
        <w:t>“</w:t>
      </w:r>
      <w:r>
        <w:t>makes sense</w:t>
      </w:r>
      <w:r>
        <w:rPr>
          <w:rFonts w:ascii="Helvetica" w:eastAsia="Helvetica" w:hAnsi="Helvetica" w:cs="Helvetica"/>
        </w:rPr>
        <w:t>”</w:t>
      </w:r>
      <w:r>
        <w:t xml:space="preserve"> conclusion sort of embedded in these results</w:t>
      </w:r>
    </w:p>
  </w:comment>
  <w:comment w:id="3" w:author="Mark Westoby" w:date="2017-11-23T12:11:00Z" w:initials="MW">
    <w:p w14:paraId="130C03EE" w14:textId="586004ED" w:rsidR="008C05FC" w:rsidRDefault="008C05FC">
      <w:pPr>
        <w:pStyle w:val="CommentText"/>
      </w:pPr>
      <w:r>
        <w:rPr>
          <w:rStyle w:val="CommentReference"/>
        </w:rPr>
        <w:annotationRef/>
      </w:r>
      <w:r>
        <w:t xml:space="preserve">How are we handling refs? </w:t>
      </w:r>
      <w:proofErr w:type="spellStart"/>
      <w:r>
        <w:t>Zotero</w:t>
      </w:r>
      <w:proofErr w:type="spellEnd"/>
      <w:r>
        <w:t>? Endnote? Whose library?</w:t>
      </w:r>
    </w:p>
  </w:comment>
  <w:comment w:id="32" w:author="James Lawson" w:date="2018-04-12T14:33:00Z" w:initials="JL">
    <w:p w14:paraId="53DEFB12" w14:textId="693D38A3" w:rsidR="00077A05" w:rsidRDefault="00077A05">
      <w:pPr>
        <w:pStyle w:val="CommentText"/>
      </w:pPr>
      <w:r>
        <w:rPr>
          <w:rStyle w:val="CommentReference"/>
        </w:rPr>
        <w:annotationRef/>
      </w:r>
      <w:r>
        <w:t>Need to dig out these papers and compile the fig.</w:t>
      </w:r>
    </w:p>
  </w:comment>
  <w:comment w:id="33" w:author="Mark Westoby" w:date="2018-03-14T17:07:00Z" w:initials="MW">
    <w:p w14:paraId="38255CDE" w14:textId="56D7D68D" w:rsidR="002C06F6" w:rsidRDefault="002C06F6">
      <w:pPr>
        <w:pStyle w:val="CommentText"/>
      </w:pPr>
      <w:r>
        <w:rPr>
          <w:rStyle w:val="CommentReference"/>
        </w:rPr>
        <w:annotationRef/>
      </w:r>
      <w:r>
        <w:t xml:space="preserve">OK so this is proposed text to go with the heat map. Adjustments needed to that map include (a) specify protein per leaf area (b) remove </w:t>
      </w:r>
      <w:r w:rsidR="00B40DA8">
        <w:t xml:space="preserve">traits where we wouldn’t feel comfortable for others to try to analyse the data – includes chlorophyll and Amax as I understand it? (c) move </w:t>
      </w:r>
      <w:proofErr w:type="spellStart"/>
      <w:r w:rsidR="00B40DA8">
        <w:t>Narea</w:t>
      </w:r>
      <w:proofErr w:type="spellEnd"/>
      <w:r w:rsidR="00B40DA8">
        <w:t xml:space="preserve"> up to be just under total protein</w:t>
      </w:r>
    </w:p>
  </w:comment>
  <w:comment w:id="34" w:author="James Lawson" w:date="2018-04-12T14:34:00Z" w:initials="JL">
    <w:p w14:paraId="6CB2C591" w14:textId="10248EE8" w:rsidR="00077A05" w:rsidRDefault="00077A05">
      <w:pPr>
        <w:pStyle w:val="CommentText"/>
      </w:pPr>
      <w:r>
        <w:rPr>
          <w:rStyle w:val="CommentReference"/>
        </w:rPr>
        <w:annotationRef/>
      </w:r>
      <w:r>
        <w:t>Looks good, have changed it to say ‘mostly correlated’ as isoprene synthase was not correlated with other protein amounts.</w:t>
      </w:r>
    </w:p>
    <w:p w14:paraId="658B1912" w14:textId="244DA99F" w:rsidR="00835267" w:rsidRDefault="00835267">
      <w:pPr>
        <w:pStyle w:val="CommentText"/>
      </w:pPr>
    </w:p>
    <w:p w14:paraId="527109AF" w14:textId="3D279FDB" w:rsidR="00835267" w:rsidRDefault="00835267">
      <w:pPr>
        <w:pStyle w:val="CommentText"/>
      </w:pPr>
      <w:r>
        <w:t xml:space="preserve">Have updated the </w:t>
      </w:r>
      <w:proofErr w:type="spellStart"/>
      <w:r>
        <w:t>heatmap</w:t>
      </w:r>
      <w:proofErr w:type="spellEnd"/>
      <w:r>
        <w:t>.</w:t>
      </w:r>
    </w:p>
  </w:comment>
  <w:comment w:id="72" w:author="Mark Westoby" w:date="2018-02-15T15:55:00Z" w:initials="MW">
    <w:p w14:paraId="16130953" w14:textId="432901F2" w:rsidR="009B3559" w:rsidRDefault="009B3559">
      <w:pPr>
        <w:pStyle w:val="CommentText"/>
      </w:pPr>
      <w:r>
        <w:rPr>
          <w:rStyle w:val="CommentReference"/>
        </w:rPr>
        <w:annotationRef/>
      </w:r>
      <w:r>
        <w:t>I feel it’s actually more expressive to say carbon-fixing or carboxylation, but I understand the problem that not all the enzymes are doing that – might it work to say “carboxylation and associated” or something along those lines?</w:t>
      </w:r>
    </w:p>
  </w:comment>
  <w:comment w:id="77" w:author="Mark Westoby" w:date="2017-11-24T12:14:00Z" w:initials="MW">
    <w:p w14:paraId="71EB4474" w14:textId="35DFEB94" w:rsidR="003432D8" w:rsidRDefault="003432D8">
      <w:pPr>
        <w:pStyle w:val="CommentText"/>
      </w:pPr>
      <w:r>
        <w:rPr>
          <w:rStyle w:val="CommentReference"/>
        </w:rPr>
        <w:annotationRef/>
      </w:r>
      <w:r>
        <w:t>Possibly a sentence could be cut or made shorter</w:t>
      </w:r>
    </w:p>
  </w:comment>
  <w:comment w:id="90" w:author="James Lawson" w:date="2017-12-05T19:06:00Z" w:initials="JL">
    <w:p w14:paraId="522B568C" w14:textId="01A2D50E" w:rsidR="004F4758" w:rsidRDefault="004F4758">
      <w:pPr>
        <w:pStyle w:val="CommentText"/>
      </w:pPr>
      <w:r>
        <w:rPr>
          <w:rStyle w:val="CommentReference"/>
        </w:rPr>
        <w:annotationRef/>
      </w:r>
      <w:r>
        <w:t>MW (deleted accidentally): Important to decide whether we</w:t>
      </w:r>
      <w:r>
        <w:rPr>
          <w:rFonts w:ascii="Helvetica" w:eastAsia="Helvetica" w:hAnsi="Helvetica" w:cs="Helvetica"/>
        </w:rPr>
        <w:t>’</w:t>
      </w:r>
      <w:r>
        <w:t>re saying this is a theoretical prediction (which we</w:t>
      </w:r>
      <w:r>
        <w:rPr>
          <w:rFonts w:ascii="Helvetica" w:eastAsia="Helvetica" w:hAnsi="Helvetica" w:cs="Helvetica"/>
        </w:rPr>
        <w:t>’</w:t>
      </w:r>
      <w:r>
        <w:t>re here confirming) versus whether we</w:t>
      </w:r>
      <w:r>
        <w:rPr>
          <w:rFonts w:ascii="Helvetica" w:eastAsia="Helvetica" w:hAnsi="Helvetica" w:cs="Helvetica"/>
        </w:rPr>
        <w:t>’</w:t>
      </w:r>
      <w:r>
        <w:t>re saying there is evidence for it (in which case what exactly is fresh about our confirmation?)</w:t>
      </w:r>
    </w:p>
  </w:comment>
  <w:comment w:id="91" w:author="James Lawson" w:date="2017-12-05T19:08:00Z" w:initials="JL">
    <w:p w14:paraId="58DEA94D" w14:textId="03C2E3B2" w:rsidR="007E5A1A" w:rsidRDefault="007E5A1A">
      <w:pPr>
        <w:pStyle w:val="CommentText"/>
      </w:pPr>
      <w:r>
        <w:rPr>
          <w:rStyle w:val="CommentReference"/>
        </w:rPr>
        <w:annotationRef/>
      </w:r>
      <w:r>
        <w:t xml:space="preserve">I need to reread some of the literature to confirm but as I understand it, there have been plenty of laboratory studies on this, but little comparative studies on wild populations. I.e. in line with what we’ve said previously. </w:t>
      </w:r>
      <w:r w:rsidR="00882D32">
        <w:br/>
      </w:r>
      <w:r w:rsidR="00882D32">
        <w:br/>
      </w:r>
      <w:r>
        <w:t>Refs</w:t>
      </w:r>
      <w:r w:rsidR="00882D32">
        <w:t xml:space="preserve"> have been suggested by Ian for this, including:</w:t>
      </w:r>
      <w:r>
        <w:t xml:space="preserve"> Ning Dong &amp; Ian’s paper ‘Leaf nitrogen from first principles: field evidence for adaptive variation with climate’ and also </w:t>
      </w:r>
      <w:r w:rsidR="00882D32">
        <w:t xml:space="preserve">perhaps </w:t>
      </w:r>
      <w:proofErr w:type="spellStart"/>
      <w:r w:rsidR="00882D32">
        <w:t>Ghimire</w:t>
      </w:r>
      <w:proofErr w:type="spellEnd"/>
      <w:r w:rsidR="00882D32">
        <w:t xml:space="preserve"> et al. ‘A global trait-based approach to estimate leaf nitrogen functional allocation from observations’ (Ian was also on this).</w:t>
      </w:r>
      <w:r>
        <w:t xml:space="preserve"> </w:t>
      </w:r>
    </w:p>
  </w:comment>
  <w:comment w:id="97" w:author="Mark Westoby" w:date="2017-11-24T13:04:00Z" w:initials="MW">
    <w:p w14:paraId="57EDC22D" w14:textId="48D7A8E6" w:rsidR="00416EB4" w:rsidRDefault="00416EB4">
      <w:pPr>
        <w:pStyle w:val="CommentText"/>
      </w:pPr>
      <w:r>
        <w:rPr>
          <w:rStyle w:val="CommentReference"/>
        </w:rPr>
        <w:annotationRef/>
      </w:r>
      <w:r>
        <w:t xml:space="preserve">Hereabouts could potentially comment </w:t>
      </w:r>
      <w:r w:rsidR="004454EC">
        <w:t>about PS2 being expected to be less responsive to temp, so shouldn</w:t>
      </w:r>
      <w:r w:rsidR="004454EC">
        <w:rPr>
          <w:rFonts w:ascii="Helvetica" w:eastAsia="Helvetica" w:hAnsi="Helvetica" w:cs="Helvetica"/>
        </w:rPr>
        <w:t>’</w:t>
      </w:r>
      <w:r w:rsidR="004454EC">
        <w:t xml:space="preserve">t ratio of PS2 to CC be lower at low temp? </w:t>
      </w:r>
      <w:r w:rsidR="004454EC">
        <w:rPr>
          <w:rFonts w:ascii="Helvetica" w:eastAsia="Helvetica" w:hAnsi="Helvetica" w:cs="Helvetica"/>
        </w:rPr>
        <w:t>–</w:t>
      </w:r>
      <w:r w:rsidR="004454EC">
        <w:t xml:space="preserve"> but actually it isn</w:t>
      </w:r>
      <w:r w:rsidR="004454EC">
        <w:rPr>
          <w:rFonts w:ascii="Helvetica" w:eastAsia="Helvetica" w:hAnsi="Helvetica" w:cs="Helvetica"/>
        </w:rPr>
        <w:t>’</w:t>
      </w:r>
      <w:r w:rsidR="004454EC">
        <w:t xml:space="preserve">t, interpretation of this </w:t>
      </w:r>
      <w:proofErr w:type="spellStart"/>
      <w:r w:rsidR="004454EC">
        <w:t>etc</w:t>
      </w:r>
      <w:proofErr w:type="spellEnd"/>
    </w:p>
  </w:comment>
  <w:comment w:id="98" w:author="James Lawson" w:date="2017-12-05T19:17:00Z" w:initials="JL">
    <w:p w14:paraId="10C290C2" w14:textId="521A0809" w:rsidR="00882D32" w:rsidRDefault="00882D32">
      <w:pPr>
        <w:pStyle w:val="CommentText"/>
      </w:pPr>
      <w:r>
        <w:rPr>
          <w:rStyle w:val="CommentReference"/>
        </w:rPr>
        <w:annotationRef/>
      </w:r>
      <w:r>
        <w:t>Will leave this for now</w:t>
      </w:r>
    </w:p>
  </w:comment>
  <w:comment w:id="113" w:author="James Lawson" w:date="2018-05-10T12:18:00Z" w:initials="JL">
    <w:p w14:paraId="07AAAA3D" w14:textId="2DFE3DDA" w:rsidR="003F2891" w:rsidRDefault="003F2891">
      <w:pPr>
        <w:pStyle w:val="CommentText"/>
      </w:pPr>
      <w:r>
        <w:rPr>
          <w:rStyle w:val="CommentReference"/>
        </w:rPr>
        <w:annotationRef/>
      </w:r>
      <w:r>
        <w:rPr>
          <w:rStyle w:val="CommentReference"/>
        </w:rPr>
        <w:t>Need another ref for this?</w:t>
      </w:r>
    </w:p>
  </w:comment>
  <w:comment w:id="117" w:author="Mark Westoby" w:date="2018-02-15T17:04:00Z" w:initials="MW">
    <w:p w14:paraId="1909CBD3" w14:textId="3DBC55F7" w:rsidR="003E4903" w:rsidRDefault="003E4903">
      <w:pPr>
        <w:pStyle w:val="CommentText"/>
      </w:pPr>
      <w:r>
        <w:rPr>
          <w:rStyle w:val="CommentReference"/>
        </w:rPr>
        <w:annotationRef/>
      </w:r>
      <w:r>
        <w:t>Consider whether this can somehow be integrated with material two paras down</w:t>
      </w:r>
    </w:p>
  </w:comment>
  <w:comment w:id="119" w:author="Mark Westoby" w:date="2017-11-24T22:00:00Z" w:initials="MW">
    <w:p w14:paraId="2D56FB93" w14:textId="60C92C68" w:rsidR="008B0DDE" w:rsidRDefault="008B0DDE">
      <w:pPr>
        <w:pStyle w:val="CommentText"/>
      </w:pPr>
      <w:r>
        <w:rPr>
          <w:rStyle w:val="CommentReference"/>
        </w:rPr>
        <w:annotationRef/>
      </w:r>
      <w:r>
        <w:t>These number to be calculated more exactly from slopes in the models</w:t>
      </w:r>
    </w:p>
    <w:p w14:paraId="20B97C1B" w14:textId="6FBD6727" w:rsidR="005415D9" w:rsidRDefault="005E6BA9">
      <w:pPr>
        <w:pStyle w:val="CommentText"/>
      </w:pPr>
      <w:r>
        <w:t xml:space="preserve">For light-independent </w:t>
      </w:r>
      <w:r w:rsidR="005415D9">
        <w:t xml:space="preserve">Slopes are </w:t>
      </w:r>
      <w:r>
        <w:rPr>
          <w:rFonts w:ascii="Calibri" w:hAnsi="Calibri" w:cs="Calibri"/>
          <w:color w:val="000000"/>
          <w:sz w:val="37"/>
          <w:szCs w:val="37"/>
        </w:rPr>
        <w:t xml:space="preserve">-0.0712276 on log10 </w:t>
      </w:r>
      <w:proofErr w:type="spellStart"/>
      <w:r>
        <w:rPr>
          <w:rFonts w:ascii="Calibri" w:hAnsi="Calibri" w:cs="Calibri"/>
          <w:color w:val="000000"/>
          <w:sz w:val="37"/>
          <w:szCs w:val="37"/>
        </w:rPr>
        <w:t>precip</w:t>
      </w:r>
      <w:proofErr w:type="spellEnd"/>
      <w:r>
        <w:rPr>
          <w:rFonts w:ascii="Calibri" w:hAnsi="Calibri" w:cs="Calibri"/>
          <w:color w:val="000000"/>
          <w:sz w:val="37"/>
          <w:szCs w:val="37"/>
        </w:rPr>
        <w:t xml:space="preserve">, -0.0003274 on temp. But doesn’t seem like this can be right? – the temp coefficient </w:t>
      </w:r>
      <w:r w:rsidR="00B9393D">
        <w:rPr>
          <w:rFonts w:ascii="Calibri" w:hAnsi="Calibri" w:cs="Calibri"/>
          <w:color w:val="000000"/>
          <w:sz w:val="37"/>
          <w:szCs w:val="37"/>
        </w:rPr>
        <w:t xml:space="preserve">for example </w:t>
      </w:r>
      <w:r>
        <w:rPr>
          <w:rFonts w:ascii="Calibri" w:hAnsi="Calibri" w:cs="Calibri"/>
          <w:color w:val="000000"/>
          <w:sz w:val="37"/>
          <w:szCs w:val="37"/>
        </w:rPr>
        <w:t xml:space="preserve">translates into 0.3% increase in protein with 10 </w:t>
      </w:r>
      <w:proofErr w:type="spellStart"/>
      <w:r>
        <w:rPr>
          <w:rFonts w:ascii="Calibri" w:hAnsi="Calibri" w:cs="Calibri"/>
          <w:color w:val="000000"/>
          <w:sz w:val="37"/>
          <w:szCs w:val="37"/>
        </w:rPr>
        <w:t>deg</w:t>
      </w:r>
      <w:proofErr w:type="spellEnd"/>
      <w:r>
        <w:rPr>
          <w:rFonts w:ascii="Calibri" w:hAnsi="Calibri" w:cs="Calibri"/>
          <w:color w:val="000000"/>
          <w:sz w:val="37"/>
          <w:szCs w:val="37"/>
        </w:rPr>
        <w:t xml:space="preserve"> drop in temp </w:t>
      </w:r>
    </w:p>
  </w:comment>
  <w:comment w:id="120" w:author="James Lawson" w:date="2018-04-24T11:02:00Z" w:initials="JL">
    <w:p w14:paraId="56C133CF" w14:textId="10A7CB07" w:rsidR="000042CF" w:rsidRDefault="000042CF">
      <w:pPr>
        <w:pStyle w:val="CommentText"/>
      </w:pPr>
      <w:r>
        <w:rPr>
          <w:rStyle w:val="CommentReference"/>
        </w:rPr>
        <w:annotationRef/>
      </w:r>
      <w:r>
        <w:t>The numbers I’ve added here are calculated from the model coefficients. Not sure where the numbers in your comment come from Mark?</w:t>
      </w:r>
    </w:p>
  </w:comment>
  <w:comment w:id="127" w:author="Mark Westoby" w:date="2017-11-24T21:35:00Z" w:initials="MW">
    <w:p w14:paraId="7B769ACE" w14:textId="50E8BE2D" w:rsidR="000D1681" w:rsidRDefault="000D1681">
      <w:pPr>
        <w:pStyle w:val="CommentText"/>
      </w:pPr>
      <w:r>
        <w:rPr>
          <w:rStyle w:val="CommentReference"/>
        </w:rPr>
        <w:annotationRef/>
      </w:r>
      <w:r>
        <w:t xml:space="preserve">Test showing absence of interaction in fig legend or in a table </w:t>
      </w:r>
      <w:proofErr w:type="spellStart"/>
      <w:r>
        <w:t>somehwere</w:t>
      </w:r>
      <w:proofErr w:type="spellEnd"/>
    </w:p>
  </w:comment>
  <w:comment w:id="128" w:author="Mark Westoby" w:date="2018-02-15T16:06:00Z" w:initials="MW">
    <w:p w14:paraId="63A317A0" w14:textId="1100A90A" w:rsidR="00C77BC4" w:rsidRDefault="00C77BC4">
      <w:pPr>
        <w:pStyle w:val="CommentText"/>
      </w:pPr>
      <w:r>
        <w:rPr>
          <w:rStyle w:val="CommentReference"/>
        </w:rPr>
        <w:annotationRef/>
      </w:r>
      <w:r>
        <w:t>If we decide to include total protein here – otherwise the Fig would just have the three panels</w:t>
      </w:r>
      <w:r w:rsidR="003E4903">
        <w:t xml:space="preserve">. </w:t>
      </w:r>
      <w:r w:rsidR="001A394E">
        <w:t>A</w:t>
      </w:r>
      <w:r w:rsidR="003E4903">
        <w:t xml:space="preserve">lso </w:t>
      </w:r>
      <w:r w:rsidR="001A394E">
        <w:t xml:space="preserve">if we mention LMA before protein per mass (as in this current version), then we’d reverse the sequence in the Fig also </w:t>
      </w:r>
    </w:p>
  </w:comment>
  <w:comment w:id="129" w:author="Mark Westoby" w:date="2018-02-15T17:35:00Z" w:initials="MW">
    <w:p w14:paraId="2FFB4EDA" w14:textId="28509A19" w:rsidR="00F97FF8" w:rsidRDefault="00F97FF8">
      <w:pPr>
        <w:pStyle w:val="CommentText"/>
      </w:pPr>
      <w:r>
        <w:rPr>
          <w:rStyle w:val="CommentReference"/>
        </w:rPr>
        <w:annotationRef/>
      </w:r>
      <w:r>
        <w:t xml:space="preserve">I still </w:t>
      </w:r>
      <w:r w:rsidR="00B11720">
        <w:t xml:space="preserve">feel </w:t>
      </w:r>
      <w:r>
        <w:t>some reservations about getting into this, because I don’t know what it means biologically</w:t>
      </w:r>
      <w:r w:rsidR="00B11720">
        <w:t xml:space="preserve">, and it </w:t>
      </w:r>
      <w:r>
        <w:t xml:space="preserve">has the effect of </w:t>
      </w:r>
      <w:r w:rsidR="00B11720">
        <w:t>complicating the main message</w:t>
      </w:r>
      <w:r>
        <w:t xml:space="preserve"> </w:t>
      </w:r>
    </w:p>
  </w:comment>
  <w:comment w:id="130" w:author="James Lawson" w:date="2018-04-24T11:10:00Z" w:initials="JL">
    <w:p w14:paraId="3E0051B8" w14:textId="624C86C3" w:rsidR="00835267" w:rsidRDefault="00835267">
      <w:pPr>
        <w:pStyle w:val="CommentText"/>
      </w:pPr>
      <w:r>
        <w:rPr>
          <w:rStyle w:val="CommentReference"/>
        </w:rPr>
        <w:annotationRef/>
      </w:r>
      <w:r>
        <w:t>We identified 2500+ proteins, but how many can we say we accurately quantified?</w:t>
      </w:r>
    </w:p>
  </w:comment>
  <w:comment w:id="131" w:author="Mark Westoby" w:date="2017-11-25T10:00:00Z" w:initials="MW">
    <w:p w14:paraId="007B41DC" w14:textId="33313D35" w:rsidR="00F50A55" w:rsidRDefault="00F50A55">
      <w:pPr>
        <w:pStyle w:val="CommentText"/>
      </w:pPr>
      <w:r>
        <w:rPr>
          <w:rStyle w:val="CommentReference"/>
        </w:rPr>
        <w:annotationRef/>
      </w:r>
      <w:r>
        <w:t xml:space="preserve">hereabout we could alternatively use </w:t>
      </w:r>
      <w:r w:rsidR="00FF010E">
        <w:t>the material about ratios and activities if you wanted to include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14A1C5" w15:done="0"/>
  <w15:commentEx w15:paraId="130C03EE" w15:done="0"/>
  <w15:commentEx w15:paraId="53DEFB12" w15:done="0"/>
  <w15:commentEx w15:paraId="38255CDE" w15:done="0"/>
  <w15:commentEx w15:paraId="527109AF" w15:paraIdParent="38255CDE" w15:done="0"/>
  <w15:commentEx w15:paraId="16130953" w15:done="0"/>
  <w15:commentEx w15:paraId="71EB4474" w15:done="0"/>
  <w15:commentEx w15:paraId="522B568C" w15:done="0"/>
  <w15:commentEx w15:paraId="58DEA94D" w15:paraIdParent="522B568C" w15:done="0"/>
  <w15:commentEx w15:paraId="57EDC22D" w15:done="0"/>
  <w15:commentEx w15:paraId="10C290C2" w15:paraIdParent="57EDC22D" w15:done="0"/>
  <w15:commentEx w15:paraId="07AAAA3D" w15:done="0"/>
  <w15:commentEx w15:paraId="1909CBD3" w15:done="0"/>
  <w15:commentEx w15:paraId="20B97C1B" w15:done="0"/>
  <w15:commentEx w15:paraId="56C133CF" w15:paraIdParent="20B97C1B" w15:done="0"/>
  <w15:commentEx w15:paraId="7B769ACE" w15:done="0"/>
  <w15:commentEx w15:paraId="63A317A0" w15:done="0"/>
  <w15:commentEx w15:paraId="2FFB4EDA" w15:done="0"/>
  <w15:commentEx w15:paraId="3E0051B8" w15:done="0"/>
  <w15:commentEx w15:paraId="007B41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14A1C5" w16cid:durableId="1E2EC5B4"/>
  <w16cid:commentId w16cid:paraId="130C03EE" w16cid:durableId="1E2EC5B7"/>
  <w16cid:commentId w16cid:paraId="66258760" w16cid:durableId="1E2EC5B8"/>
  <w16cid:commentId w16cid:paraId="38255CDE" w16cid:durableId="1E53D538"/>
  <w16cid:commentId w16cid:paraId="16130953" w16cid:durableId="1E302BE1"/>
  <w16cid:commentId w16cid:paraId="71EB4474" w16cid:durableId="1E2EC5BB"/>
  <w16cid:commentId w16cid:paraId="522B568C" w16cid:durableId="1E2EC5BC"/>
  <w16cid:commentId w16cid:paraId="58DEA94D" w16cid:durableId="1E2EC5BD"/>
  <w16cid:commentId w16cid:paraId="57EDC22D" w16cid:durableId="1E2EC5C0"/>
  <w16cid:commentId w16cid:paraId="10C290C2" w16cid:durableId="1E2EC5C1"/>
  <w16cid:commentId w16cid:paraId="21B347AD" w16cid:durableId="1E2EC5C4"/>
  <w16cid:commentId w16cid:paraId="1909CBD3" w16cid:durableId="1E303C03"/>
  <w16cid:commentId w16cid:paraId="20B97C1B" w16cid:durableId="1E2EC5C6"/>
  <w16cid:commentId w16cid:paraId="7B769ACE" w16cid:durableId="1E2EC5C7"/>
  <w16cid:commentId w16cid:paraId="63A317A0" w16cid:durableId="1E302E94"/>
  <w16cid:commentId w16cid:paraId="2FFB4EDA" w16cid:durableId="1E304347"/>
  <w16cid:commentId w16cid:paraId="007B41DC" w16cid:durableId="1E2EC5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F66480"/>
    <w:multiLevelType w:val="hybridMultilevel"/>
    <w:tmpl w:val="C9205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Westoby">
    <w15:presenceInfo w15:providerId="None" w15:userId="Mark Westoby"/>
  </w15:person>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DC"/>
    <w:rsid w:val="00002746"/>
    <w:rsid w:val="000042CF"/>
    <w:rsid w:val="00012305"/>
    <w:rsid w:val="00014FD2"/>
    <w:rsid w:val="00037640"/>
    <w:rsid w:val="00040E46"/>
    <w:rsid w:val="000560B7"/>
    <w:rsid w:val="000571E6"/>
    <w:rsid w:val="0006042D"/>
    <w:rsid w:val="00075C1E"/>
    <w:rsid w:val="00077A05"/>
    <w:rsid w:val="00087AC2"/>
    <w:rsid w:val="00094A6B"/>
    <w:rsid w:val="0009555A"/>
    <w:rsid w:val="000A377C"/>
    <w:rsid w:val="000A581A"/>
    <w:rsid w:val="000D1681"/>
    <w:rsid w:val="000E12D2"/>
    <w:rsid w:val="00155277"/>
    <w:rsid w:val="00156BF2"/>
    <w:rsid w:val="00164C14"/>
    <w:rsid w:val="001662C5"/>
    <w:rsid w:val="001776FB"/>
    <w:rsid w:val="00180A47"/>
    <w:rsid w:val="00181AAD"/>
    <w:rsid w:val="00181E95"/>
    <w:rsid w:val="00186046"/>
    <w:rsid w:val="001A03E1"/>
    <w:rsid w:val="001A394E"/>
    <w:rsid w:val="001B1E07"/>
    <w:rsid w:val="001C4421"/>
    <w:rsid w:val="001D0685"/>
    <w:rsid w:val="001D0B78"/>
    <w:rsid w:val="001E7121"/>
    <w:rsid w:val="001F5439"/>
    <w:rsid w:val="0020223F"/>
    <w:rsid w:val="00227001"/>
    <w:rsid w:val="00240A14"/>
    <w:rsid w:val="0026602F"/>
    <w:rsid w:val="00270711"/>
    <w:rsid w:val="00282602"/>
    <w:rsid w:val="00293B9B"/>
    <w:rsid w:val="002C06F6"/>
    <w:rsid w:val="002C7045"/>
    <w:rsid w:val="002D0224"/>
    <w:rsid w:val="002D67DB"/>
    <w:rsid w:val="00313401"/>
    <w:rsid w:val="003432D8"/>
    <w:rsid w:val="003817CD"/>
    <w:rsid w:val="003C36A9"/>
    <w:rsid w:val="003D1460"/>
    <w:rsid w:val="003E4903"/>
    <w:rsid w:val="003F2891"/>
    <w:rsid w:val="00416EB4"/>
    <w:rsid w:val="00432E57"/>
    <w:rsid w:val="00442DFA"/>
    <w:rsid w:val="004454EC"/>
    <w:rsid w:val="004466C1"/>
    <w:rsid w:val="0046565F"/>
    <w:rsid w:val="004710FB"/>
    <w:rsid w:val="0049141D"/>
    <w:rsid w:val="004973C0"/>
    <w:rsid w:val="004A129A"/>
    <w:rsid w:val="004A760C"/>
    <w:rsid w:val="004D7059"/>
    <w:rsid w:val="004E1815"/>
    <w:rsid w:val="004F4758"/>
    <w:rsid w:val="004F7639"/>
    <w:rsid w:val="00540474"/>
    <w:rsid w:val="00540C5C"/>
    <w:rsid w:val="005415D9"/>
    <w:rsid w:val="00544F98"/>
    <w:rsid w:val="0054535C"/>
    <w:rsid w:val="005541DC"/>
    <w:rsid w:val="00561F75"/>
    <w:rsid w:val="00596EE5"/>
    <w:rsid w:val="005B3E9C"/>
    <w:rsid w:val="005D0B89"/>
    <w:rsid w:val="005D41EC"/>
    <w:rsid w:val="005D6FEF"/>
    <w:rsid w:val="005E2595"/>
    <w:rsid w:val="005E3830"/>
    <w:rsid w:val="005E6BA9"/>
    <w:rsid w:val="00623194"/>
    <w:rsid w:val="00630EF3"/>
    <w:rsid w:val="00641FD1"/>
    <w:rsid w:val="00665AFA"/>
    <w:rsid w:val="0068405D"/>
    <w:rsid w:val="00694F3D"/>
    <w:rsid w:val="006968E6"/>
    <w:rsid w:val="006B18D5"/>
    <w:rsid w:val="006C1B6A"/>
    <w:rsid w:val="00712DAB"/>
    <w:rsid w:val="00726129"/>
    <w:rsid w:val="00733491"/>
    <w:rsid w:val="0075487D"/>
    <w:rsid w:val="00755594"/>
    <w:rsid w:val="00756E6F"/>
    <w:rsid w:val="00760222"/>
    <w:rsid w:val="00760295"/>
    <w:rsid w:val="00766174"/>
    <w:rsid w:val="007718B4"/>
    <w:rsid w:val="0079366F"/>
    <w:rsid w:val="007A418A"/>
    <w:rsid w:val="007B37F8"/>
    <w:rsid w:val="007B4D83"/>
    <w:rsid w:val="007E5A1A"/>
    <w:rsid w:val="007E7EEE"/>
    <w:rsid w:val="007F0B60"/>
    <w:rsid w:val="008002F3"/>
    <w:rsid w:val="00832197"/>
    <w:rsid w:val="008336D6"/>
    <w:rsid w:val="00835267"/>
    <w:rsid w:val="008365E6"/>
    <w:rsid w:val="00836B8F"/>
    <w:rsid w:val="00852B9B"/>
    <w:rsid w:val="00882D32"/>
    <w:rsid w:val="00884DDE"/>
    <w:rsid w:val="00897513"/>
    <w:rsid w:val="008A4445"/>
    <w:rsid w:val="008A5854"/>
    <w:rsid w:val="008B0DDE"/>
    <w:rsid w:val="008C05FC"/>
    <w:rsid w:val="008C3648"/>
    <w:rsid w:val="008E4683"/>
    <w:rsid w:val="008E4EBC"/>
    <w:rsid w:val="008F5F2D"/>
    <w:rsid w:val="008F71F9"/>
    <w:rsid w:val="009000E5"/>
    <w:rsid w:val="00923FA2"/>
    <w:rsid w:val="0094138C"/>
    <w:rsid w:val="00991E2E"/>
    <w:rsid w:val="009925CA"/>
    <w:rsid w:val="009B29C8"/>
    <w:rsid w:val="009B3559"/>
    <w:rsid w:val="009E6310"/>
    <w:rsid w:val="009F08E1"/>
    <w:rsid w:val="00A04233"/>
    <w:rsid w:val="00A32BED"/>
    <w:rsid w:val="00A3643D"/>
    <w:rsid w:val="00A7564F"/>
    <w:rsid w:val="00A85C17"/>
    <w:rsid w:val="00A87ACB"/>
    <w:rsid w:val="00AA36EC"/>
    <w:rsid w:val="00AC0D96"/>
    <w:rsid w:val="00AF0313"/>
    <w:rsid w:val="00B00CFE"/>
    <w:rsid w:val="00B06E29"/>
    <w:rsid w:val="00B07F72"/>
    <w:rsid w:val="00B10752"/>
    <w:rsid w:val="00B11720"/>
    <w:rsid w:val="00B21DF9"/>
    <w:rsid w:val="00B24FB0"/>
    <w:rsid w:val="00B40DA8"/>
    <w:rsid w:val="00B412A3"/>
    <w:rsid w:val="00B5467C"/>
    <w:rsid w:val="00B80330"/>
    <w:rsid w:val="00B84B83"/>
    <w:rsid w:val="00B922F7"/>
    <w:rsid w:val="00B9393D"/>
    <w:rsid w:val="00BC2F9B"/>
    <w:rsid w:val="00BD1A5D"/>
    <w:rsid w:val="00BD5BF4"/>
    <w:rsid w:val="00C010D9"/>
    <w:rsid w:val="00C15ACD"/>
    <w:rsid w:val="00C32AF4"/>
    <w:rsid w:val="00C47850"/>
    <w:rsid w:val="00C6667B"/>
    <w:rsid w:val="00C713E4"/>
    <w:rsid w:val="00C77BC4"/>
    <w:rsid w:val="00C80316"/>
    <w:rsid w:val="00CC0C9E"/>
    <w:rsid w:val="00CE09CE"/>
    <w:rsid w:val="00D03C91"/>
    <w:rsid w:val="00D11ACB"/>
    <w:rsid w:val="00D21589"/>
    <w:rsid w:val="00D23A40"/>
    <w:rsid w:val="00D263A7"/>
    <w:rsid w:val="00D60769"/>
    <w:rsid w:val="00D64BAD"/>
    <w:rsid w:val="00D6643F"/>
    <w:rsid w:val="00D770EE"/>
    <w:rsid w:val="00D8531D"/>
    <w:rsid w:val="00D94429"/>
    <w:rsid w:val="00DC6EF7"/>
    <w:rsid w:val="00DD2B37"/>
    <w:rsid w:val="00DD7144"/>
    <w:rsid w:val="00E311C1"/>
    <w:rsid w:val="00E411BF"/>
    <w:rsid w:val="00E47372"/>
    <w:rsid w:val="00E62FAC"/>
    <w:rsid w:val="00E6372B"/>
    <w:rsid w:val="00E66BA3"/>
    <w:rsid w:val="00E87B26"/>
    <w:rsid w:val="00E97A98"/>
    <w:rsid w:val="00EA0A67"/>
    <w:rsid w:val="00EB41CA"/>
    <w:rsid w:val="00EC1BE4"/>
    <w:rsid w:val="00EC39D1"/>
    <w:rsid w:val="00EE2814"/>
    <w:rsid w:val="00EE3CCC"/>
    <w:rsid w:val="00EE3D33"/>
    <w:rsid w:val="00F2099D"/>
    <w:rsid w:val="00F34CAE"/>
    <w:rsid w:val="00F369C2"/>
    <w:rsid w:val="00F50494"/>
    <w:rsid w:val="00F50A55"/>
    <w:rsid w:val="00F52138"/>
    <w:rsid w:val="00F55E4E"/>
    <w:rsid w:val="00F632B4"/>
    <w:rsid w:val="00F8120E"/>
    <w:rsid w:val="00F91E6A"/>
    <w:rsid w:val="00F97FF8"/>
    <w:rsid w:val="00FA4767"/>
    <w:rsid w:val="00FB7FF3"/>
    <w:rsid w:val="00FF010E"/>
    <w:rsid w:val="00FF43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5BF0"/>
  <w15:chartTrackingRefBased/>
  <w15:docId w15:val="{A2841605-CF03-497D-B387-620EF7F0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1DC"/>
  </w:style>
  <w:style w:type="paragraph" w:styleId="Heading1">
    <w:name w:val="heading 1"/>
    <w:basedOn w:val="Normal"/>
    <w:link w:val="Heading1Char"/>
    <w:uiPriority w:val="9"/>
    <w:qFormat/>
    <w:rsid w:val="001E7121"/>
    <w:pPr>
      <w:spacing w:before="100" w:beforeAutospacing="1" w:after="100" w:afterAutospacing="1" w:line="240" w:lineRule="auto"/>
      <w:outlineLvl w:val="0"/>
    </w:pPr>
    <w:rPr>
      <w:rFonts w:ascii="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1E7121"/>
    <w:pPr>
      <w:spacing w:before="100" w:beforeAutospacing="1" w:after="100" w:afterAutospacing="1" w:line="240" w:lineRule="auto"/>
      <w:outlineLvl w:val="1"/>
    </w:pPr>
    <w:rPr>
      <w:rFonts w:ascii="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1DC"/>
    <w:rPr>
      <w:sz w:val="16"/>
      <w:szCs w:val="16"/>
    </w:rPr>
  </w:style>
  <w:style w:type="paragraph" w:styleId="CommentText">
    <w:name w:val="annotation text"/>
    <w:basedOn w:val="Normal"/>
    <w:link w:val="CommentTextChar"/>
    <w:uiPriority w:val="99"/>
    <w:semiHidden/>
    <w:unhideWhenUsed/>
    <w:rsid w:val="005541DC"/>
    <w:pPr>
      <w:spacing w:line="240" w:lineRule="auto"/>
    </w:pPr>
    <w:rPr>
      <w:sz w:val="20"/>
      <w:szCs w:val="20"/>
    </w:rPr>
  </w:style>
  <w:style w:type="character" w:customStyle="1" w:styleId="CommentTextChar">
    <w:name w:val="Comment Text Char"/>
    <w:basedOn w:val="DefaultParagraphFont"/>
    <w:link w:val="CommentText"/>
    <w:uiPriority w:val="99"/>
    <w:semiHidden/>
    <w:rsid w:val="005541DC"/>
    <w:rPr>
      <w:sz w:val="20"/>
      <w:szCs w:val="20"/>
    </w:rPr>
  </w:style>
  <w:style w:type="paragraph" w:styleId="BalloonText">
    <w:name w:val="Balloon Text"/>
    <w:basedOn w:val="Normal"/>
    <w:link w:val="BalloonTextChar"/>
    <w:uiPriority w:val="99"/>
    <w:semiHidden/>
    <w:unhideWhenUsed/>
    <w:rsid w:val="0055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D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C5C"/>
    <w:rPr>
      <w:b/>
      <w:bCs/>
    </w:rPr>
  </w:style>
  <w:style w:type="character" w:customStyle="1" w:styleId="CommentSubjectChar">
    <w:name w:val="Comment Subject Char"/>
    <w:basedOn w:val="CommentTextChar"/>
    <w:link w:val="CommentSubject"/>
    <w:uiPriority w:val="99"/>
    <w:semiHidden/>
    <w:rsid w:val="00540C5C"/>
    <w:rPr>
      <w:b/>
      <w:bCs/>
      <w:sz w:val="20"/>
      <w:szCs w:val="20"/>
    </w:rPr>
  </w:style>
  <w:style w:type="character" w:styleId="Emphasis">
    <w:name w:val="Emphasis"/>
    <w:basedOn w:val="DefaultParagraphFont"/>
    <w:uiPriority w:val="20"/>
    <w:qFormat/>
    <w:rsid w:val="00186046"/>
    <w:rPr>
      <w:i/>
      <w:iCs/>
    </w:rPr>
  </w:style>
  <w:style w:type="paragraph" w:styleId="ListParagraph">
    <w:name w:val="List Paragraph"/>
    <w:basedOn w:val="Normal"/>
    <w:uiPriority w:val="34"/>
    <w:qFormat/>
    <w:rsid w:val="00DC6EF7"/>
    <w:pPr>
      <w:spacing w:after="0" w:line="240" w:lineRule="auto"/>
      <w:ind w:left="720"/>
      <w:contextualSpacing/>
    </w:pPr>
    <w:rPr>
      <w:sz w:val="24"/>
      <w:szCs w:val="24"/>
      <w:lang w:val="en-GB"/>
    </w:rPr>
  </w:style>
  <w:style w:type="character" w:styleId="Strong">
    <w:name w:val="Strong"/>
    <w:basedOn w:val="DefaultParagraphFont"/>
    <w:uiPriority w:val="22"/>
    <w:qFormat/>
    <w:rsid w:val="001E7121"/>
    <w:rPr>
      <w:b/>
      <w:bCs/>
    </w:rPr>
  </w:style>
  <w:style w:type="paragraph" w:styleId="NormalWeb">
    <w:name w:val="Normal (Web)"/>
    <w:basedOn w:val="Normal"/>
    <w:uiPriority w:val="99"/>
    <w:semiHidden/>
    <w:unhideWhenUsed/>
    <w:rsid w:val="001E7121"/>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1E7121"/>
    <w:rPr>
      <w:rFonts w:ascii="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1E7121"/>
    <w:rPr>
      <w:rFonts w:ascii="Times New Roman" w:hAnsi="Times New Roman" w:cs="Times New Roman"/>
      <w:b/>
      <w:bCs/>
      <w:sz w:val="36"/>
      <w:szCs w:val="36"/>
      <w:lang w:val="en-GB" w:eastAsia="en-GB"/>
    </w:rPr>
  </w:style>
  <w:style w:type="character" w:styleId="Hyperlink">
    <w:name w:val="Hyperlink"/>
    <w:basedOn w:val="DefaultParagraphFont"/>
    <w:uiPriority w:val="99"/>
    <w:semiHidden/>
    <w:unhideWhenUsed/>
    <w:rsid w:val="001E7121"/>
    <w:rPr>
      <w:color w:val="0000FF"/>
      <w:u w:val="single"/>
    </w:rPr>
  </w:style>
  <w:style w:type="paragraph" w:styleId="Revision">
    <w:name w:val="Revision"/>
    <w:hidden/>
    <w:uiPriority w:val="99"/>
    <w:semiHidden/>
    <w:rsid w:val="00C77B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061576">
      <w:bodyDiv w:val="1"/>
      <w:marLeft w:val="0"/>
      <w:marRight w:val="0"/>
      <w:marTop w:val="0"/>
      <w:marBottom w:val="0"/>
      <w:divBdr>
        <w:top w:val="none" w:sz="0" w:space="0" w:color="auto"/>
        <w:left w:val="none" w:sz="0" w:space="0" w:color="auto"/>
        <w:bottom w:val="none" w:sz="0" w:space="0" w:color="auto"/>
        <w:right w:val="none" w:sz="0" w:space="0" w:color="auto"/>
      </w:divBdr>
    </w:div>
    <w:div w:id="580725837">
      <w:bodyDiv w:val="1"/>
      <w:marLeft w:val="0"/>
      <w:marRight w:val="0"/>
      <w:marTop w:val="0"/>
      <w:marBottom w:val="0"/>
      <w:divBdr>
        <w:top w:val="none" w:sz="0" w:space="0" w:color="auto"/>
        <w:left w:val="none" w:sz="0" w:space="0" w:color="auto"/>
        <w:bottom w:val="none" w:sz="0" w:space="0" w:color="auto"/>
        <w:right w:val="none" w:sz="0" w:space="0" w:color="auto"/>
      </w:divBdr>
    </w:div>
    <w:div w:id="893083086">
      <w:bodyDiv w:val="1"/>
      <w:marLeft w:val="0"/>
      <w:marRight w:val="0"/>
      <w:marTop w:val="0"/>
      <w:marBottom w:val="0"/>
      <w:divBdr>
        <w:top w:val="none" w:sz="0" w:space="0" w:color="auto"/>
        <w:left w:val="none" w:sz="0" w:space="0" w:color="auto"/>
        <w:bottom w:val="none" w:sz="0" w:space="0" w:color="auto"/>
        <w:right w:val="none" w:sz="0" w:space="0" w:color="auto"/>
      </w:divBdr>
    </w:div>
    <w:div w:id="1019116369">
      <w:bodyDiv w:val="1"/>
      <w:marLeft w:val="0"/>
      <w:marRight w:val="0"/>
      <w:marTop w:val="0"/>
      <w:marBottom w:val="0"/>
      <w:divBdr>
        <w:top w:val="none" w:sz="0" w:space="0" w:color="auto"/>
        <w:left w:val="none" w:sz="0" w:space="0" w:color="auto"/>
        <w:bottom w:val="none" w:sz="0" w:space="0" w:color="auto"/>
        <w:right w:val="none" w:sz="0" w:space="0" w:color="auto"/>
      </w:divBdr>
      <w:divsChild>
        <w:div w:id="642463416">
          <w:marLeft w:val="0"/>
          <w:marRight w:val="0"/>
          <w:marTop w:val="0"/>
          <w:marBottom w:val="0"/>
          <w:divBdr>
            <w:top w:val="none" w:sz="0" w:space="0" w:color="auto"/>
            <w:left w:val="none" w:sz="0" w:space="0" w:color="auto"/>
            <w:bottom w:val="none" w:sz="0" w:space="0" w:color="auto"/>
            <w:right w:val="none" w:sz="0" w:space="0" w:color="auto"/>
          </w:divBdr>
        </w:div>
      </w:divsChild>
    </w:div>
    <w:div w:id="1787039714">
      <w:bodyDiv w:val="1"/>
      <w:marLeft w:val="0"/>
      <w:marRight w:val="0"/>
      <w:marTop w:val="0"/>
      <w:marBottom w:val="0"/>
      <w:divBdr>
        <w:top w:val="none" w:sz="0" w:space="0" w:color="auto"/>
        <w:left w:val="none" w:sz="0" w:space="0" w:color="auto"/>
        <w:bottom w:val="none" w:sz="0" w:space="0" w:color="auto"/>
        <w:right w:val="none" w:sz="0" w:space="0" w:color="auto"/>
      </w:divBdr>
      <w:divsChild>
        <w:div w:id="1344433095">
          <w:marLeft w:val="0"/>
          <w:marRight w:val="0"/>
          <w:marTop w:val="0"/>
          <w:marBottom w:val="0"/>
          <w:divBdr>
            <w:top w:val="none" w:sz="0" w:space="0" w:color="auto"/>
            <w:left w:val="none" w:sz="0" w:space="0" w:color="auto"/>
            <w:bottom w:val="none" w:sz="0" w:space="0" w:color="auto"/>
            <w:right w:val="none" w:sz="0" w:space="0" w:color="auto"/>
          </w:divBdr>
        </w:div>
      </w:divsChild>
    </w:div>
    <w:div w:id="1874075258">
      <w:bodyDiv w:val="1"/>
      <w:marLeft w:val="0"/>
      <w:marRight w:val="0"/>
      <w:marTop w:val="0"/>
      <w:marBottom w:val="0"/>
      <w:divBdr>
        <w:top w:val="none" w:sz="0" w:space="0" w:color="auto"/>
        <w:left w:val="none" w:sz="0" w:space="0" w:color="auto"/>
        <w:bottom w:val="none" w:sz="0" w:space="0" w:color="auto"/>
        <w:right w:val="none" w:sz="0" w:space="0" w:color="auto"/>
      </w:divBdr>
    </w:div>
    <w:div w:id="2037080111">
      <w:bodyDiv w:val="1"/>
      <w:marLeft w:val="0"/>
      <w:marRight w:val="0"/>
      <w:marTop w:val="0"/>
      <w:marBottom w:val="0"/>
      <w:divBdr>
        <w:top w:val="none" w:sz="0" w:space="0" w:color="auto"/>
        <w:left w:val="none" w:sz="0" w:space="0" w:color="auto"/>
        <w:bottom w:val="none" w:sz="0" w:space="0" w:color="auto"/>
        <w:right w:val="none" w:sz="0" w:space="0" w:color="auto"/>
      </w:divBdr>
    </w:div>
    <w:div w:id="206664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ciencemag.org/authors/instructions-preparing-initial-manuscrip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B95A3-D54D-4779-8D88-3235E106D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11428</Words>
  <Characters>65140</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4</cp:revision>
  <cp:lastPrinted>2017-12-04T05:21:00Z</cp:lastPrinted>
  <dcterms:created xsi:type="dcterms:W3CDTF">2018-05-10T02:16:00Z</dcterms:created>
  <dcterms:modified xsi:type="dcterms:W3CDTF">2018-05-10T02:19:00Z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http://www.zotero.org/styles/journal-of-ecology</vt:lpwstr>
  </property>
  <property fmtid="{D5CDD505-2E9C-101B-9397-08002B2CF9AE}" pid="15" name="Mendeley Recent Style Name 6_1">
    <vt:lpwstr>Journal of Ecology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fed0bf0a-ee6a-382e-bbe6-91f81bb40cbf</vt:lpwstr>
  </property>
  <property fmtid="{D5CDD505-2E9C-101B-9397-08002B2CF9AE}" pid="24" name="Mendeley Citation Style_1">
    <vt:lpwstr>http://www.zotero.org/styles/journal-of-ecology</vt:lpwstr>
  </property>
</Properties>
</file>