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EFE25" w14:textId="77777777" w:rsidR="00852BD6" w:rsidRDefault="00852BD6" w:rsidP="00852BD6">
      <w:pPr>
        <w:pStyle w:val="ListParagraph"/>
        <w:numPr>
          <w:ilvl w:val="0"/>
          <w:numId w:val="1"/>
        </w:numPr>
      </w:pPr>
      <w:r>
        <w:t>Introducing ecological proteomics</w:t>
      </w:r>
    </w:p>
    <w:p w14:paraId="09F6015B" w14:textId="24589AA6" w:rsidR="00E06EDE" w:rsidRDefault="00852BD6" w:rsidP="00E06EDE">
      <w:commentRangeStart w:id="0"/>
      <w:r>
        <w:t xml:space="preserve">The </w:t>
      </w:r>
      <w:r w:rsidR="00C80BE2">
        <w:t>decade</w:t>
      </w:r>
      <w:commentRangeEnd w:id="0"/>
      <w:r w:rsidR="002A169A">
        <w:rPr>
          <w:rStyle w:val="CommentReference"/>
        </w:rPr>
        <w:commentReference w:id="0"/>
      </w:r>
      <w:r w:rsidR="00C80BE2">
        <w:t xml:space="preserve"> has</w:t>
      </w:r>
      <w:r>
        <w:t xml:space="preserve"> seen </w:t>
      </w:r>
      <w:r w:rsidR="00C80BE2">
        <w:t xml:space="preserve">a step change in our ability to investigate the molecular bases of biological adaptation and evolution. Rapidly progressing ‘omics’ technologies now allow researchers to characterise complete sets of biological molecules in non-model organisms </w:t>
      </w:r>
      <w:r w:rsidR="00C80BE2">
        <w:fldChar w:fldCharType="begin" w:fldLock="1"/>
      </w:r>
      <w:r w:rsidR="00BE7370">
        <w:instrText>ADDIN CSL_CITATION { "citationItems" : [ { "id" : "ITEM-1", "itemData" : { "DOI" : "10.1038/hdy.2010.152", "ISBN" : "0018-067X", "ISSN" : "1365-2540", "PMID" : "21139633", "abstract" : "As most biologists are probably aware, technological advances in molecular biology during the last few years have opened up possibilities to rapidly generate large-scale sequencing data from non-model organisms at a reasonable cost. In an era when virtually any study organism can 'go genomic', it is worthwhile to review how this may impact molecular ecology. The first studies to put the next generation sequencing (NGS) to the test in ecologically well-characterized species without previous genome information were published in 2007 and the beginning of 2008. Since then several studies have followed in their footsteps, and a large number are undoubtedly under way. This review focuses on how NGS has been, and can be, applied to ecological, population genetic and conservation genetic studies of non-model species, in which there is no (or very limited) genomic resources. Our aim is to draw attention to the various possibilities that are opening up using the new technologies, but we also highlight some of the pitfalls and drawbacks with these methods. We will try to provide a snapshot of the current state of the art for this rapidly advancing and expanding field of research and give some likely directions for future developments.", "author" : [ { "dropping-particle" : "", "family" : "Ekblom", "given" : "R", "non-dropping-particle" : "", "parse-names" : false, "suffix" : "" }, { "dropping-particle" : "", "family" : "Galindo", "given" : "J", "non-dropping-particle" : "", "parse-names" : false, "suffix" : "" } ], "container-title" : "Heredity", "id" : "ITEM-1", "issue" : "1", "issued" : { "date-parts" : [ [ "2010" ] ] }, "page" : "1-15", "publisher" : "Nature Publishing Group", "title" : "Applications of next generation sequencing in molecular ecology of non-model organisms.", "type" : "article-journal", "volume" : "107" }, "uris" : [ "http://www.mendeley.com/documents/?uuid=2c6a31e9-86b0-43d2-bc1a-3baadc42f9bf" ] }, { "id" : "ITEM-2", "itemData" : { "DOI" : "10.1038/nrg2484", "ISBN" : "1471-0064 (Electronic)\\r1471-0056 (Linking)", "ISSN" : "1471-0064", "PMID" : "19015660", "abstract" : "RNA-Seq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 "author" : [ { "dropping-particle" : "", "family" : "Wang", "given" : "Zhong", "non-dropping-particle" : "", "parse-names" : false, "suffix" : "" }, { "dropping-particle" : "", "family" : "Gerstein", "given" : "Mark", "non-dropping-particle" : "", "parse-names" : false, "suffix" : "" }, { "dropping-particle" : "", "family" : "Snyder", "given" : "Michael", "non-dropping-particle" : "", "parse-names" : false, "suffix" : "" } ], "container-title" : "Nature reviews. Genetics", "id" : "ITEM-2", "issue" : "1", "issued" : { "date-parts" : [ [ "2009" ] ] }, "page" : "57-63", "title" : "RNA-Seq: a revolutionary tool for transcriptomics.", "type" : "article-journal", "volume" : "10" }, "uris" : [ "http://www.mendeley.com/documents/?uuid=ee4c5d30-a2e9-4c7a-ae77-24001163518e" ] }, { "id" : "ITEM-3", "itemData" : { "DOI" : "10.1016/j.jprot.2014.01.007", "ISBN" : "1874-3919", "ISSN" : "18767737", "PMID" : "24440519", "abstract" : "Previously, large-scale proteomics was possible only for organisms whose genomes were sequenced, meaning the most common model organisms. The use of next-generation sequencers is now changing the deal. With \"proteogenomics\", the use of experimental proteomics data to refine genome annotations, a higher integration of omics data is gaining ground. By extension, combining genomic and proteomic data is becoming routine in many research projects. \"Proteogenomic\"-flavored approaches are currently expanding, enabling the molecular studies of non-model organisms at an unprecedented depth. Today draft genomes can be obtained using next-generation sequencers in a rather straightforward way and at a reasonable cost for any organism. Unfinished genome sequences can be used to interpret tandem mass spectrometry proteomics data without the need for time-consuming genome annotation, and the use of RNA-seq to establish nucleotide sequences that are directly translated into protein sequences appears promising. There are, however, certain drawbacks that deserve further attention for RNA-seq to become more efficient. Here, we discuss the opportunities of working with non-model organisms, the proteomic methods that have been used until now, and the dramatic improvements proffered by proteogenomics. These put the distinction between model and non-model organisms in great danger, at least in terms of proteomics! Biological significance: Model organisms have been crucial for in-depth analysis of cellular and molecular processes of life. Focusing the efforts of thousands of researchers on the Escherichia coli bacterium, Saccharomyces cerevisiae yeast, Arabidopsis thaliana plant, Danio rerio fish and other models for which genetic manipulation was possible was certainly worthwhile in terms of fundamental and invaluable biological insights. Until recently, proteomics of non-model organisms was limited to tedious, homology-based techniques, but today draft genomes or RNA-seq data can be straightforwardly obtained using next-generation sequencers, allowing the establishment of a draft protein database for any organism. Thus, proteogenomics opens new perspectives for molecular studies of non-model organisms, although they are still difficult experimental organisms. This article is part of a Special Issue entitled: Proteomics of non-model organisms. \u00a9 2014 Elsevier B.V.", "author" : [ { "dropping-particle" : "", "family" : "Armengaud", "given" : "Jean", "non-dropping-particle" : "", "parse-names" : false, "suffix" : "" }, { "dropping-particle" : "", "family" : "Trapp", "given" : "Judith", "non-dropping-particle" : "", "parse-names" : false, "suffix" : "" }, { "dropping-particle" : "", "family" : "Pible", "given" : "Olivier", "non-dropping-particle" : "", "parse-names" : false, "suffix" : "" }, { "dropping-particle" : "", "family" : "Geffard", "given" : "Olivier", "non-dropping-particle" : "", "parse-names" : false, "suffix" : "" }, { "dropping-particle" : "", "family" : "Chaumot", "given" : "Arnaud", "non-dropping-particle" : "", "parse-names" : false, "suffix" : "" }, { "dropping-particle" : "", "family" : "Hartmann", "given" : "Erica M.", "non-dropping-particle" : "", "parse-names" : false, "suffix" : "" } ], "container-title" : "Journal of Proteomics", "id" : "ITEM-3", "issued" : { "date-parts" : [ [ "2014" ] ] }, "page" : "5-18", "publisher" : "Elsevier B.V.", "title" : "Non-model organisms, a species endangered by proteogenomics", "type" : "article-journal", "volume" : "105" }, "uris" : [ "http://www.mendeley.com/documents/?uuid=db4ab920-91e9-42ac-b93c-0cfba94c5d9c" ] } ], "mendeley" : { "formattedCitation" : "(Wang, Gerstein &amp; Snyder 2009; Ekblom &amp; Galindo 2010; Armengaud &lt;i&gt;et al.&lt;/i&gt; 2014)", "plainTextFormattedCitation" : "(Wang, Gerstein &amp; Snyder 2009; Ekblom &amp; Galindo 2010; Armengaud et al. 2014)", "previouslyFormattedCitation" : "(Wang, Gerstein &amp; Snyder 2009; Ekblom &amp; Galindo 2010; Armengaud &lt;i&gt;et al.&lt;/i&gt; 2014)" }, "properties" : { "noteIndex" : 0 }, "schema" : "https://github.com/citation-style-language/schema/raw/master/csl-citation.json" }</w:instrText>
      </w:r>
      <w:r w:rsidR="00C80BE2">
        <w:fldChar w:fldCharType="separate"/>
      </w:r>
      <w:r w:rsidR="00BE7370" w:rsidRPr="00BE7370">
        <w:rPr>
          <w:noProof/>
        </w:rPr>
        <w:t xml:space="preserve">(Wang, Gerstein &amp; Snyder 2009; Ekblom &amp; Galindo 2010; Armengaud </w:t>
      </w:r>
      <w:r w:rsidR="00BE7370" w:rsidRPr="00BE7370">
        <w:rPr>
          <w:i/>
          <w:noProof/>
        </w:rPr>
        <w:t>et al.</w:t>
      </w:r>
      <w:r w:rsidR="00BE7370" w:rsidRPr="00BE7370">
        <w:rPr>
          <w:noProof/>
        </w:rPr>
        <w:t xml:space="preserve"> 2014)</w:t>
      </w:r>
      <w:r w:rsidR="00C80BE2">
        <w:fldChar w:fldCharType="end"/>
      </w:r>
      <w:r w:rsidR="00C80BE2">
        <w:t xml:space="preserve">. </w:t>
      </w:r>
      <w:r w:rsidR="00E06EDE">
        <w:t>The field of transcriptomics</w:t>
      </w:r>
      <w:r w:rsidR="00C80BE2">
        <w:t xml:space="preserve"> in particular ha</w:t>
      </w:r>
      <w:r w:rsidR="00E06EDE">
        <w:t>s</w:t>
      </w:r>
      <w:r w:rsidR="00C80BE2">
        <w:t xml:space="preserve"> made substantial progress in describing responses to environmental stimuli at the molecular level, and </w:t>
      </w:r>
      <w:r w:rsidR="00520AA2">
        <w:t>comparative</w:t>
      </w:r>
      <w:r w:rsidR="00C80BE2">
        <w:t xml:space="preserve"> analysis of mRNA abundance</w:t>
      </w:r>
      <w:r w:rsidR="00520AA2">
        <w:t>s</w:t>
      </w:r>
      <w:r w:rsidR="00C80BE2">
        <w:t xml:space="preserve"> has become a standard method in molecular ecology </w:t>
      </w:r>
      <w:r w:rsidR="00C80BE2">
        <w:fldChar w:fldCharType="begin" w:fldLock="1"/>
      </w:r>
      <w:r w:rsidR="00BE7370">
        <w:instrText>ADDIN CSL_CITATION { "citationItems" : [ { "id" : "ITEM-1", "itemData" : { "DOI" : "10.1111/mec.13055", "ISBN" : "1365-294X", "ISSN" : "1365294X", "PMID" : "25604587", "abstract" : "Molecular ecology has moved beyond the use of a relatively small number of markers, often noncoding, and it is now possible to use whole-genome measures of gene expression with microarrays and RNAseq (i.e. transcriptomics) to capture molecular response to environmental challenges. While transcriptome studies are shedding light on the mechanistic basis of traits as complex as personality or physiological response to catastrophic events, these approaches are still challenging because of the required technical expertise, difficulties with analysis and cost. Still, we found that in the last 10 years, 575 studies used microarrays or RNAseq in ecology. These studies broadly address three questions that reflect the progression of the field: (i) How much variation in gene expression is there and how is it structured? (ii) How do environmental stimuli affect gene expression? (iii) How does gene expression affect phenotype? We discuss technical aspects of RNAseq and microarray technology, and a framework that leverages the advantages of both. Further, we highlight future directions of research, particularly related to moving beyond correlation and the development of additional annotation resources. Measuring gene expression across an array of taxa in ecological settings promises to enrich our understanding of ecology and genome function.", "author" : [ { "dropping-particle" : "", "family" : "Alvarez", "given" : "Mariano", "non-dropping-particle" : "", "parse-names" : false, "suffix" : "" }, { "dropping-particle" : "", "family" : "Schrey", "given" : "Aaron W.", "non-dropping-particle" : "", "parse-names" : false, "suffix" : "" }, { "dropping-particle" : "", "family" : "Richards", "given" : "Christina L.", "non-dropping-particle" : "", "parse-names" : false, "suffix" : "" } ], "container-title" : "Molecular Ecology", "id" : "ITEM-1", "issue" : "4", "issued" : { "date-parts" : [ [ "2015" ] ] }, "page" : "710-725", "title" : "Ten years of transcriptomics in wild populations: What have we learned about their ecology and evolution?", "type" : "article-journal", "volume" : "24" }, "uris" : [ "http://www.mendeley.com/documents/?uuid=bccf87dd-0b49-487e-b2f3-8e405e2f3289" ] }, { "id" : "ITEM-2", "itemData" : { "DOI" : "10.1016/j.jprot.2016.01.020", "ISSN" : "18767737", "author" : [ { "dropping-particle" : "", "family" : "Diz", "given" : "Angel P.", "non-dropping-particle" : "", "parse-names" : false, "suffix" : "" }, { "dropping-particle" : "", "family" : "Calvete", "given" : "Juan J.", "non-dropping-particle" : "", "parse-names" : false, "suffix" : "" } ], "container-title" : "Journal of Proteomics", "id" : "ITEM-2", "issued" : { "date-parts" : [ [ "2016" ] ] }, "page" : "1-3", "title" : "Ecological proteomics: Is the field ripe for integrating proteomics into evolutionary ecology research?", "type" : "article-journal", "volume" : "135" }, "uris" : [ "http://www.mendeley.com/documents/?uuid=4f868806-23a9-4b1b-977a-9d5b32664deb" ] } ], "mendeley" : { "formattedCitation" : "(Alvarez, Schrey &amp; Richards 2015; Diz &amp; Calvete 2016)", "plainTextFormattedCitation" : "(Alvarez, Schrey &amp; Richards 2015; Diz &amp; Calvete 2016)", "previouslyFormattedCitation" : "(Alvarez, Schrey &amp; Richards 2015; Diz &amp; Calvete 2016)" }, "properties" : { "noteIndex" : 0 }, "schema" : "https://github.com/citation-style-language/schema/raw/master/csl-citation.json" }</w:instrText>
      </w:r>
      <w:r w:rsidR="00C80BE2">
        <w:fldChar w:fldCharType="separate"/>
      </w:r>
      <w:r w:rsidR="00BE7370" w:rsidRPr="00BE7370">
        <w:rPr>
          <w:noProof/>
        </w:rPr>
        <w:t>(Alvarez, Schrey &amp; Richards 2015; Diz &amp; Calvete 2016)</w:t>
      </w:r>
      <w:r w:rsidR="00C80BE2">
        <w:fldChar w:fldCharType="end"/>
      </w:r>
      <w:r w:rsidR="00C80BE2">
        <w:t>.</w:t>
      </w:r>
      <w:r w:rsidR="00C80BE2" w:rsidRPr="00C80BE2">
        <w:t xml:space="preserve"> </w:t>
      </w:r>
      <w:commentRangeStart w:id="1"/>
      <w:r w:rsidR="002A53D5">
        <w:t>Extent of</w:t>
      </w:r>
      <w:r w:rsidR="00C80BE2">
        <w:t xml:space="preserve"> </w:t>
      </w:r>
      <w:r w:rsidR="002A53D5">
        <w:t>protein expression</w:t>
      </w:r>
      <w:r w:rsidR="00C80BE2">
        <w:t xml:space="preserve"> determines an organism’s capacity to perform</w:t>
      </w:r>
      <w:r w:rsidR="001D70AB">
        <w:t xml:space="preserve"> biochemical</w:t>
      </w:r>
      <w:r w:rsidR="00C80BE2">
        <w:t xml:space="preserve"> </w:t>
      </w:r>
      <w:r w:rsidR="002A53D5">
        <w:t xml:space="preserve">functions where the rate at which work is done is </w:t>
      </w:r>
      <w:r w:rsidR="003B65DE">
        <w:t>a function of</w:t>
      </w:r>
      <w:r w:rsidR="002A53D5">
        <w:t xml:space="preserve"> the amount of protein doing the work</w:t>
      </w:r>
      <w:r w:rsidR="00614C20">
        <w:t xml:space="preserve"> (ref – Michaelis &amp; Menten?)</w:t>
      </w:r>
      <w:r w:rsidR="00BE7370">
        <w:t>.</w:t>
      </w:r>
      <w:commentRangeEnd w:id="1"/>
      <w:r w:rsidR="00E53611">
        <w:rPr>
          <w:rStyle w:val="CommentReference"/>
        </w:rPr>
        <w:commentReference w:id="1"/>
      </w:r>
      <w:r w:rsidR="00CF163C">
        <w:t xml:space="preserve"> In photosynthesis, for example, light energy captured by light harvesting proteins is used to catalyse carbon uptake from the atmosphere by enzymatic carboxylation. The rate at which </w:t>
      </w:r>
      <w:r w:rsidR="00DC2B0C">
        <w:t>plants</w:t>
      </w:r>
      <w:r w:rsidR="00CF163C">
        <w:t xml:space="preserve"> are able to perform this process </w:t>
      </w:r>
      <w:r w:rsidR="00DC2B0C">
        <w:t xml:space="preserve">depends directly on </w:t>
      </w:r>
      <w:r w:rsidR="00CF163C">
        <w:t>the abundance of photosynthetic proteins in their leaves</w:t>
      </w:r>
      <w:r w:rsidR="00614C20">
        <w:t xml:space="preserve"> </w:t>
      </w:r>
      <w:r w:rsidR="00E36AB6">
        <w:t>(Evans 1989?)</w:t>
      </w:r>
      <w:r w:rsidR="00CF163C">
        <w:t xml:space="preserve">. </w:t>
      </w:r>
      <w:r w:rsidR="00DC2B0C">
        <w:t>Transcript data is a relatively weak proxy for protein abundance, however</w:t>
      </w:r>
      <w:r w:rsidR="00F64E00">
        <w:t xml:space="preserve">, </w:t>
      </w:r>
      <w:r w:rsidR="002A53D5">
        <w:t>as</w:t>
      </w:r>
      <w:r w:rsidR="00F64E00">
        <w:t xml:space="preserve"> protein abundance </w:t>
      </w:r>
      <w:r w:rsidR="002A53D5">
        <w:t>is primarily</w:t>
      </w:r>
      <w:r w:rsidR="00F64E00">
        <w:t xml:space="preserve"> controlled at the level of translation </w:t>
      </w:r>
      <w:r w:rsidR="00F64E00">
        <w:fldChar w:fldCharType="begin" w:fldLock="1"/>
      </w:r>
      <w:r w:rsidR="003F3BD8">
        <w:instrText>ADDIN CSL_CITATION { "citationItems" : [ { "id" : "ITEM-1", "itemData" : { "DOI" : "10.1038/nature10098", "ISBN" : "1476-4687 (Electronic)0028-0836 (Linking)", "ISSN" : "0028-0836", "PMID" : "21593866", "author" : [ { "dropping-particle" : "", "family" : "Schwanhausser", "given" : "B", "non-dropping-particle" : "", "parse-names" : false, "suffix" : "" } ], "container-title" : "Nature", "id" : "ITEM-1", "issued" : { "date-parts" : [ [ "2011" ] ] }, "page" : "337-342", "title" : "Global quantification of mammalian gene expression control", "type" : "article-journal", "volume" : "473" }, "uris" : [ "http://www.mendeley.com/documents/?uuid=2010d327-1f87-4309-bae1-6426cff4f855" ] }, { "id" : "ITEM-2", "itemData" : { "DOI" : "10.1128/MCB.19.3.1720", "ISBN" : "0270-7306 (Print)\\r0270-7306 (Linking)", "ISSN" : "0270-7306", "PMID" : "10022859", "abstract" : "We have determined the relationship between mRNA and protein expression levels for selected genes expressed in the yeast 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 "author" : [ { "dropping-particle" : "", "family" : "Gygi", "given" : "S P", "non-dropping-particle" : "", "parse-names" : false, "suffix" : "" }, { "dropping-particle" : "", "family" : "Rochon", "given" : "Y", "non-dropping-particle" : "", "parse-names" : false, "suffix" : "" }, { "dropping-particle" : "", "family" : "Franza", "given" : "B R", "non-dropping-particle" : "", "parse-names" : false, "suffix" : "" }, { "dropping-particle" : "", "family" : "Aebersold", "given" : "R", "non-dropping-particle" : "", "parse-names" : false, "suffix" : "" } ], "container-title" : "Molecular and cellular biology", "id" : "ITEM-2", "issue" : "3", "issued" : { "date-parts" : [ [ "1999" ] ] }, "page" : "1720-1730", "title" : "Correlation between protein and mRNA abundance in yeast.", "type" : "article-journal", "volume" : "19" }, "uris" : [ "http://www.mendeley.com/documents/?uuid=cf57fdc6-bd05-456f-85eb-9300b2e74c77" ] } ], "mendeley" : { "formattedCitation" : "(Gygi &lt;i&gt;et al.&lt;/i&gt; 1999; Schwanhausser 2011)", "plainTextFormattedCitation" : "(Gygi et al. 1999; Schwanhausser 2011)", "previouslyFormattedCitation" : "(Gygi &lt;i&gt;et al.&lt;/i&gt; 1999; Schwanhausser 2011)" }, "properties" : { "noteIndex" : 0 }, "schema" : "https://github.com/citation-style-language/schema/raw/master/csl-citation.json" }</w:instrText>
      </w:r>
      <w:r w:rsidR="00F64E00">
        <w:fldChar w:fldCharType="separate"/>
      </w:r>
      <w:r w:rsidR="00520AA2" w:rsidRPr="00520AA2">
        <w:rPr>
          <w:noProof/>
        </w:rPr>
        <w:t xml:space="preserve">(Gygi </w:t>
      </w:r>
      <w:r w:rsidR="00520AA2" w:rsidRPr="00520AA2">
        <w:rPr>
          <w:i/>
          <w:noProof/>
        </w:rPr>
        <w:t>et al.</w:t>
      </w:r>
      <w:r w:rsidR="00520AA2" w:rsidRPr="00520AA2">
        <w:rPr>
          <w:noProof/>
        </w:rPr>
        <w:t xml:space="preserve"> 1999; Schwanhausser 2011)</w:t>
      </w:r>
      <w:r w:rsidR="00F64E00">
        <w:fldChar w:fldCharType="end"/>
      </w:r>
      <w:r w:rsidR="00F64E00">
        <w:t>.</w:t>
      </w:r>
      <w:r w:rsidR="002A53D5">
        <w:t xml:space="preserve"> As such, direct quantification of protein amounts using proteomics methods can provide better information </w:t>
      </w:r>
      <w:r w:rsidR="001D70AB">
        <w:t xml:space="preserve">about </w:t>
      </w:r>
      <w:r w:rsidR="002A53D5">
        <w:t>functional responses of organisms to their environment</w:t>
      </w:r>
      <w:r w:rsidR="001D70AB">
        <w:t xml:space="preserve"> </w:t>
      </w:r>
      <w:r w:rsidR="001D70AB">
        <w:fldChar w:fldCharType="begin" w:fldLock="1"/>
      </w:r>
      <w:r w:rsidR="00BE7370">
        <w:instrText>ADDIN CSL_CITATION { "citationItems" : [ { "id" : "ITEM-1", "itemData" : { "DOI" : "10.1016/j.jprot.2016.01.020", "ISSN" : "18767737", "author" : [ { "dropping-particle" : "", "family" : "Diz", "given" : "Angel P.", "non-dropping-particle" : "", "parse-names" : false, "suffix" : "" }, { "dropping-particle" : "", "family" : "Calvete", "given" : "Juan J.", "non-dropping-particle" : "", "parse-names" : false, "suffix" : "" } ], "container-title" : "Journal of Proteomics", "id" : "ITEM-1", "issued" : { "date-parts" : [ [ "2016" ] ] }, "page" : "1-3", "title" : "Ecological proteomics: Is the field ripe for integrating proteomics into evolutionary ecology research?", "type" : "article-journal", "volume" : "135" }, "uris" : [ "http://www.mendeley.com/documents/?uuid=4f868806-23a9-4b1b-977a-9d5b32664deb" ] } ], "mendeley" : { "formattedCitation" : "(Diz &amp; Calvete 2016)", "plainTextFormattedCitation" : "(Diz &amp; Calvete 2016)", "previouslyFormattedCitation" : "(Diz &amp; Calvete 2016)" }, "properties" : { "noteIndex" : 0 }, "schema" : "https://github.com/citation-style-language/schema/raw/master/csl-citation.json" }</w:instrText>
      </w:r>
      <w:r w:rsidR="001D70AB">
        <w:fldChar w:fldCharType="separate"/>
      </w:r>
      <w:r w:rsidR="001D70AB" w:rsidRPr="001D70AB">
        <w:rPr>
          <w:noProof/>
        </w:rPr>
        <w:t>(Diz &amp; Calvete 2016)</w:t>
      </w:r>
      <w:r w:rsidR="001D70AB">
        <w:fldChar w:fldCharType="end"/>
      </w:r>
      <w:r w:rsidR="002A53D5">
        <w:t xml:space="preserve">. </w:t>
      </w:r>
    </w:p>
    <w:p w14:paraId="3D9EACDE" w14:textId="3EB5CDCB" w:rsidR="007471F5" w:rsidRDefault="001D70AB" w:rsidP="007471F5">
      <w:commentRangeStart w:id="2"/>
      <w:r>
        <w:t>Proteomic applications in ecological and evolutionary research</w:t>
      </w:r>
      <w:commentRangeEnd w:id="2"/>
      <w:r w:rsidR="001F72E7">
        <w:rPr>
          <w:rStyle w:val="CommentReference"/>
        </w:rPr>
        <w:commentReference w:id="2"/>
      </w:r>
      <w:r>
        <w:t xml:space="preserve"> </w:t>
      </w:r>
      <w:r w:rsidR="00BE7370">
        <w:t xml:space="preserve">are increasingly being facilitated by the availability of genomic resources for non-model organisms </w:t>
      </w:r>
      <w:r w:rsidR="00BE7370">
        <w:fldChar w:fldCharType="begin" w:fldLock="1"/>
      </w:r>
      <w:r w:rsidR="00520AA2">
        <w:instrText>ADDIN CSL_CITATION { "citationItems" : [ { "id" : "ITEM-1", "itemData" : { "DOI" : "10.1016/j.jprot.2014.01.007", "ISBN" : "1874-3919", "ISSN" : "18767737", "PMID" : "24440519", "abstract" : "Previously, large-scale proteomics was possible only for organisms whose genomes were sequenced, meaning the most common model organisms. The use of next-generation sequencers is now changing the deal. With \"proteogenomics\", the use of experimental proteomics data to refine genome annotations, a higher integration of omics data is gaining ground. By extension, combining genomic and proteomic data is becoming routine in many research projects. \"Proteogenomic\"-flavored approaches are currently expanding, enabling the molecular studies of non-model organisms at an unprecedented depth. Today draft genomes can be obtained using next-generation sequencers in a rather straightforward way and at a reasonable cost for any organism. Unfinished genome sequences can be used to interpret tandem mass spectrometry proteomics data without the need for time-consuming genome annotation, and the use of RNA-seq to establish nucleotide sequences that are directly translated into protein sequences appears promising. There are, however, certain drawbacks that deserve further attention for RNA-seq to become more efficient. Here, we discuss the opportunities of working with non-model organisms, the proteomic methods that have been used until now, and the dramatic improvements proffered by proteogenomics. These put the distinction between model and non-model organisms in great danger, at least in terms of proteomics! Biological significance: Model organisms have been crucial for in-depth analysis of cellular and molecular processes of life. Focusing the efforts of thousands of researchers on the Escherichia coli bacterium, Saccharomyces cerevisiae yeast, Arabidopsis thaliana plant, Danio rerio fish and other models for which genetic manipulation was possible was certainly worthwhile in terms of fundamental and invaluable biological insights. Until recently, proteomics of non-model organisms was limited to tedious, homology-based techniques, but today draft genomes or RNA-seq data can be straightforwardly obtained using next-generation sequencers, allowing the establishment of a draft protein database for any organism. Thus, proteogenomics opens new perspectives for molecular studies of non-model organisms, although they are still difficult experimental organisms. This article is part of a Special Issue entitled: Proteomics of non-model organisms. \u00a9 2014 Elsevier B.V.", "author" : [ { "dropping-particle" : "", "family" : "Armengaud", "given" : "Jean", "non-dropping-particle" : "", "parse-names" : false, "suffix" : "" }, { "dropping-particle" : "", "family" : "Trapp", "given" : "Judith", "non-dropping-particle" : "", "parse-names" : false, "suffix" : "" }, { "dropping-particle" : "", "family" : "Pible", "given" : "Olivier", "non-dropping-particle" : "", "parse-names" : false, "suffix" : "" }, { "dropping-particle" : "", "family" : "Geffard", "given" : "Olivier", "non-dropping-particle" : "", "parse-names" : false, "suffix" : "" }, { "dropping-particle" : "", "family" : "Chaumot", "given" : "Arnaud", "non-dropping-particle" : "", "parse-names" : false, "suffix" : "" }, { "dropping-particle" : "", "family" : "Hartmann", "given" : "Erica M.", "non-dropping-particle" : "", "parse-names" : false, "suffix" : "" } ], "container-title" : "Journal of Proteomics", "id" : "ITEM-1", "issued" : { "date-parts" : [ [ "2014" ] ] }, "page" : "5-18", "publisher" : "Elsevier B.V.", "title" : "Non-model organisms, a species endangered by proteogenomics", "type" : "article-journal", "volume" : "105" }, "uris" : [ "http://www.mendeley.com/documents/?uuid=db4ab920-91e9-42ac-b93c-0cfba94c5d9c" ] }, { "id" : "ITEM-2", "itemData" : { "DOI" : "10.1016/j.jprot.2016.01.020", "ISSN" : "18767737", "author" : [ { "dropping-particle" : "", "family" : "Diz", "given" : "Angel P.", "non-dropping-particle" : "", "parse-names" : false, "suffix" : "" }, { "dropping-particle" : "", "family" : "Calvete", "given" : "Juan J.", "non-dropping-particle" : "", "parse-names" : false, "suffix" : "" } ], "container-title" : "Journal of Proteomics", "id" : "ITEM-2", "issued" : { "date-parts" : [ [ "2016" ] ] }, "page" : "1-3", "title" : "Ecological proteomics: Is the field ripe for integrating proteomics into evolutionary ecology research?", "type" : "article-journal", "volume" : "135" }, "uris" : [ "http://www.mendeley.com/documents/?uuid=4f868806-23a9-4b1b-977a-9d5b32664deb" ] }, { "id" : "ITEM-3", "itemData" : { "DOI" : "10.1016/j.jprot.2015.09.031", "ISBN" : "1876-7737 (Electronic)", "ISSN" : "18767737", "PMID" : "26453985", "abstract" : "Evolutionary ecologists are traditionally gene-focused, as genes propagate phenotypic traits across generations and mutations and recombination in the DNA generate genetic diversity required for evolutionary processes. As a consequence, the inheritance of changed DNA provides a molecular explanation for the functional changes associated with natural selection. A direct focus on proteins on the other hand, the actual molecular agents responsible for the expression of a phenotypic trait, receives far less interest from ecologists and evolutionary biologists. This is partially due to the central dogma of molecular biology that appears to define proteins as the 'dead-end of molecular information flow' as well as technical limitations in identifying and studying proteins and their diversity in the field and in many of the more exotic genera often favored in ecological studies. Here we provide an overview of a newly forming field of research that we refer to as 'Evolutionary Proteomics'. We point out that the origins of cellular function are related to the properties of polypeptide and RNA and their interactions with the environment, rather than DNA descent, and that the critical role of horizontal gene transfer in evolution is more about coopting new proteins to impact cellular processes than it is about modifying gene function. Furthermore, post-transcriptional and post-translational processes generate a remarkable diversity of mature proteins from a single gene, and the properties of these mature proteins can also influence inheritance through genetic and perhaps epigenetic mechanisms. The influence of post-transcriptional diversification on evolutionary processes could provide a novel mechanistic underpinning for elements of rapid, directed evolutionary changes and adaptations as observed for a variety of evolutionary processes. Modern state-of the art technologies based on mass spectrometry are now available to identify and quantify peptides, proteins, protein modifications and protein interactions of interest with high accuracy and assess protein diversity and function. Therefore, proteomic technologies can be viewed as providing evolutionary biologist with exciting novel opportunities to understand very early events in functional variation of cellular molecular machinery that are acting as part of evolutionary processes.", "author" : [ { "dropping-particle" : "", "family" : "Baer", "given" : "B.", "non-dropping-particle" : "", "parse-names" : false, "suffix" : "" }, { "dropping-particle" : "", "family" : "Millar", "given" : "A. H.", "non-dropping-particle" : "", "parse-names" : false, "suffix" : "" } ], "container-title" : "Journal of Proteomics", "id" : "ITEM-3", "issued" : { "date-parts" : [ [ "2016" ] ] }, "page" : "4-11", "publisher" : "Elsevier B.V.", "title" : "Proteomics in evolutionary ecology", "type" : "article-journal", "volume" : "135" }, "uris" : [ "http://www.mendeley.com/documents/?uuid=c38313c7-838b-4e59-a6a1-e1fed820931c" ] } ], "mendeley" : { "formattedCitation" : "(Armengaud &lt;i&gt;et al.&lt;/i&gt; 2014; Baer &amp; Millar 2016; Diz &amp; Calvete 2016)", "plainTextFormattedCitation" : "(Armengaud et al. 2014; Baer &amp; Millar 2016; Diz &amp; Calvete 2016)", "previouslyFormattedCitation" : "(Armengaud &lt;i&gt;et al.&lt;/i&gt; 2014; Baer &amp; Millar 2016; Diz &amp; Calvete 2016)" }, "properties" : { "noteIndex" : 0 }, "schema" : "https://github.com/citation-style-language/schema/raw/master/csl-citation.json" }</w:instrText>
      </w:r>
      <w:r w:rsidR="00BE7370">
        <w:fldChar w:fldCharType="separate"/>
      </w:r>
      <w:r w:rsidR="00BE7370" w:rsidRPr="00BE7370">
        <w:rPr>
          <w:noProof/>
        </w:rPr>
        <w:t xml:space="preserve">(Armengaud </w:t>
      </w:r>
      <w:r w:rsidR="00BE7370" w:rsidRPr="00BE7370">
        <w:rPr>
          <w:i/>
          <w:noProof/>
        </w:rPr>
        <w:t>et al.</w:t>
      </w:r>
      <w:r w:rsidR="00BE7370" w:rsidRPr="00BE7370">
        <w:rPr>
          <w:noProof/>
        </w:rPr>
        <w:t xml:space="preserve"> 2014; Baer &amp; Millar 2016; Diz &amp; Calvete 2016)</w:t>
      </w:r>
      <w:r w:rsidR="00BE7370">
        <w:fldChar w:fldCharType="end"/>
      </w:r>
      <w:r w:rsidR="00520AA2">
        <w:t xml:space="preserve">. </w:t>
      </w:r>
      <w:r w:rsidR="00614C20">
        <w:t>Comparative data on the</w:t>
      </w:r>
      <w:r w:rsidR="007471F5">
        <w:t xml:space="preserve"> abundances of</w:t>
      </w:r>
      <w:r w:rsidR="00531016">
        <w:t xml:space="preserve"> </w:t>
      </w:r>
      <w:r w:rsidR="007471F5">
        <w:t>proteins</w:t>
      </w:r>
      <w:r w:rsidR="00614C20">
        <w:t xml:space="preserve"> or groups of proteins</w:t>
      </w:r>
      <w:r w:rsidR="007471F5">
        <w:t xml:space="preserve"> </w:t>
      </w:r>
      <w:r w:rsidR="00531016">
        <w:t>which perform</w:t>
      </w:r>
      <w:r w:rsidR="007471F5">
        <w:t xml:space="preserve"> key </w:t>
      </w:r>
      <w:r w:rsidR="00614C20">
        <w:t>biochemical</w:t>
      </w:r>
      <w:r w:rsidR="007471F5">
        <w:t xml:space="preserve"> functions</w:t>
      </w:r>
      <w:r w:rsidR="00614C20">
        <w:t xml:space="preserve"> measured</w:t>
      </w:r>
      <w:r w:rsidR="007471F5">
        <w:t xml:space="preserve"> </w:t>
      </w:r>
      <w:r w:rsidR="003B7C0A">
        <w:t>under different</w:t>
      </w:r>
      <w:r w:rsidR="007471F5">
        <w:t xml:space="preserve"> environmental conditions </w:t>
      </w:r>
      <w:r w:rsidR="00614C20">
        <w:t>could provide</w:t>
      </w:r>
      <w:r w:rsidR="007471F5">
        <w:t xml:space="preserve"> </w:t>
      </w:r>
      <w:r w:rsidR="00DD03C0">
        <w:t>mechanistically explicit</w:t>
      </w:r>
      <w:r w:rsidR="00614C20">
        <w:t xml:space="preserve"> insight into organism-environmental relationships. </w:t>
      </w:r>
      <w:r w:rsidR="003B7C0A">
        <w:t>Comparative e</w:t>
      </w:r>
      <w:r w:rsidR="007471F5">
        <w:t xml:space="preserve">cological proteomics </w:t>
      </w:r>
      <w:r w:rsidR="003B7C0A">
        <w:t>would require</w:t>
      </w:r>
      <w:r w:rsidR="007471F5">
        <w:t xml:space="preserve"> rapid, scalable methods for absolute quantification of protein abundances in wild organisms. To date</w:t>
      </w:r>
      <w:r w:rsidR="003B7C0A">
        <w:t xml:space="preserve"> however</w:t>
      </w:r>
      <w:r w:rsidR="007C0DE2">
        <w:t xml:space="preserve">, </w:t>
      </w:r>
      <w:r w:rsidR="007471F5">
        <w:t>absolute quantification of plant proteins has proved to be challenging</w:t>
      </w:r>
      <w:r w:rsidR="007C0DE2">
        <w:t>:</w:t>
      </w:r>
      <w:r w:rsidR="007471F5">
        <w:t xml:space="preserve"> </w:t>
      </w:r>
      <w:r w:rsidR="007C0DE2">
        <w:t>proteins are difficult to extract from plant tissues and the required data-dependent mass spectrometric methods remain novel</w:t>
      </w:r>
      <w:r w:rsidR="00DD03C0">
        <w:t xml:space="preserve"> (refs from Steve)</w:t>
      </w:r>
      <w:r w:rsidR="007471F5">
        <w:t>.</w:t>
      </w:r>
    </w:p>
    <w:p w14:paraId="0B5A8BF4" w14:textId="77777777" w:rsidR="00C80BE2" w:rsidRPr="00C80BE2" w:rsidRDefault="00C80BE2" w:rsidP="00C80BE2">
      <w:pPr>
        <w:autoSpaceDE w:val="0"/>
        <w:autoSpaceDN w:val="0"/>
        <w:adjustRightInd w:val="0"/>
        <w:spacing w:after="0" w:line="240" w:lineRule="auto"/>
        <w:rPr>
          <w:rFonts w:ascii="AdvTT94c8263f.I" w:hAnsi="AdvTT94c8263f.I" w:cs="AdvTT94c8263f.I"/>
          <w:color w:val="000000"/>
          <w:sz w:val="16"/>
          <w:szCs w:val="16"/>
        </w:rPr>
      </w:pPr>
    </w:p>
    <w:p w14:paraId="2BB7D82C" w14:textId="77777777" w:rsidR="00852BD6" w:rsidRDefault="00852BD6" w:rsidP="00852BD6">
      <w:pPr>
        <w:pStyle w:val="ListParagraph"/>
        <w:numPr>
          <w:ilvl w:val="0"/>
          <w:numId w:val="1"/>
        </w:numPr>
      </w:pPr>
      <w:r>
        <w:t>A continental-scale field study of the molecular composition of leaves</w:t>
      </w:r>
    </w:p>
    <w:p w14:paraId="0207E8B6" w14:textId="77777777" w:rsidR="00B002C3" w:rsidRDefault="000F7608" w:rsidP="00B002C3">
      <w:r>
        <w:t xml:space="preserve">We have developed proteomics methods </w:t>
      </w:r>
      <w:r w:rsidR="002A2613">
        <w:t>which</w:t>
      </w:r>
      <w:r>
        <w:t xml:space="preserve"> allow comprehensive extraction of leaf proteins and absolute quantification of the top 2000-3000 most abundant proteins. This allows us to compare protein abundances between samples, which has been </w:t>
      </w:r>
      <w:r w:rsidR="002A2613">
        <w:t>demonstrated</w:t>
      </w:r>
      <w:r>
        <w:t xml:space="preserve"> in model organisms under controlled environments </w:t>
      </w:r>
      <w:r w:rsidR="002A2613">
        <w:t xml:space="preserve">(need refs from Steve) </w:t>
      </w:r>
      <w:r>
        <w:t xml:space="preserve">but not </w:t>
      </w:r>
      <w:r w:rsidR="00ED2945">
        <w:t>in</w:t>
      </w:r>
      <w:r>
        <w:t xml:space="preserve"> a large-scale, fully replicated ecological study in wild plants</w:t>
      </w:r>
      <w:r w:rsidR="002A2613">
        <w:t xml:space="preserve">. </w:t>
      </w:r>
    </w:p>
    <w:p w14:paraId="4213F398" w14:textId="5E0B719B" w:rsidR="00CF163C" w:rsidRDefault="002362DF" w:rsidP="00852BD6">
      <w:r>
        <w:t xml:space="preserve">Using this new technology, we have conducted (a/the first) continental-scale ecological proteomics </w:t>
      </w:r>
      <w:r w:rsidR="00DD03C0">
        <w:t>experiment</w:t>
      </w:r>
      <w:r>
        <w:t xml:space="preserve"> to characterise the influence of biogeographic and environmental controls on leaf protein expression. </w:t>
      </w:r>
      <w:r w:rsidR="00B002C3" w:rsidRPr="00B002C3">
        <w:t>We analysed 320 eucalypt leaves across 32 species sampled from Tasmania, New South Wales, and Queensland, spanning large gradients of mean annual precipitation and temperature (200-3200 mm and 5-27 °C)</w:t>
      </w:r>
      <w:r w:rsidR="0064256A">
        <w:t xml:space="preserve"> (Fig. 1)</w:t>
      </w:r>
      <w:r w:rsidR="00B002C3" w:rsidRPr="00B002C3">
        <w:t>.</w:t>
      </w:r>
    </w:p>
    <w:p w14:paraId="19B1842B" w14:textId="530A8111" w:rsidR="00852BD6" w:rsidRDefault="00852BD6" w:rsidP="00196936">
      <w:pPr>
        <w:pStyle w:val="ListParagraph"/>
        <w:numPr>
          <w:ilvl w:val="0"/>
          <w:numId w:val="1"/>
        </w:numPr>
      </w:pPr>
      <w:r>
        <w:t>How do leaves construct their photosynthetic apparatus in different environments?</w:t>
      </w:r>
    </w:p>
    <w:p w14:paraId="4A2812E1" w14:textId="306789F6" w:rsidR="00E67642" w:rsidRDefault="002A169A" w:rsidP="00E67642">
      <w:ins w:id="3" w:author="Mark Westoby" w:date="2017-03-28T15:23:00Z">
        <w:r>
          <w:t xml:space="preserve">Here we do not investigate </w:t>
        </w:r>
      </w:ins>
      <w:del w:id="4" w:author="Mark Westoby" w:date="2017-03-28T15:23:00Z">
        <w:r w:rsidR="00EE3975" w:rsidDel="002A169A">
          <w:delText>Given</w:delText>
        </w:r>
        <w:r w:rsidR="00E67642" w:rsidDel="002A169A">
          <w:delText xml:space="preserve"> </w:delText>
        </w:r>
      </w:del>
      <w:r w:rsidR="00EE3975">
        <w:t>the</w:t>
      </w:r>
      <w:r w:rsidR="0034166D">
        <w:t xml:space="preserve"> </w:t>
      </w:r>
      <w:del w:id="5" w:author="Mark Westoby" w:date="2017-03-28T15:21:00Z">
        <w:r w:rsidR="0034166D" w:rsidDel="002A169A">
          <w:delText xml:space="preserve">factorial </w:delText>
        </w:r>
      </w:del>
      <w:ins w:id="6" w:author="Mark Westoby" w:date="2017-03-28T15:21:00Z">
        <w:r>
          <w:t>very many</w:t>
        </w:r>
        <w:r>
          <w:t xml:space="preserve"> </w:t>
        </w:r>
      </w:ins>
      <w:r w:rsidR="00E67642">
        <w:t xml:space="preserve">possible </w:t>
      </w:r>
      <w:r w:rsidR="0034166D">
        <w:t xml:space="preserve">relationships between abundances of different protein </w:t>
      </w:r>
      <w:r w:rsidR="00AE07DB">
        <w:t xml:space="preserve">functional </w:t>
      </w:r>
      <w:r w:rsidR="0034166D">
        <w:t>categories and environmental</w:t>
      </w:r>
      <w:r w:rsidR="00E67642">
        <w:t xml:space="preserve"> </w:t>
      </w:r>
      <w:r w:rsidR="00AE07DB">
        <w:t>variables</w:t>
      </w:r>
      <w:ins w:id="7" w:author="Mark Westoby" w:date="2017-03-28T15:23:00Z">
        <w:r>
          <w:t>. Rather</w:t>
        </w:r>
      </w:ins>
      <w:r w:rsidR="00EE3975">
        <w:t xml:space="preserve">, we have </w:t>
      </w:r>
      <w:r w:rsidR="00E67642">
        <w:t>concentrate</w:t>
      </w:r>
      <w:r w:rsidR="004767D8">
        <w:t>d</w:t>
      </w:r>
      <w:r w:rsidR="00E67642">
        <w:t xml:space="preserve"> </w:t>
      </w:r>
      <w:del w:id="8" w:author="Mark Westoby" w:date="2017-03-28T15:24:00Z">
        <w:r w:rsidR="004767D8" w:rsidDel="002A169A">
          <w:delText xml:space="preserve">our </w:delText>
        </w:r>
      </w:del>
      <w:ins w:id="9" w:author="Mark Westoby" w:date="2017-03-28T15:24:00Z">
        <w:r>
          <w:t>this</w:t>
        </w:r>
        <w:r>
          <w:t xml:space="preserve"> </w:t>
        </w:r>
      </w:ins>
      <w:r w:rsidR="004767D8">
        <w:t xml:space="preserve">initial analysis </w:t>
      </w:r>
      <w:del w:id="10" w:author="Mark Westoby" w:date="2017-03-28T15:24:00Z">
        <w:r w:rsidR="004767D8" w:rsidDel="002A169A">
          <w:delText>of the resulting dataset</w:delText>
        </w:r>
        <w:r w:rsidR="00E67642" w:rsidDel="002A169A">
          <w:delText xml:space="preserve"> </w:delText>
        </w:r>
      </w:del>
      <w:r w:rsidR="00E67642">
        <w:t xml:space="preserve">on </w:t>
      </w:r>
      <w:r w:rsidR="00E67642" w:rsidRPr="00EE3975">
        <w:t>photosynthesis</w:t>
      </w:r>
      <w:r w:rsidR="00AE07DB">
        <w:t>,</w:t>
      </w:r>
      <w:r w:rsidR="00E67642">
        <w:t xml:space="preserve"> as it r</w:t>
      </w:r>
      <w:r w:rsidR="00931D2E">
        <w:t>epresents</w:t>
      </w:r>
      <w:r w:rsidR="00E36AB6">
        <w:t xml:space="preserve"> one of</w:t>
      </w:r>
      <w:r w:rsidR="00931D2E">
        <w:t xml:space="preserve"> the most</w:t>
      </w:r>
      <w:r w:rsidR="00E36AB6">
        <w:t xml:space="preserve"> important and</w:t>
      </w:r>
      <w:r w:rsidR="00931D2E">
        <w:t xml:space="preserve"> abundant set of biochemical reactions </w:t>
      </w:r>
      <w:r w:rsidR="00EE3975">
        <w:t>in the biosphere</w:t>
      </w:r>
      <w:r w:rsidR="00390290">
        <w:t xml:space="preserve"> </w:t>
      </w:r>
      <w:r w:rsidR="00390290">
        <w:fldChar w:fldCharType="begin" w:fldLock="1"/>
      </w:r>
      <w:r w:rsidR="00390290">
        <w:instrText>ADDIN CSL_CITATION { "citationItems" : [ { "id" : "ITEM-1", "itemData" : { "DOI" : "10.1016/S0968-0004(98)01186-4", "ISBN" : "0968-0004", "ISSN" : "0968-0004", "PMID" : "9581499", "abstract" : "The evolutionary developments that led to the ability of photosynthetic organisms to oxidize water to molecular oxygen are discussed. Two major changes from a more primitive non-oxygen-evolving reaction center are required: a charge-accumulating system and a reaction center pigment with a greater oxidizing potential. Intermediate stages are proposed in which hydrogen peroxide was oxidized by the reaction center, and an intermediate pigment, similar to chlorophyll d, was present.", "author" : [ { "dropping-particle" : "", "family" : "Blankenship", "given" : "R E", "non-dropping-particle" : "", "parse-names" : false, "suffix" : "" }, { "dropping-particle" : "", "family" : "Hartman", "given" : "H", "non-dropping-particle" : "", "parse-names" : false, "suffix" : "" } ], "container-title" : "Trends in Biochemical Sciences", "id" : "ITEM-1", "issue" : "1991", "issued" : { "date-parts" : [ [ "1998" ] ] }, "page" : "94-97", "title" : "The origin and evolution of oxygenic photosynthesis.", "type" : "article-journal", "volume" : "23" }, "uris" : [ "http://www.mendeley.com/documents/?uuid=44c03cc3-f9c7-44e1-802a-fcb3a288fbe2" ] }, { "id" : "ITEM-2", "itemData" : { "DOI" : "10.1111/nph.12197", "ISBN" : "0028-646X", "ISSN" : "0028646X", "PMID" : "23432200", "abstract" : "Ribulose bisphosphate carboxylase-oxygenase (Rubisco) is the core autotrophic carboxylase in all oxygenic photosynthetic organisms, and &gt; 99.5% of the inorganic carbon (C) assimilated in primary producers (chemolithotrophs as well as photolithotrophs) involves Rubisco (Raven, 2009). The global gross primary productivity of at least 100 Pmol CO 2 handled by Rubisco (Field et al., 1998; Raven, 2009) requires a very large global catalytic capacity and hence a large quantity of the enzyme, as a result of its low substrate-saturated specific catalytic rate on a protein mass basis, low CO 2 affinity and expression of oxygenase as well as carboxylase activities, with major constraints on how these properties can vary among Rubiscos (Losh et al., pp. 52\u201358 in this issue of New Phytologist). 'How can leaf Rubisco N values for vascular plants best be compared with whole organism (whole cell) Rubisco protein values for cyanobacteria and algae?' Ellis (1979) suggested that Rubisco was the most globally abundant protein in land biota, based on the enzyme from C 3 land plants. However, work on organisms with Rubiscos with different kinetics and CO 2 supply mechanisms, specifically CO 2 concen-trating mechanisms (CCMs), suggests that less Rubisco is needed in some organisms to catalyse a given rate of CO 2 assimilation. In this issue of New Phytologist, Losh et al. provide a very important data set which measures the Rubisco content in cultures of eight species of microalgae, and also in natural populations of marine phytoplankton. A very important finding is that the protein content of the algal cells, as a fraction of total cell protein, is only about a fifth of that in the leaves of C 3 plants, and is the minimum Rubisco content needed to support the observed maximum growth rate of the algae.", "author" : [ { "dropping-particle" : "", "family" : "Raven", "given" : "John A.", "non-dropping-particle" : "", "parse-names" : false, "suffix" : "" } ], "container-title" : "New Phytologist", "id" : "ITEM-2", "issue" : "1", "issued" : { "date-parts" : [ [ "2013" ] ] }, "page" : "1-3", "title" : "Rubisco: Still the most abundant protein of Earth?", "type" : "article-journal", "volume" : "198" }, "uris" : [ "http://www.mendeley.com/documents/?uuid=aea08cd5-147b-4e0d-a291-b388946f0413" ] } ], "mendeley" : { "formattedCitation" : "(Blankenship &amp; Hartman 1998; Raven 2013)", "plainTextFormattedCitation" : "(Blankenship &amp; Hartman 1998; Raven 2013)", "previouslyFormattedCitation" : "(Blankenship &amp; Hartman 1998; Raven 2013)" }, "properties" : { "noteIndex" : 0 }, "schema" : "https://github.com/citation-style-language/schema/raw/master/csl-citation.json" }</w:instrText>
      </w:r>
      <w:r w:rsidR="00390290">
        <w:fldChar w:fldCharType="separate"/>
      </w:r>
      <w:r w:rsidR="00390290" w:rsidRPr="00390290">
        <w:rPr>
          <w:noProof/>
        </w:rPr>
        <w:t>(Blankenship &amp; Hartman 1998; Raven 2013)</w:t>
      </w:r>
      <w:r w:rsidR="00390290">
        <w:fldChar w:fldCharType="end"/>
      </w:r>
      <w:r w:rsidR="00931D2E">
        <w:t xml:space="preserve">. </w:t>
      </w:r>
      <w:r w:rsidR="004767D8">
        <w:t>T</w:t>
      </w:r>
      <w:r w:rsidR="00B002C3" w:rsidRPr="00B002C3">
        <w:t xml:space="preserve">he 500 most </w:t>
      </w:r>
      <w:r w:rsidR="00B002C3" w:rsidRPr="00B002C3">
        <w:lastRenderedPageBreak/>
        <w:t xml:space="preserve">abundant </w:t>
      </w:r>
      <w:r w:rsidR="00962F86">
        <w:t>prot</w:t>
      </w:r>
      <w:r w:rsidR="00B002C3" w:rsidRPr="00B002C3">
        <w:t>eins account for &gt;90% total leaf pr</w:t>
      </w:r>
      <w:r w:rsidR="00B002C3">
        <w:t xml:space="preserve">otein by weight and </w:t>
      </w:r>
      <w:r w:rsidR="004767D8">
        <w:t>the majority</w:t>
      </w:r>
      <w:r w:rsidR="00B002C3">
        <w:t xml:space="preserve"> of these</w:t>
      </w:r>
      <w:r w:rsidR="00B002C3" w:rsidRPr="00B002C3">
        <w:t xml:space="preserve"> are involved in photosynthesis and photorespiration</w:t>
      </w:r>
      <w:r w:rsidR="00CF163C">
        <w:t xml:space="preserve"> (see Fig. X in </w:t>
      </w:r>
      <w:r w:rsidR="00CF163C" w:rsidRPr="00CF163C">
        <w:rPr>
          <w:i/>
        </w:rPr>
        <w:t>Methods</w:t>
      </w:r>
      <w:r w:rsidR="00CF163C">
        <w:t>)</w:t>
      </w:r>
      <w:r w:rsidR="00B002C3" w:rsidRPr="00B002C3">
        <w:t>.</w:t>
      </w:r>
    </w:p>
    <w:p w14:paraId="6E1DF348" w14:textId="059E3AD2" w:rsidR="00D52BDE" w:rsidRDefault="00D52BDE" w:rsidP="00E67642">
      <w:commentRangeStart w:id="11"/>
      <w:r>
        <w:t>Much of what is known about variation in photosynthetic capacity in wild plants is derived from measurements of leaf nitrogen content, on the basis that photosynthetic proteins comprise the largest pool of nitrogen in leaves (</w:t>
      </w:r>
      <w:r w:rsidR="00390290">
        <w:t>which ref?</w:t>
      </w:r>
      <w:r>
        <w:t xml:space="preserve">). A more nuanced understanding of how the photosynthetic apparatus is optimised under varying environmental conditions requires quantifying differential investment in its </w:t>
      </w:r>
      <w:r w:rsidR="00F048BD">
        <w:t>subcomponents</w:t>
      </w:r>
      <w:r>
        <w:t xml:space="preserve"> </w:t>
      </w:r>
      <w:r>
        <w:fldChar w:fldCharType="begin" w:fldLock="1"/>
      </w:r>
      <w:r>
        <w:instrText>ADDIN CSL_CITATION { "citationItems" : [ { "id" : "ITEM-1", "itemData" : { "DOI" : "10.1111/j.1365-3040.2007.01683.x", "ISBN" : "0140-7791", "ISSN" : "01407791", "PMID" : "17661747", "abstract" : "Plant canopies are characterized by dramatic gradients of light between\\ncanopy top and bottom, and interactions between light, temperature\\nand water vapour deficits. This review summarizes current knowledge\\nof potentials and limitations of acclimation of foliage photosynthetic\\ncapacity (Amax) and light-harvesting efficiency to complex environmental\\ngradients within the canopies. Acclimation of Amax to high light\\navailability involves accumulation of rate-limiting photosynthetic\\nproteins per unit leaf area as the result of increases in leaf thickness\\nin broad-leaved species and volume : total area ratio and mesophyll\\nthickness in species with complex geometry of leaf cross-section.\\nEnhancement of light-harvesting efficiency in low light occurs through\\nincreased chlorophyll production per unit dry mass, greater leaf\\narea per unit dry mass investment in leaves and shoot architectural\\nmodifications that improve leaf exposure and reduce within-shoot\\nshading. All these acclimation responses vary among species, resulting\\nin species-specific use efficiencies of low and high light. In fast-growing\\ncanopies and in evergreen species, where foliage developed and acclimated\\nto a certain light environment becomes shaded by newly developing\\nfoliage, leaf senescence, age-dependent changes in cell wall characteristics\\nand limited foliage re-acclimation capacity can constrain adjustment\\nof older leaves to modified light availabilities. The review further\\ndemonstrates that leaves in different canopy positions respond differently\\nto dynamic fluctuations in light availability and to multiple environmental\\nstresses. Foliage acclimated to high irradiance respond more plastically\\nto rapid changes in leaf light environment, and is more resistant\\nto co-occurring heat and water stress. However, in higher light,\\nco-occurring stresses can more strongly curb the efficiency of foliage\\nphotosynthetic machinery through reductions in internal diffusion\\nconductance to CO2. This review demonstrates strong foliage potential\\nfor acclimation to within-canopy environmental gradients, but also\\nhighlights complex constraints on acclimation and foliage functioning\\nresulting from light \u00d7 foliage age interactions, multiple environmental\\nstresses, dynamic light fluctuations and species-specific leaf and\\nshoot structural constraints.", "author" : [ { "dropping-particle" : "", "family" : "Niinemets", "given" : "\u00dclo", "non-dropping-particle" : "", "parse-names" : false, "suffix" : "" } ], "container-title" : "Plant, Cell and Environment", "id" : "ITEM-1", "issue" : "9", "issued" : { "date-parts" : [ [ "2007" ] ] }, "page" : "1052-1071", "title" : "Photosynthesis and resource distribution through plant canopies", "type" : "article", "volume" : "30" }, "uris" : [ "http://www.mendeley.com/documents/?uuid=9eabb6b8-12a8-4d48-890a-2e21ad3541e7" ] } ], "mendeley" : { "formattedCitation" : "(Niinemets 2007)", "plainTextFormattedCitation" : "(Niinemets 2007)", "previouslyFormattedCitation" : "(Niinemets 2007)" }, "properties" : { "noteIndex" : 0 }, "schema" : "https://github.com/citation-style-language/schema/raw/master/csl-citation.json" }</w:instrText>
      </w:r>
      <w:r>
        <w:fldChar w:fldCharType="separate"/>
      </w:r>
      <w:r w:rsidRPr="00D52BDE">
        <w:rPr>
          <w:noProof/>
        </w:rPr>
        <w:t>(Niinemets 2007)</w:t>
      </w:r>
      <w:r>
        <w:fldChar w:fldCharType="end"/>
      </w:r>
      <w:r>
        <w:t>.</w:t>
      </w:r>
      <w:commentRangeEnd w:id="11"/>
      <w:r w:rsidR="00096766">
        <w:rPr>
          <w:rStyle w:val="CommentReference"/>
        </w:rPr>
        <w:commentReference w:id="11"/>
      </w:r>
    </w:p>
    <w:p w14:paraId="2FD218D8" w14:textId="3D4D03CB" w:rsidR="00CF163C" w:rsidRDefault="003F3BD8" w:rsidP="00D52BDE">
      <w:r>
        <w:t xml:space="preserve">Mathematical models of photosynthesis describe two important processes in photosynthetic carbon assimilation: carboxylation of ribulose-1,6-bisphosphate (RuBP) by the enzyme Rubisco, and regeneration of RuBP using energetic products derived from the light reactions of photosynthesis </w:t>
      </w:r>
      <w:r>
        <w:fldChar w:fldCharType="begin" w:fldLock="1"/>
      </w:r>
      <w:r w:rsidR="00D52BDE">
        <w:instrText>ADDIN CSL_CITATION { "citationItems" : [ { "id" : "ITEM-1", "itemData" : { "DOI" : "10.1007/BF00386231", "ISBN" : "0032-0935", "ISSN" : "00320935", "PMID" : "12615544", "abstract" : "Various aspects of the biochemistry of photosynthetic carbon assimilation in C3 plants are integrated into a form compatible with studies of gas exchange in leaves. These aspects include the kinetic properties of ribulose bisphosphate carboxylase- oxygenase; the requirements of the photosynthetic carbon reduction and photorespiratory carbon oxida- tion cycles for reduced pyridine nucleotides; the de- pendence of electron transport on photon flux and the presence of a temperature dependent upper limit to electron transport. The measurements of gas ex- change with which the model outputs may be com- pared include those of the temperature and partial pressure of CO2(p(CO2) ) dependencies of quantum yield, the variation of compensation point with tem- perature and partial pressure of O2(p(O2)), the de- pendence of net CO 2 assimilation rate on p(CO2) and irradiance, and the influence of p(CO2) and ir- radiance on the temperature dependence of assimi- lation rate.", "author" : [ { "dropping-particle" : "", "family" : "Farquhar", "given" : "G. D.", "non-dropping-particle" : "", "parse-names" : false, "suffix" : "" }, { "dropping-particle" : "", "family" : "Caemmerer", "given" : "S.", "non-dropping-particle" : "von", "parse-names" : false, "suffix" : "" }, { "dropping-particle" : "", "family" : "Berry", "given" : "J. A.", "non-dropping-particle" : "", "parse-names" : false, "suffix" : "" } ], "container-title" : "Planta", "id" : "ITEM-1", "issue" : "1", "issued" : { "date-parts" : [ [ "1980" ] ] }, "page" : "78-90", "title" : "A biochemical model of photosynthetic CO2 assimilation in leaves of C3 species", "type" : "article-journal", "volume" : "149" }, "uris" : [ "http://www.mendeley.com/documents/?uuid=cbd99b59-8533-44d4-8cac-68f79dee1895" ] }, { "id" : "ITEM-2", "itemData" : { "DOI" : "10.1104/pp.125.1.42", "ISBN" : "0032-0889", "ISSN" : "0032-0889", "PMID" : "11154292", "abstract" : "42 Plant Physiology, January 2001, Vol. 125, pp. 42\u201345, www.plantphysiol.org \u00a9 2001 American Society of Plant Physiologists", "author" : [ { "dropping-particle" : "", "family" : "Farquhar", "given" : "G D", "non-dropping-particle" : "", "parse-names" : false, "suffix" : "" }, { "dropping-particle" : "", "family" : "Caemmerer S", "given" : "", "non-dropping-particle" : "von", "parse-names" : false, "suffix" : "" }, { "dropping-particle" : "", "family" : "Berry", "given" : "J A", "non-dropping-particle" : "", "parse-names" : false, "suffix" : "" } ], "container-title" : "Plant Physiology", "id" : "ITEM-2", "issue" : "1", "issued" : { "date-parts" : [ [ "2001" ] ] }, "page" : "42-45", "title" : "Models of photosynthesis", "type" : "article-journal", "volume" : "125" }, "uris" : [ "http://www.mendeley.com/documents/?uuid=ed063c78-b091-450f-919b-876eb1c8f549" ] } ], "mendeley" : { "formattedCitation" : "(Farquhar, von Caemmerer &amp; Berry 1980; Farquhar, von Caemmerer S &amp; Berry 2001)", "plainTextFormattedCitation" : "(Farquhar, von Caemmerer &amp; Berry 1980; Farquhar, von Caemmerer S &amp; Berry 2001)", "previouslyFormattedCitation" : "(Farquhar, von Caemmerer &amp; Berry 1980; Farquhar, von Caemmerer S &amp; Berry 2001)" }, "properties" : { "noteIndex" : 0 }, "schema" : "https://github.com/citation-style-language/schema/raw/master/csl-citation.json" }</w:instrText>
      </w:r>
      <w:r>
        <w:fldChar w:fldCharType="separate"/>
      </w:r>
      <w:r w:rsidRPr="003F3BD8">
        <w:rPr>
          <w:noProof/>
        </w:rPr>
        <w:t>(Farquhar, von Caemmerer &amp; Berry 1980; Farquhar, von Caemmerer S &amp; Berry 2001)</w:t>
      </w:r>
      <w:r>
        <w:fldChar w:fldCharType="end"/>
      </w:r>
      <w:r>
        <w:t xml:space="preserve">. </w:t>
      </w:r>
      <w:r w:rsidR="00FA313C">
        <w:t>Theoretically, e</w:t>
      </w:r>
      <w:r w:rsidR="00A61A9A">
        <w:t>ither of these processes can limit the rate of photosynthesis, depending on whether leaves are l</w:t>
      </w:r>
      <w:r w:rsidR="00FA313C">
        <w:t>ight or CO</w:t>
      </w:r>
      <w:r w:rsidR="00FA313C" w:rsidRPr="00FA313C">
        <w:rPr>
          <w:vertAlign w:val="subscript"/>
        </w:rPr>
        <w:t>2</w:t>
      </w:r>
      <w:r w:rsidR="00FA313C">
        <w:t xml:space="preserve"> limited. </w:t>
      </w:r>
      <w:r w:rsidR="00D52BDE">
        <w:t>According to the co</w:t>
      </w:r>
      <w:r w:rsidR="00B30F4F">
        <w:t>-</w:t>
      </w:r>
      <w:r w:rsidR="00D52BDE">
        <w:t>ordination hypothesis</w:t>
      </w:r>
      <w:r w:rsidR="00B30F4F">
        <w:t xml:space="preserve"> of </w:t>
      </w:r>
      <w:r w:rsidR="00390290">
        <w:t xml:space="preserve">C3 </w:t>
      </w:r>
      <w:r w:rsidR="00B30F4F">
        <w:t>photosynthetic acclimation</w:t>
      </w:r>
      <w:r w:rsidR="00A9770D">
        <w:t>,</w:t>
      </w:r>
      <w:r w:rsidR="00390290">
        <w:t xml:space="preserve"> </w:t>
      </w:r>
      <w:r w:rsidR="00D52BDE">
        <w:t>proportional allocation of protein resources to the light capturing photosystem complexes</w:t>
      </w:r>
      <w:r w:rsidR="00D52BDE" w:rsidRPr="003B7D49">
        <w:t xml:space="preserve"> and carbon fixing Calvin cycle enzymes</w:t>
      </w:r>
      <w:r w:rsidR="00D52BDE">
        <w:t xml:space="preserve"> should be optimised such that carboxylation and regeneration of RuBP are co-limiting in leaves under </w:t>
      </w:r>
      <w:r w:rsidR="00A9770D">
        <w:t>average daytime</w:t>
      </w:r>
      <w:r w:rsidR="00D52BDE">
        <w:t xml:space="preserve"> conditions</w:t>
      </w:r>
      <w:r w:rsidR="00604DAA">
        <w:t xml:space="preserve"> </w:t>
      </w:r>
      <w:r w:rsidR="00390290">
        <w:fldChar w:fldCharType="begin" w:fldLock="1"/>
      </w:r>
      <w:r w:rsidR="008A52AF">
        <w:instrText>ADDIN CSL_CITATION { "citationItems" : [ { "id" : "ITEM-1", "itemData" : { "DOI" : "10.1371/journal.pone.0038345", "ISBN" : "1932-6203", "ISSN" : "19326203", "PMID" : "22685562", "abstract" : "Photosynthetic capacity is one of the most sensitive parameters in vegetation models and its relationship to leaf nitrogen content links the carbon and nitrogen cycles. Process understanding for reliably predicting photosynthetic capacity is still missing. To advance this understanding we have tested across C(3) plant species the coordination hypothesis, which assumes nitrogen allocation to photosynthetic processes such that photosynthesis tends to be co-limited by ribulose-1,5-bisphosphate (RuBP) carboxylation and regeneration. The coordination hypothesis yields an analytical solution to predict photosynthetic capacity and calculate area-based leaf nitrogen content (N(a)). The resulting model linking leaf photosynthesis, stomata conductance and nitrogen investment provides testable hypotheses about the physiological regulation of these processes. Based on a dataset of 293 observations for 31 species grown under a range of environmental conditions, we confirm the coordination hypothesis: under mean environmental conditions experienced by leaves during the preceding month, RuBP carboxylation equals RuBP regeneration. We identify three key parameters for photosynthetic coordination: specific leaf area and two photosynthetic traits (k(3), which modulates N investment and is the ratio of RuBP carboxylation/oxygenation capacity (V(Cmax)) to leaf photosynthetic N content (N(pa)); and J(fac), which modulates photosynthesis for a given k(3) and is the ratio of RuBP regeneration capacity (J(max)) to V(Cmax)). With species-specific parameter values of SLA, k(3) and J(fac), our leaf photosynthesis coordination model accounts for 93% of the total variance in N(a) across species and environmental conditions. A calibration by plant functional type of k(3) and J(fac) still leads to accurate model prediction of N(a), while SLA calibration is essentially required at species level. Observed variations in k(3) and J(fac) are partly explained by environmental and phylogenetic constraints, while SLA variation is partly explained by phylogeny. These results open a new avenue for predicting photosynthetic capacity and leaf nitrogen content in vegetation models.", "author" : [ { "dropping-particle" : "", "family" : "Maire", "given" : "Vincent", "non-dropping-particle" : "", "parse-names" : false, "suffix" : "" }, { "dropping-particle" : "", "family" : "Martre", "given" : "Pierre", "non-dropping-particle" : "", "parse-names" : false, "suffix" : "" }, { "dropping-particle" : "", "family" : "Kattge", "given" : "Jens", "non-dropping-particle" : "", "parse-names" : false, "suffix" : "" }, { "dropping-particle" : "", "family" : "Gastal", "given" : "Fran??ois", "non-dropping-particle" : "", "parse-names" : false, "suffix" : "" }, { "dropping-particle" : "", "family" : "Esser", "given" : "Gerd", "non-dropping-particle" : "", "parse-names" : false, "suffix" : "" }, { "dropping-particle" : "", "family" : "Fontaine", "given" : "S??bastien", "non-dropping-particle" : "", "parse-names" : false, "suffix" : "" }, { "dropping-particle" : "", "family" : "Soussana", "given" : "Jean Fran??ois", "non-dropping-particle" : "", "parse-names" : false, "suffix" : "" } ], "container-title" : "PLoS ONE", "id" : "ITEM-1", "issue" : "6", "issued" : { "date-parts" : [ [ "2012" ] ] }, "note" : "NULL", "page" : "1-15", "title" : "The coordination of leaf photosynthesis links C and N fluxes in C3 plant species", "type" : "article-journal", "volume" : "7" }, "uris" : [ "http://www.mendeley.com/documents/?uuid=b4fdf29e-657e-4e24-8697-2f821f996fbb" ] }, { "id" : "ITEM-2", "itemData" : { "DOI" : "10.2307/2390165", "ISBN" : "0269-8463", "ISSN" : "0269-8463", "abstract" : "1. Net primary production (NPP) by terrestrial ecosystems appears to be proportional to absorbed photosynthetically active radiation (APAR) on a seasonal and annual basis. This observation has been used in `diagnostic' models that estimate NPP from remotely sensed vegetation indices. In `prognostic' process-based models carbon fluxes are more commonly integrated with respect to leaf area index assuming invariant leaf photosynthetic parameters. This approach does not lead to a proportional relationship between NPP and APAR. However, leaf nitrogen content and Rubisco activity are known to vary seasonally and with canopy position, and there is evidence that this variation takes place in such a way as to nearly optimize total canopy net photosynthesis. 2. Using standard formulations for the instantaneous response of leaf net photosynthesis to APAR, we show that the optimized canopy net photosynthesis is proportional to APAR. This theory leads to reasonable values for the maximum (unstressed) light-use efficiency of gross and net primary production of C3 plants at current ambient CO2, comparable with empirical estimates for agricultural crops and forest plantations. 3. By relating the standard formulations to the Collatz-Farquhar model of photosynthesis, we show that a range of observed physiological responses to temperature and CO2 can be understood as consequences of the optimization. These responses include the CO2 fertilization response and stomatal closure in C3 plants, the increase of leaf N concentration with decreasing growing season temperature, and the downward acclimation of leaf respiration and N content with increasing ambient CO2. The theory provides a way to integrate diverse experimental observations into a general framework for modelling terrestrial primary production.", "author" : [ { "dropping-particle" : "", "family" : "Haxeltine", "given" : "A", "non-dropping-particle" : "", "parse-names" : false, "suffix" : "" }, { "dropping-particle" : "", "family" : "Prentice", "given" : "I C", "non-dropping-particle" : "", "parse-names" : false, "suffix" : "" } ], "container-title" : "Functional Ecology", "id" : "ITEM-2", "issue" : "5", "issued" : { "date-parts" : [ [ "1996" ] ] }, "page" : "551-561", "title" : "A General Model for the Light-Use Efficiency of Primary Production", "type" : "article-journal", "volume" : "10" }, "uris" : [ "http://www.mendeley.com/documents/?uuid=03c1174d-8590-4e62-996a-6ab7b5952446" ] }, { "id" : "ITEM-3", "itemData" : { "author" : [ { "dropping-particle" : "", "family" : "Chen", "given" : "Jia-lin", "non-dropping-particle" : "", "parse-names" : false, "suffix" : "" }, { "dropping-particle" : "", "family" : "Reynolds", "given" : "James F", "non-dropping-particle" : "", "parse-names" : false, "suffix" : "" }, { "dropping-particle" : "", "family" : "Harley", "given" : "Peter C", "non-dropping-particle" : "", "parse-names" : false, "suffix" : "" }, { "dropping-particle" : "", "family" : "Tenhunen", "given" : "John D", "non-dropping-particle" : "", "parse-names" : false, "suffix" : "" } ], "container-title" : "Ecology", "id" : "ITEM-3", "issue" : "1", "issued" : { "date-parts" : [ [ "2009" ] ] }, "page" : "63-69", "title" : "Coordination Theory of Leaf Nitrogen Distribution in a Canopy", "type" : "article-journal", "volume" : "93" }, "uris" : [ "http://www.mendeley.com/documents/?uuid=9f85ea18-4294-40c3-b56a-a771ee82ad7d" ] } ], "mendeley" : { "formattedCitation" : "(Haxeltine &amp; Prentice 1996; Chen &lt;i&gt;et al.&lt;/i&gt; 2009; Maire &lt;i&gt;et al.&lt;/i&gt; 2012)", "plainTextFormattedCitation" : "(Haxeltine &amp; Prentice 1996; Chen et al. 2009; Maire et al. 2012)", "previouslyFormattedCitation" : "(Haxeltine &amp; Prentice 1996; Chen &lt;i&gt;et al.&lt;/i&gt; 2009; Maire &lt;i&gt;et al.&lt;/i&gt; 2012)" }, "properties" : { "noteIndex" : 0 }, "schema" : "https://github.com/citation-style-language/schema/raw/master/csl-citation.json" }</w:instrText>
      </w:r>
      <w:r w:rsidR="00390290">
        <w:fldChar w:fldCharType="separate"/>
      </w:r>
      <w:r w:rsidR="00383B72" w:rsidRPr="00383B72">
        <w:rPr>
          <w:noProof/>
        </w:rPr>
        <w:t xml:space="preserve">(Haxeltine &amp; Prentice 1996; Chen </w:t>
      </w:r>
      <w:r w:rsidR="00383B72" w:rsidRPr="00383B72">
        <w:rPr>
          <w:i/>
          <w:noProof/>
        </w:rPr>
        <w:t>et al.</w:t>
      </w:r>
      <w:r w:rsidR="00383B72" w:rsidRPr="00383B72">
        <w:rPr>
          <w:noProof/>
        </w:rPr>
        <w:t xml:space="preserve"> 2009; Maire </w:t>
      </w:r>
      <w:r w:rsidR="00383B72" w:rsidRPr="00383B72">
        <w:rPr>
          <w:i/>
          <w:noProof/>
        </w:rPr>
        <w:t>et al.</w:t>
      </w:r>
      <w:r w:rsidR="00383B72" w:rsidRPr="00383B72">
        <w:rPr>
          <w:noProof/>
        </w:rPr>
        <w:t xml:space="preserve"> 2012)</w:t>
      </w:r>
      <w:r w:rsidR="00390290">
        <w:fldChar w:fldCharType="end"/>
      </w:r>
      <w:r w:rsidR="00D52BDE">
        <w:t xml:space="preserve">. </w:t>
      </w:r>
      <w:r w:rsidR="00CF163C">
        <w:t xml:space="preserve">Previously, leaf chlorophyll content expressed in nitrogen equivalents has been used as a proxy for investment in light capturing machinery </w:t>
      </w:r>
      <w:r w:rsidR="00CF163C">
        <w:fldChar w:fldCharType="begin" w:fldLock="1"/>
      </w:r>
      <w:r w:rsidR="00390290">
        <w:instrText>ADDIN CSL_CITATION { "citationItems" : [ { "id" : "ITEM-1", "itemData" : { "DOI" : "10.1046/j.1365-3040.1997.d01-133.x", "ISBN" : "0140-7791", "ISSN" : "0140-7791", "PMID" : "3150", "abstract" : "A process-based leaf gas exchange model for C3 plants was developed which specifically describes the effects observed along light gradients of shifting nitrogen investment in carboxylation and bioenergetics and modified leaf thick- ness due to altered stacking of photosynthetic units. The model was parametrized for the late-successional, shade- tolerant deciduous species Acer saccharum Marsh. The specific activity of ribulose-1,5-bisphosphate carboxylase (Rubisco) and the maximum photosynthetic electron transport rate per unit cytochrome f (cyt f) were used as indices that vary proportionally with nitrogen investment in the capacities for carboxylation and electron transport. Rubisco and cyt f per unit leaf area are related in the model to leaf dry mass per area (MA), leaf nitrogen content per unit leaf dry mass (Nm), and partitioning coefficients for leaf nitrogen in Rubisco (PR) and in bioenergetics (PB). These partitioning coefficients are estimated from charac- teristic response curves of photosynthesis along with infor- mation on leaf structure and composition. While PR and PB determine the light-saturated value of photosynthesis, the fraction of leaf nitrogen in thylakoid light-harvesting components (PL) and the ratio of leaf chlorophyll to leaf nitrogen invested in light harvesting (CB), which is depen- dent on thylakoid stoichiometry, determine the initial pho- tosynthetic light utilization efficiency in the model. Carbon loss due to mitochondrial respiration, which also changes along light gradients, was considered to vary in proportion with carboxylation capacity. Key model parameters \u2013 Nm, PR, PB, PL, CB and stomatal sensitivity with respect to changes in net photosynthesis (Gf) \u2013 were examined as a function of MA, which is linearly related to irradiance during growth of the leaves. The results of the analysis applied to A. saccharum indicate that PB and PR increase, and Gf, PL and CB decrease with increasing MA. As a result of these effects of irradiance on nitrogen parti- tioning, the slope of the light-saturated net photosynthesis rate per unit leaf dry mass (Am max) versus Nm relationship increased with increasing growth irradiance in mid-sea- son. Furthermore, the nitrogen partitioning coefficients as *Correspondence and present address: \u00dclo Niinemets, Institute of Ecology, Estonian Academy of Sciences, Riia 181, EE-2400 Tartu, Estonia. well as the slopes of Am max versus Nm were independent of season, except during development of the le\u2026", "author" : [ { "dropping-particle" : "", "family" : "Niinemets", "given" : "U.", "non-dropping-particle" : "", "parse-names" : false, "suffix" : "" }, { "dropping-particle" : "", "family" : "Tenhunen", "given" : "J. D.", "non-dropping-particle" : "", "parse-names" : false, "suffix" : "" } ], "container-title" : "Plant, Cell and Environment", "id" : "ITEM-1", "issue" : "7", "issued" : { "date-parts" : [ [ "1997" ] ] }, "page" : "845-866", "title" : "A model separating leaf structural and physiological effects on carbon gain along light gradients for the shade-tolerant species Acer saccharum", "type" : "article-journal", "volume" : "20" }, "uris" : [ "http://www.mendeley.com/documents/?uuid=cd64265b-cc0f-4287-8d83-dcd76be3dee0" ] } ], "mendeley" : { "formattedCitation" : "(Niinemets &amp; Tenhunen 1997)", "plainTextFormattedCitation" : "(Niinemets &amp; Tenhunen 1997)", "previouslyFormattedCitation" : "(Niinemets &amp; Tenhunen 1997)" }, "properties" : { "noteIndex" : 0 }, "schema" : "https://github.com/citation-style-language/schema/raw/master/csl-citation.json" }</w:instrText>
      </w:r>
      <w:r w:rsidR="00CF163C">
        <w:fldChar w:fldCharType="separate"/>
      </w:r>
      <w:r w:rsidR="00CF163C" w:rsidRPr="00D52BDE">
        <w:rPr>
          <w:noProof/>
        </w:rPr>
        <w:t>(Niinemets &amp; Tenhunen 1997)</w:t>
      </w:r>
      <w:r w:rsidR="00CF163C">
        <w:fldChar w:fldCharType="end"/>
      </w:r>
      <w:r w:rsidR="00CF163C">
        <w:t xml:space="preserve">, while </w:t>
      </w:r>
      <w:commentRangeStart w:id="12"/>
      <w:r w:rsidR="00CF163C">
        <w:t>Rubisco abundance has typically been estimated using gas exchange methods to estimate rates of carboxylation (</w:t>
      </w:r>
      <w:r w:rsidR="002F2616">
        <w:t>ref</w:t>
      </w:r>
      <w:r w:rsidR="00CF163C">
        <w:t>)</w:t>
      </w:r>
      <w:commentRangeEnd w:id="12"/>
      <w:r w:rsidR="004161B0">
        <w:rPr>
          <w:rStyle w:val="CommentReference"/>
        </w:rPr>
        <w:commentReference w:id="12"/>
      </w:r>
      <w:r w:rsidR="00CF163C">
        <w:t xml:space="preserve">. </w:t>
      </w:r>
      <w:r w:rsidR="00A71911">
        <w:t xml:space="preserve">Our </w:t>
      </w:r>
      <w:r w:rsidR="00F048BD">
        <w:t>leaf protein abundance</w:t>
      </w:r>
      <w:r w:rsidR="00A71911">
        <w:t xml:space="preserve"> dataset provides the opportunity to directly test hypotheses about molecular adaptation of the photosynthetic apparatus to environmental conditions.</w:t>
      </w:r>
      <w:r w:rsidR="00F048BD">
        <w:t xml:space="preserve"> </w:t>
      </w:r>
    </w:p>
    <w:p w14:paraId="0829A2C1" w14:textId="4079650E" w:rsidR="003B7E79" w:rsidRDefault="001261A3" w:rsidP="00D52BDE">
      <w:r>
        <w:t xml:space="preserve">Following co-ordination theory, </w:t>
      </w:r>
      <w:commentRangeStart w:id="13"/>
      <w:r>
        <w:t>we derived</w:t>
      </w:r>
      <w:commentRangeEnd w:id="13"/>
      <w:r w:rsidR="001E6178">
        <w:rPr>
          <w:rStyle w:val="CommentReference"/>
        </w:rPr>
        <w:commentReference w:id="13"/>
      </w:r>
      <w:r>
        <w:t xml:space="preserve"> </w:t>
      </w:r>
      <w:r w:rsidR="003B7E79">
        <w:t xml:space="preserve">a set of </w:t>
      </w:r>
      <w:r w:rsidR="00EB7659">
        <w:t>predictions</w:t>
      </w:r>
      <w:r w:rsidR="003B7E79">
        <w:t xml:space="preserve"> about differential investment in light capture and carbon assimilation along gradients of temperature, </w:t>
      </w:r>
      <w:r w:rsidR="00175D01">
        <w:t>precipitation</w:t>
      </w:r>
      <w:r w:rsidR="003B7E79">
        <w:t xml:space="preserve"> and </w:t>
      </w:r>
      <w:r w:rsidR="00175D01">
        <w:t>light availability</w:t>
      </w:r>
      <w:r w:rsidR="003B7E79">
        <w:t xml:space="preserve"> (see Fig. </w:t>
      </w:r>
      <w:r w:rsidR="0090116B">
        <w:t>1b</w:t>
      </w:r>
      <w:r w:rsidR="003B7E79">
        <w:t>)</w:t>
      </w:r>
      <w:r>
        <w:t>:</w:t>
      </w:r>
    </w:p>
    <w:p w14:paraId="3EB9929F" w14:textId="7F52A503" w:rsidR="00EB7659" w:rsidRDefault="003B7C0A" w:rsidP="00EB7659">
      <w:pPr>
        <w:pStyle w:val="ListParagraph"/>
        <w:numPr>
          <w:ilvl w:val="0"/>
          <w:numId w:val="6"/>
        </w:numPr>
      </w:pPr>
      <w:r>
        <w:t>I</w:t>
      </w:r>
      <w:r w:rsidR="00175D01" w:rsidRPr="003B7C0A">
        <w:t>nvestment in</w:t>
      </w:r>
      <w:r w:rsidR="00175D01">
        <w:t xml:space="preserve"> </w:t>
      </w:r>
      <w:commentRangeStart w:id="14"/>
      <w:r w:rsidR="008A52AF">
        <w:t xml:space="preserve">both </w:t>
      </w:r>
      <w:r w:rsidR="00175D01">
        <w:t xml:space="preserve">Calvin cycle enzymes </w:t>
      </w:r>
      <w:r w:rsidR="008A52AF">
        <w:t xml:space="preserve">and photosystems </w:t>
      </w:r>
      <w:r>
        <w:t>should</w:t>
      </w:r>
      <w:r w:rsidR="00175D01">
        <w:t xml:space="preserve"> increase towards colder environments, to </w:t>
      </w:r>
      <w:r w:rsidR="004A7F30">
        <w:t>make up</w:t>
      </w:r>
      <w:r w:rsidR="00175D01">
        <w:t xml:space="preserve"> </w:t>
      </w:r>
      <w:r w:rsidR="008A52AF">
        <w:t xml:space="preserve">for the </w:t>
      </w:r>
      <w:r w:rsidR="00031230">
        <w:t xml:space="preserve">associated </w:t>
      </w:r>
      <w:r w:rsidR="008A52AF">
        <w:t xml:space="preserve">thermodynamic reduction of biochemical reaction rates </w:t>
      </w:r>
      <w:r w:rsidR="008A52AF">
        <w:fldChar w:fldCharType="begin" w:fldLock="1"/>
      </w:r>
      <w:r w:rsidR="00A9770D">
        <w:instrText>ADDIN CSL_CITATION { "citationItems" : [ { "id" : "ITEM-1", "itemData" : { "DOI" : "10.1093/jxb/erj049", "ISSN" : "00220957", "PMID" : "16364948", "abstract" : "Growth temperature alters temperature dependence of the photosynthetic rate (temperature acclimation). In many species, the optimal temperature that maximizes the photosynthetic rate increases with increasing growth temperature. In this minireview, mechanisms involved in changes in the photosynthesis-temperature curve are discussed. Based on the biochemical model of photosynthesis, change in the photosynthesis-temperature curve is attributable to four factors: intercellular CO2 concentration, activation energy of the maximum rate of RuBP (ribulose-1,5-bisphosphate) carboxylation (Vc max), activation energy of the rate of RuBP regeneration (Jmax), and the ratio of Jmax to Vc max. In the survey, every species increased the activation energy of Vc max with increasing growth temperature. Other factors changed with growth temperature, but their responses were different among species. Among these factors, activation energy of Vc max may be the most important for the shift of optimal temperature of photosynthesis at ambient CO2 concentrations. Physiological and biochemical causes for the change in these parameters are discussed.", "author" : [ { "dropping-particle" : "", "family" : "Hikosaka", "given" : "Kouki", "non-dropping-particle" : "", "parse-names" : false, "suffix" : "" }, { "dropping-particle" : "", "family" : "Ishikawa", "given" : "Kazumasa", "non-dropping-particle" : "", "parse-names" : false, "suffix" : "" }, { "dropping-particle" : "", "family" : "Borjigidai", "given" : "Almaz", "non-dropping-particle" : "", "parse-names" : false, "suffix" : "" }, { "dropping-particle" : "", "family" : "Muller", "given" : "Onno", "non-dropping-particle" : "", "parse-names" : false, "suffix" : "" }, { "dropping-particle" : "", "family" : "Onoda", "given" : "Yusuke", "non-dropping-particle" : "", "parse-names" : false, "suffix" : "" } ], "container-title" : "Journal of Experimental Botany", "id" : "ITEM-1", "issue" : "2 SPEC. ISS.", "issued" : { "date-parts" : [ [ "2006" ] ] }, "page" : "291-302", "title" : "Temperature acclimation of photosynthesis: mechanisms involved in the changes in temperature dependence of photosynthetic rate", "type" : "article-journal", "volume" : "57" }, "uris" : [ "http://www.mendeley.com/documents/?uuid=5700c88f-c6ed-44e7-86fe-0b5274d941d9" ] } ], "mendeley" : { "formattedCitation" : "(Hikosaka &lt;i&gt;et al.&lt;/i&gt; 2006)", "plainTextFormattedCitation" : "(Hikosaka et al. 2006)", "previouslyFormattedCitation" : "(Hikosaka &lt;i&gt;et al.&lt;/i&gt; 2006)" }, "properties" : { "noteIndex" : 0 }, "schema" : "https://github.com/citation-style-language/schema/raw/master/csl-citation.json" }</w:instrText>
      </w:r>
      <w:r w:rsidR="008A52AF">
        <w:fldChar w:fldCharType="separate"/>
      </w:r>
      <w:r w:rsidR="008A52AF" w:rsidRPr="008A52AF">
        <w:rPr>
          <w:noProof/>
        </w:rPr>
        <w:t xml:space="preserve">(Hikosaka </w:t>
      </w:r>
      <w:r w:rsidR="008A52AF" w:rsidRPr="008A52AF">
        <w:rPr>
          <w:i/>
          <w:noProof/>
        </w:rPr>
        <w:t>et al.</w:t>
      </w:r>
      <w:r w:rsidR="008A52AF" w:rsidRPr="008A52AF">
        <w:rPr>
          <w:noProof/>
        </w:rPr>
        <w:t xml:space="preserve"> 2006)</w:t>
      </w:r>
      <w:r w:rsidR="008A52AF">
        <w:fldChar w:fldCharType="end"/>
      </w:r>
      <w:r w:rsidR="008A52AF">
        <w:t>.</w:t>
      </w:r>
      <w:commentRangeEnd w:id="14"/>
      <w:r w:rsidR="00E8484E">
        <w:rPr>
          <w:rStyle w:val="CommentReference"/>
        </w:rPr>
        <w:commentReference w:id="14"/>
      </w:r>
    </w:p>
    <w:p w14:paraId="148EC40E" w14:textId="6E20D4BD" w:rsidR="00EB7659" w:rsidRDefault="003B7C0A" w:rsidP="00EB7659">
      <w:pPr>
        <w:pStyle w:val="ListParagraph"/>
        <w:numPr>
          <w:ilvl w:val="0"/>
          <w:numId w:val="6"/>
        </w:numPr>
      </w:pPr>
      <w:r>
        <w:t>I</w:t>
      </w:r>
      <w:r w:rsidR="00175D01" w:rsidRPr="00175D01">
        <w:t xml:space="preserve">nvestment in Calvin cycle enzymes </w:t>
      </w:r>
      <w:r>
        <w:t>should</w:t>
      </w:r>
      <w:r w:rsidR="00175D01" w:rsidRPr="00175D01">
        <w:t xml:space="preserve"> be greater </w:t>
      </w:r>
      <w:r w:rsidR="00EB7659">
        <w:t>at drier sites</w:t>
      </w:r>
      <w:ins w:id="15" w:author="Mark Westoby" w:date="2017-03-28T17:07:00Z">
        <w:r w:rsidR="00CD6841">
          <w:t xml:space="preserve">. </w:t>
        </w:r>
        <w:commentRangeStart w:id="16"/>
        <w:r w:rsidR="00CD6841">
          <w:t xml:space="preserve">By </w:t>
        </w:r>
      </w:ins>
      <w:del w:id="17" w:author="Mark Westoby" w:date="2017-03-28T17:07:00Z">
        <w:r w:rsidR="00175D01" w:rsidRPr="00175D01" w:rsidDel="00CD6841">
          <w:delText xml:space="preserve">, to </w:delText>
        </w:r>
      </w:del>
      <w:r w:rsidR="00175D01" w:rsidRPr="00175D01">
        <w:t>effect</w:t>
      </w:r>
      <w:ins w:id="18" w:author="Mark Westoby" w:date="2017-03-28T17:07:00Z">
        <w:r w:rsidR="00CD6841">
          <w:t>ing</w:t>
        </w:r>
      </w:ins>
      <w:r w:rsidR="00175D01" w:rsidRPr="00175D01">
        <w:t xml:space="preserve"> greater </w:t>
      </w:r>
      <w:r w:rsidR="00175D01">
        <w:t>internal CO</w:t>
      </w:r>
      <w:r w:rsidR="00175D01" w:rsidRPr="00EB7659">
        <w:rPr>
          <w:vertAlign w:val="subscript"/>
        </w:rPr>
        <w:t>2</w:t>
      </w:r>
      <w:r w:rsidR="00175D01" w:rsidRPr="00175D01">
        <w:t xml:space="preserve"> drawdown</w:t>
      </w:r>
      <w:ins w:id="19" w:author="Mark Westoby" w:date="2017-03-28T17:08:00Z">
        <w:r w:rsidR="00CD6841">
          <w:t xml:space="preserve">, rate of CO2 uptake can be maintained </w:t>
        </w:r>
      </w:ins>
      <w:del w:id="20" w:author="Mark Westoby" w:date="2017-03-28T17:08:00Z">
        <w:r w:rsidR="00175D01" w:rsidRPr="00175D01" w:rsidDel="00CD6841">
          <w:delText xml:space="preserve"> </w:delText>
        </w:r>
      </w:del>
      <w:r w:rsidR="00175D01" w:rsidRPr="00175D01">
        <w:t xml:space="preserve">at </w:t>
      </w:r>
      <w:r w:rsidR="004A7F30">
        <w:t>low</w:t>
      </w:r>
      <w:ins w:id="21" w:author="Mark Westoby" w:date="2017-03-28T17:08:00Z">
        <w:r w:rsidR="00CD6841">
          <w:t>er</w:t>
        </w:r>
      </w:ins>
      <w:r w:rsidR="004A7F30">
        <w:t xml:space="preserve"> stomatal conductance</w:t>
      </w:r>
      <w:del w:id="22" w:author="Mark Westoby" w:date="2017-03-28T17:08:00Z">
        <w:r w:rsidR="004A7F30" w:rsidDel="00CD6841">
          <w:delText xml:space="preserve">; </w:delText>
        </w:r>
        <w:r w:rsidDel="00CD6841">
          <w:delText>i.e.</w:delText>
        </w:r>
        <w:r w:rsidR="004A7F30" w:rsidDel="00CD6841">
          <w:delText xml:space="preserve"> to</w:delText>
        </w:r>
      </w:del>
      <w:ins w:id="23" w:author="Mark Westoby" w:date="2017-03-28T17:08:00Z">
        <w:r w:rsidR="00CD6841">
          <w:t>,</w:t>
        </w:r>
      </w:ins>
      <w:r w:rsidR="004A7F30">
        <w:t xml:space="preserve"> </w:t>
      </w:r>
      <w:del w:id="24" w:author="Mark Westoby" w:date="2017-03-28T17:08:00Z">
        <w:r w:rsidR="004A7F30" w:rsidDel="00CD6841">
          <w:delText xml:space="preserve">reduce </w:delText>
        </w:r>
      </w:del>
      <w:ins w:id="25" w:author="Mark Westoby" w:date="2017-03-28T17:08:00Z">
        <w:r w:rsidR="00CD6841">
          <w:t>reduc</w:t>
        </w:r>
        <w:r w:rsidR="00CD6841">
          <w:t>ing</w:t>
        </w:r>
        <w:r w:rsidR="00CD6841">
          <w:t xml:space="preserve"> </w:t>
        </w:r>
      </w:ins>
      <w:r w:rsidR="004A7F30">
        <w:t xml:space="preserve">the water cost of photosynthesis for </w:t>
      </w:r>
      <w:r w:rsidR="00EB7659">
        <w:t xml:space="preserve">dryland </w:t>
      </w:r>
      <w:r w:rsidR="004A7F30">
        <w:t>plants</w:t>
      </w:r>
      <w:r w:rsidR="00A9770D">
        <w:t xml:space="preserve"> </w:t>
      </w:r>
      <w:r w:rsidR="00A9770D">
        <w:fldChar w:fldCharType="begin" w:fldLock="1"/>
      </w:r>
      <w:r w:rsidR="00AB105A">
        <w:instrText>ADDIN CSL_CITATION { "citationItems" : [ { "id" : "ITEM-1", "itemData" : { "DOI" : "10.1111/j.1466-822x.2005.00172.x", "ISBN" : "1466-822X(print); 1466-8328(electronic)", "ISSN" : "1466822X", "abstract" : "Aim Our aim was to quantify climatic influences on key leaf traits and relationships at the global scale. This knowledge provides insight into how plants have adapted to different environmental pressures, and will lead to better calibration of future vegetation-climate models. Location The data set represents vegetation from 175 sites around the world. Methods For more than 2500 vascular plant species, we compiled data on leaf mass per area (LMA), leaf life span (LL), nitrogen concentration (N(mass)) and photosynthetic capacity (A(mass)). Site climate was described with several standard indices. Correlation and regression analyses were used for quantifying relationships between single leaf traits and climate. Standardized major axis (SMA) analyses were used for assessing the effect of climate on bivariate relationships between leaf traits. Principal components analysis (PCA) was used to summarize multidimensional trait variation. Results At hotter, drier and higher irradiance sites, (1) mean LMA and leaf N per area were higher; (2) average LL was shorter at a given LMA, or the increase in LL was less for a given increase in LMA (LL-LMA relationships became less positive); and (3) A(mass) was lower at a given N(mass), or the increase in A(mass) was less for a given increase in N(mass). Considering all traits simultaneously, 18% of variation along the principal multivariate trait axis was explained by climate. Main conclusions Trait-shifts with climate were of sufficient magnitude to have major implications for plant dry mass and nutrient economics, and represent substantial selective pressures associated with adaptation to different climatic regimes.", "author" : [ { "dropping-particle" : "", "family" : "Wright", "given" : "Ian J.", "non-dropping-particle" : "", "parse-names" : false, "suffix" : "" }, { "dropping-particle" : "", "family" : "Reich", "given" : "Peter B.", "non-dropping-particle" : "", "parse-names" : false, "suffix" : "" }, { "dropping-particle" : "", "family" : "Cornelissen", "given" : "Johannes H C", "non-dropping-particle" : "", "parse-names" : false, "suffix" : "" }, { "dropping-particle" : "", "family" : "Falster", "given" : "Daniel S.", "non-dropping-particle" : "", "parse-names" : false, "suffix" : "" }, { "dropping-particle" : "", "family" : "Groom", "given" : "Philip K.", "non-dropping-particle" : "", "parse-names" : false, "suffix" : "" }, { "dropping-particle" : "", "family" : "Hikosaka", "given" : "Kouki", "non-dropping-particle" : "", "parse-names" : false, "suffix" : "" }, { "dropping-particle" : "", "family" : "Lee", "given" : "William", "non-dropping-particle" : "", "parse-names" : false, "suffix" : "" }, { "dropping-particle" : "", "family" : "Lusk", "given" : "Christopher H.", "non-dropping-particle" : "", "parse-names" : false, "suffix" : "" }, { "dropping-particle" : "", "family" : "Niinemets", "given" : "\u00dclo", "non-dropping-particle" : "", "parse-names" : false, "suffix" : "" }, { "dropping-particle" : "", "family" : "Oleksyn", "given" : "Jacek", "non-dropping-particle" : "", "parse-names" : false, "suffix" : "" }, { "dropping-particle" : "", "family" : "Osada", "given" : "Noriyuki", "non-dropping-particle" : "", "parse-names" : false, "suffix" : "" }, { "dropping-particle" : "", "family" : "Poorter", "given" : "Hendrik", "non-dropping-particle" : "", "parse-names" : false, "suffix" : "" }, { "dropping-particle" : "", "family" : "Warton", "given" : "David I.", "non-dropping-particle" : "", "parse-names" : false, "suffix" : "" }, { "dropping-particle" : "", "family" : "Westoby", "given" : "Mark", "non-dropping-particle" : "", "parse-names" : false, "suffix" : "" } ], "container-title" : "Global Ecology and Biogeography", "id" : "ITEM-1", "issue" : "5", "issued" : { "date-parts" : [ [ "2005" ] ] }, "page" : "411-421", "title" : "Modulation of leaf economic traits and trait relationships by climate", "type" : "article-journal", "volume" : "14" }, "uris" : [ "http://www.mendeley.com/documents/?uuid=e1052fcf-1502-443e-b9ee-4bc00795bc60" ] } ], "mendeley" : { "formattedCitation" : "(Wright &lt;i&gt;et al.&lt;/i&gt; 2005)", "plainTextFormattedCitation" : "(Wright et al. 2005)", "previouslyFormattedCitation" : "(Wright &lt;i&gt;et al.&lt;/i&gt; 2005)" }, "properties" : { "noteIndex" : 0 }, "schema" : "https://github.com/citation-style-language/schema/raw/master/csl-citation.json" }</w:instrText>
      </w:r>
      <w:r w:rsidR="00A9770D">
        <w:fldChar w:fldCharType="separate"/>
      </w:r>
      <w:r w:rsidR="00A9770D" w:rsidRPr="00A9770D">
        <w:rPr>
          <w:noProof/>
        </w:rPr>
        <w:t xml:space="preserve">(Wright </w:t>
      </w:r>
      <w:r w:rsidR="00A9770D" w:rsidRPr="00A9770D">
        <w:rPr>
          <w:i/>
          <w:noProof/>
        </w:rPr>
        <w:t>et al.</w:t>
      </w:r>
      <w:r w:rsidR="00A9770D" w:rsidRPr="00A9770D">
        <w:rPr>
          <w:noProof/>
        </w:rPr>
        <w:t xml:space="preserve"> 2005)</w:t>
      </w:r>
      <w:r w:rsidR="00A9770D">
        <w:fldChar w:fldCharType="end"/>
      </w:r>
      <w:r w:rsidR="00A9770D">
        <w:t xml:space="preserve"> (other more ecophys oriented refs?)</w:t>
      </w:r>
      <w:r w:rsidR="00175D01" w:rsidRPr="00175D01">
        <w:t>.</w:t>
      </w:r>
      <w:commentRangeEnd w:id="16"/>
      <w:r w:rsidR="00CB278A">
        <w:rPr>
          <w:rStyle w:val="CommentReference"/>
        </w:rPr>
        <w:commentReference w:id="16"/>
      </w:r>
      <w:r w:rsidR="004A7F30">
        <w:t xml:space="preserve"> No direct effect of precipitation on investment in photosystem proteins </w:t>
      </w:r>
      <w:r>
        <w:t>is</w:t>
      </w:r>
      <w:r w:rsidR="004A7F30">
        <w:t xml:space="preserve"> expected, although cross-correlation between precipitation and vegetation canopy density could influence this relationship. </w:t>
      </w:r>
    </w:p>
    <w:p w14:paraId="402D1FA9" w14:textId="3B45C9C9" w:rsidR="00315E6C" w:rsidRDefault="003B7C0A" w:rsidP="00EB7659">
      <w:pPr>
        <w:pStyle w:val="ListParagraph"/>
        <w:numPr>
          <w:ilvl w:val="0"/>
          <w:numId w:val="6"/>
        </w:numPr>
      </w:pPr>
      <w:r>
        <w:t>I</w:t>
      </w:r>
      <w:r w:rsidR="004A7F30">
        <w:t xml:space="preserve">nvestment in photosystem complex proteins </w:t>
      </w:r>
      <w:commentRangeStart w:id="27"/>
      <w:r>
        <w:t>should</w:t>
      </w:r>
      <w:r w:rsidR="004A7F30">
        <w:t xml:space="preserve"> be greatest where photosynthesis is light-limited</w:t>
      </w:r>
      <w:r w:rsidR="00AB105A">
        <w:t xml:space="preserve"> </w:t>
      </w:r>
      <w:r w:rsidR="00AB105A">
        <w:fldChar w:fldCharType="begin" w:fldLock="1"/>
      </w:r>
      <w:r w:rsidR="00AB105A">
        <w:instrText>ADDIN CSL_CITATION { "citationItems" : [ { "id" : "ITEM-1", "itemData" : { "DOI" : "10.1111/j.1365-3040.2007.01683.x", "ISBN" : "0140-7791", "ISSN" : "01407791", "PMID" : "17661747", "abstract" : "Plant canopies are characterized by dramatic gradients of light between\\ncanopy top and bottom, and interactions between light, temperature\\nand water vapour deficits. This review summarizes current knowledge\\nof potentials and limitations of acclimation of foliage photosynthetic\\ncapacity (Amax) and light-harvesting efficiency to complex environmental\\ngradients within the canopies. Acclimation of Amax to high light\\navailability involves accumulation of rate-limiting photosynthetic\\nproteins per unit leaf area as the result of increases in leaf thickness\\nin broad-leaved species and volume : total area ratio and mesophyll\\nthickness in species with complex geometry of leaf cross-section.\\nEnhancement of light-harvesting efficiency in low light occurs through\\nincreased chlorophyll production per unit dry mass, greater leaf\\narea per unit dry mass investment in leaves and shoot architectural\\nmodifications that improve leaf exposure and reduce within-shoot\\nshading. All these acclimation responses vary among species, resulting\\nin species-specific use efficiencies of low and high light. In fast-growing\\ncanopies and in evergreen species, where foliage developed and acclimated\\nto a certain light environment becomes shaded by newly developing\\nfoliage, leaf senescence, age-dependent changes in cell wall characteristics\\nand limited foliage re-acclimation capacity can constrain adjustment\\nof older leaves to modified light availabilities. The review further\\ndemonstrates that leaves in different canopy positions respond differently\\nto dynamic fluctuations in light availability and to multiple environmental\\nstresses. Foliage acclimated to high irradiance respond more plastically\\nto rapid changes in leaf light environment, and is more resistant\\nto co-occurring heat and water stress. However, in higher light,\\nco-occurring stresses can more strongly curb the efficiency of foliage\\nphotosynthetic machinery through reductions in internal diffusion\\nconductance to CO2. This review demonstrates strong foliage potential\\nfor acclimation to within-canopy environmental gradients, but also\\nhighlights complex constraints on acclimation and foliage functioning\\nresulting from light \u00d7 foliage age interactions, multiple environmental\\nstresses, dynamic light fluctuations and species-specific leaf and\\nshoot structural constraints.", "author" : [ { "dropping-particle" : "", "family" : "Niinemets", "given" : "\u00dclo", "non-dropping-particle" : "", "parse-names" : false, "suffix" : "" } ], "container-title" : "Plant, Cell and Environment", "id" : "ITEM-1", "issue" : "9", "issued" : { "date-parts" : [ [ "2007" ] ] }, "page" : "1052-1071", "title" : "Photosynthesis and resource distribution through plant canopies", "type" : "article", "volume" : "30" }, "uris" : [ "http://www.mendeley.com/documents/?uuid=9eabb6b8-12a8-4d48-890a-2e21ad3541e7" ] } ], "mendeley" : { "formattedCitation" : "(Niinemets 2007)", "plainTextFormattedCitation" : "(Niinemets 2007)", "previouslyFormattedCitation" : "(Niinemets 2007)" }, "properties" : { "noteIndex" : 0 }, "schema" : "https://github.com/citation-style-language/schema/raw/master/csl-citation.json" }</w:instrText>
      </w:r>
      <w:r w:rsidR="00AB105A">
        <w:fldChar w:fldCharType="separate"/>
      </w:r>
      <w:r w:rsidR="00AB105A" w:rsidRPr="00AB105A">
        <w:rPr>
          <w:noProof/>
        </w:rPr>
        <w:t>(Niinemets 2007)</w:t>
      </w:r>
      <w:r w:rsidR="00AB105A">
        <w:fldChar w:fldCharType="end"/>
      </w:r>
      <w:commentRangeEnd w:id="27"/>
      <w:r w:rsidR="000D497A">
        <w:rPr>
          <w:rStyle w:val="CommentReference"/>
        </w:rPr>
        <w:commentReference w:id="27"/>
      </w:r>
      <w:r w:rsidR="004A7F30">
        <w:t>, and i</w:t>
      </w:r>
      <w:r w:rsidR="004A7F30" w:rsidRPr="004A7F30">
        <w:t xml:space="preserve">nvestment in Calvin cycle enzymes </w:t>
      </w:r>
      <w:r>
        <w:t>should</w:t>
      </w:r>
      <w:r w:rsidR="004A7F30">
        <w:t xml:space="preserve"> increase with light availability</w:t>
      </w:r>
      <w:r w:rsidR="004A7F30" w:rsidRPr="004A7F30">
        <w:t xml:space="preserve">, </w:t>
      </w:r>
      <w:r w:rsidR="004A7F30">
        <w:t>since</w:t>
      </w:r>
      <w:r w:rsidR="004A7F30" w:rsidRPr="004A7F30">
        <w:t xml:space="preserve"> capacity for carboxylation of RuBP determines the rate of light-saturated photosynthesis</w:t>
      </w:r>
      <w:r w:rsidR="00AB105A">
        <w:t xml:space="preserve"> </w:t>
      </w:r>
      <w:r w:rsidR="00AB105A">
        <w:fldChar w:fldCharType="begin" w:fldLock="1"/>
      </w:r>
      <w:r w:rsidR="0090116B">
        <w:instrText>ADDIN CSL_CITATION { "citationItems" : [ { "id" : "ITEM-1", "itemData" : { "DOI" : "10.1007/BF00386231", "ISBN" : "0032-0935", "ISSN" : "00320935", "PMID" : "12615544", "abstract" : "Various aspects of the biochemistry of photosynthetic carbon assimilation in C3 plants are integrated into a form compatible with studies of gas exchange in leaves. These aspects include the kinetic properties of ribulose bisphosphate carboxylase- oxygenase; the requirements of the photosynthetic carbon reduction and photorespiratory carbon oxida- tion cycles for reduced pyridine nucleotides; the de- pendence of electron transport on photon flux and the presence of a temperature dependent upper limit to electron transport. The measurements of gas ex- change with which the model outputs may be com- pared include those of the temperature and partial pressure of CO2(p(CO2) ) dependencies of quantum yield, the variation of compensation point with tem- perature and partial pressure of O2(p(O2)), the de- pendence of net CO 2 assimilation rate on p(CO2) and irradiance, and the influence of p(CO2) and ir- radiance on the temperature dependence of assimi- lation rate.", "author" : [ { "dropping-particle" : "", "family" : "Farquhar", "given" : "G. D.", "non-dropping-particle" : "", "parse-names" : false, "suffix" : "" }, { "dropping-particle" : "", "family" : "Caemmerer", "given" : "S.", "non-dropping-particle" : "von", "parse-names" : false, "suffix" : "" }, { "dropping-particle" : "", "family" : "Berry", "given" : "J. A.", "non-dropping-particle" : "", "parse-names" : false, "suffix" : "" } ], "container-title" : "Planta", "id" : "ITEM-1", "issue" : "1", "issued" : { "date-parts" : [ [ "1980" ] ] }, "page" : "78-90", "title" : "A biochemical model of photosynthetic CO2 assimilation in leaves of C3 species", "type" : "article-journal", "volume" : "149" }, "uris" : [ "http://www.mendeley.com/documents/?uuid=cbd99b59-8533-44d4-8cac-68f79dee1895" ] } ], "mendeley" : { "formattedCitation" : "(Farquhar &lt;i&gt;et al.&lt;/i&gt; 1980)", "plainTextFormattedCitation" : "(Farquhar et al. 1980)", "previouslyFormattedCitation" : "(Farquhar &lt;i&gt;et al.&lt;/i&gt; 1980)" }, "properties" : { "noteIndex" : 0 }, "schema" : "https://github.com/citation-style-language/schema/raw/master/csl-citation.json" }</w:instrText>
      </w:r>
      <w:r w:rsidR="00AB105A">
        <w:fldChar w:fldCharType="separate"/>
      </w:r>
      <w:r w:rsidR="00AB105A" w:rsidRPr="00AB105A">
        <w:rPr>
          <w:noProof/>
        </w:rPr>
        <w:t xml:space="preserve">(Farquhar </w:t>
      </w:r>
      <w:r w:rsidR="00AB105A" w:rsidRPr="00AB105A">
        <w:rPr>
          <w:i/>
          <w:noProof/>
        </w:rPr>
        <w:t>et al.</w:t>
      </w:r>
      <w:r w:rsidR="00AB105A" w:rsidRPr="00AB105A">
        <w:rPr>
          <w:noProof/>
        </w:rPr>
        <w:t xml:space="preserve"> 1980)</w:t>
      </w:r>
      <w:r w:rsidR="00AB105A">
        <w:fldChar w:fldCharType="end"/>
      </w:r>
      <w:r w:rsidR="004A7F30">
        <w:t>.</w:t>
      </w:r>
    </w:p>
    <w:p w14:paraId="783CA651" w14:textId="77777777" w:rsidR="00EB7659" w:rsidRDefault="00EB7659" w:rsidP="00EB7659"/>
    <w:p w14:paraId="14819D99" w14:textId="77777777" w:rsidR="00EB7659" w:rsidRDefault="00EB7659" w:rsidP="00EB7659"/>
    <w:p w14:paraId="4B87A4BD" w14:textId="77777777" w:rsidR="00EB7659" w:rsidRDefault="00EB7659" w:rsidP="00EB7659"/>
    <w:p w14:paraId="3222CA5B" w14:textId="77777777" w:rsidR="005E27D4" w:rsidRDefault="005E27D4" w:rsidP="00EB7659"/>
    <w:p w14:paraId="7BB9D1C8" w14:textId="77777777" w:rsidR="005E27D4" w:rsidRDefault="005E27D4" w:rsidP="00EB7659"/>
    <w:p w14:paraId="37A2B100" w14:textId="241978AC" w:rsidR="001C1BBB" w:rsidRDefault="001C1BBB" w:rsidP="001C1BBB">
      <w:pPr>
        <w:keepNext/>
      </w:pPr>
      <w:r>
        <w:rPr>
          <w:noProof/>
          <w:lang w:val="en-GB" w:eastAsia="en-GB"/>
        </w:rPr>
        <w:lastRenderedPageBreak/>
        <w:drawing>
          <wp:inline distT="0" distB="0" distL="0" distR="0" wp14:anchorId="32A71E49" wp14:editId="5B2E41A5">
            <wp:extent cx="1599057" cy="2786588"/>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p_clipp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2075" cy="2809274"/>
                    </a:xfrm>
                    <a:prstGeom prst="rect">
                      <a:avLst/>
                    </a:prstGeom>
                  </pic:spPr>
                </pic:pic>
              </a:graphicData>
            </a:graphic>
          </wp:inline>
        </w:drawing>
      </w:r>
      <w:r>
        <w:rPr>
          <w:noProof/>
          <w:lang w:val="en-GB" w:eastAsia="en-GB"/>
        </w:rPr>
        <w:drawing>
          <wp:inline distT="0" distB="0" distL="0" distR="0" wp14:anchorId="003720F3" wp14:editId="0C5E3AE7">
            <wp:extent cx="4103795" cy="2932126"/>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ypothesis summary graphic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06210" cy="2933851"/>
                    </a:xfrm>
                    <a:prstGeom prst="rect">
                      <a:avLst/>
                    </a:prstGeom>
                  </pic:spPr>
                </pic:pic>
              </a:graphicData>
            </a:graphic>
          </wp:inline>
        </w:drawing>
      </w:r>
    </w:p>
    <w:p w14:paraId="776D28DC" w14:textId="13DB45A4" w:rsidR="001C1BBB" w:rsidRDefault="001C1BBB" w:rsidP="001C1BBB">
      <w:pPr>
        <w:pStyle w:val="Caption"/>
      </w:pPr>
      <w:r>
        <w:t xml:space="preserve">Figure </w:t>
      </w:r>
      <w:fldSimple w:instr=" SEQ Figure \* ARABIC ">
        <w:r>
          <w:rPr>
            <w:noProof/>
          </w:rPr>
          <w:t>1</w:t>
        </w:r>
      </w:fldSimple>
      <w:r w:rsidR="0090116B">
        <w:t>.</w:t>
      </w:r>
      <w:r>
        <w:t xml:space="preserve">) (left) Location of sampling sites across eastern Australia. Sites are marked by red triangles; </w:t>
      </w:r>
      <w:r w:rsidR="0090116B">
        <w:t>2</w:t>
      </w:r>
      <w:r>
        <w:t>.) (right) Hypotheses about differential investment in light capture and carbon assimilation proteins along gradients of temperature, precipitation and light availability</w:t>
      </w:r>
      <w:r w:rsidR="002F2616">
        <w:t xml:space="preserve"> (represented here as canopy density)</w:t>
      </w:r>
      <w:r>
        <w:t>. Red up arrows indicate a predicted increase, blue down arrows indicate a predicted decrease, black ‘X’ indicates no predicted trend.</w:t>
      </w:r>
      <w:r w:rsidR="00BA1547">
        <w:t xml:space="preserve"> </w:t>
      </w:r>
      <w:r w:rsidR="002F2616">
        <w:t>The environmental gradients described here can be more or les</w:t>
      </w:r>
      <w:r w:rsidR="0090116B">
        <w:t xml:space="preserve">s overlaid across the map in Fig. 1. </w:t>
      </w:r>
      <w:r w:rsidR="002F2616">
        <w:t xml:space="preserve">It is worth noting that although distinct mechanisms underlie hypotheses regarding canopy density and precipitation, the two variables are strongly related. </w:t>
      </w:r>
      <w:r w:rsidR="00BA1547">
        <w:t xml:space="preserve"> </w:t>
      </w:r>
      <w:r w:rsidR="00282E4B" w:rsidRPr="0071183D">
        <w:rPr>
          <w:color w:val="A6A6A6" w:themeColor="background1" w:themeShade="A6"/>
        </w:rPr>
        <w:t>[this caption needs refining</w:t>
      </w:r>
      <w:r w:rsidR="0071183D" w:rsidRPr="0071183D">
        <w:rPr>
          <w:color w:val="A6A6A6" w:themeColor="background1" w:themeShade="A6"/>
        </w:rPr>
        <w:t>, also need to standardise display of units – ‘mean annual precip (mm)’ vs ‘mean annual temperature’</w:t>
      </w:r>
      <w:r w:rsidR="00282E4B" w:rsidRPr="0071183D">
        <w:rPr>
          <w:color w:val="A6A6A6" w:themeColor="background1" w:themeShade="A6"/>
        </w:rPr>
        <w:t>]</w:t>
      </w:r>
    </w:p>
    <w:p w14:paraId="7197D69E" w14:textId="77777777" w:rsidR="0090116B" w:rsidRDefault="001C1BBB" w:rsidP="00EB7659">
      <w:r>
        <w:t xml:space="preserve"> </w:t>
      </w:r>
    </w:p>
    <w:p w14:paraId="5A76DA6B" w14:textId="77777777" w:rsidR="0090116B" w:rsidRDefault="0090116B" w:rsidP="00EB7659"/>
    <w:p w14:paraId="1CA61D08" w14:textId="77777777" w:rsidR="0090116B" w:rsidRDefault="0090116B" w:rsidP="00EB7659"/>
    <w:p w14:paraId="2BB46D6F" w14:textId="77777777" w:rsidR="0090116B" w:rsidRDefault="0090116B" w:rsidP="00EB7659"/>
    <w:p w14:paraId="43D717A3" w14:textId="77777777" w:rsidR="0090116B" w:rsidRDefault="0090116B" w:rsidP="00EB7659"/>
    <w:p w14:paraId="2DB299AA" w14:textId="77777777" w:rsidR="0090116B" w:rsidRDefault="0090116B" w:rsidP="00EB7659"/>
    <w:p w14:paraId="37BDD33E" w14:textId="77777777" w:rsidR="0090116B" w:rsidRDefault="0090116B" w:rsidP="00EB7659"/>
    <w:p w14:paraId="085DCC1E" w14:textId="77777777" w:rsidR="0090116B" w:rsidRDefault="0090116B" w:rsidP="00EB7659"/>
    <w:p w14:paraId="116C3F2B" w14:textId="77777777" w:rsidR="0090116B" w:rsidRDefault="0090116B" w:rsidP="00EB7659"/>
    <w:p w14:paraId="00C004CE" w14:textId="77777777" w:rsidR="0090116B" w:rsidRDefault="0090116B" w:rsidP="00EB7659"/>
    <w:p w14:paraId="6184FE71" w14:textId="77777777" w:rsidR="0090116B" w:rsidRDefault="0090116B" w:rsidP="00EB7659"/>
    <w:p w14:paraId="46222A51" w14:textId="77777777" w:rsidR="0090116B" w:rsidRDefault="0090116B" w:rsidP="00EB7659"/>
    <w:p w14:paraId="27BE2EA2" w14:textId="77777777" w:rsidR="0090116B" w:rsidRDefault="0090116B" w:rsidP="00EB7659"/>
    <w:p w14:paraId="460FC216" w14:textId="77777777" w:rsidR="0090116B" w:rsidRDefault="0090116B" w:rsidP="00EB7659"/>
    <w:p w14:paraId="65959989" w14:textId="77777777" w:rsidR="0090116B" w:rsidRDefault="0090116B" w:rsidP="00EB7659"/>
    <w:p w14:paraId="37300AEA" w14:textId="77777777" w:rsidR="0090116B" w:rsidRDefault="0090116B" w:rsidP="00EB7659"/>
    <w:p w14:paraId="08323CDB" w14:textId="69115F03" w:rsidR="001013A7" w:rsidRDefault="0090116B" w:rsidP="00EB7659">
      <w:r>
        <w:lastRenderedPageBreak/>
        <w:t>REFERENCES</w:t>
      </w:r>
    </w:p>
    <w:p w14:paraId="2542F1EB" w14:textId="63D6459D"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Pr="0090116B">
        <w:rPr>
          <w:rFonts w:ascii="Calibri" w:hAnsi="Calibri" w:cs="Times New Roman"/>
          <w:noProof/>
          <w:szCs w:val="24"/>
        </w:rPr>
        <w:t xml:space="preserve">Alvarez, M., Schrey, A.W. &amp; Richards, C.L. (2015) Ten years of transcriptomics in wild populations: What have we learned about their ecology and evolution? </w:t>
      </w:r>
      <w:r w:rsidRPr="0090116B">
        <w:rPr>
          <w:rFonts w:ascii="Calibri" w:hAnsi="Calibri" w:cs="Times New Roman"/>
          <w:i/>
          <w:iCs/>
          <w:noProof/>
          <w:szCs w:val="24"/>
        </w:rPr>
        <w:t>Molecular Ecology</w:t>
      </w:r>
      <w:r w:rsidRPr="0090116B">
        <w:rPr>
          <w:rFonts w:ascii="Calibri" w:hAnsi="Calibri" w:cs="Times New Roman"/>
          <w:noProof/>
          <w:szCs w:val="24"/>
        </w:rPr>
        <w:t xml:space="preserve">, </w:t>
      </w:r>
      <w:r w:rsidRPr="0090116B">
        <w:rPr>
          <w:rFonts w:ascii="Calibri" w:hAnsi="Calibri" w:cs="Times New Roman"/>
          <w:b/>
          <w:bCs/>
          <w:noProof/>
          <w:szCs w:val="24"/>
        </w:rPr>
        <w:t>24</w:t>
      </w:r>
      <w:r w:rsidRPr="0090116B">
        <w:rPr>
          <w:rFonts w:ascii="Calibri" w:hAnsi="Calibri" w:cs="Times New Roman"/>
          <w:noProof/>
          <w:szCs w:val="24"/>
        </w:rPr>
        <w:t>, 710–725.</w:t>
      </w:r>
    </w:p>
    <w:p w14:paraId="144778D3"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Armengaud, J., Trapp, J., Pible, O., Geffard, O., Chaumot, A. &amp; Hartmann, E.M. (2014) Non-model organisms, a species endangered by proteogenomics. </w:t>
      </w:r>
      <w:r w:rsidRPr="0090116B">
        <w:rPr>
          <w:rFonts w:ascii="Calibri" w:hAnsi="Calibri" w:cs="Times New Roman"/>
          <w:i/>
          <w:iCs/>
          <w:noProof/>
          <w:szCs w:val="24"/>
        </w:rPr>
        <w:t>Journal of Proteomics</w:t>
      </w:r>
      <w:r w:rsidRPr="0090116B">
        <w:rPr>
          <w:rFonts w:ascii="Calibri" w:hAnsi="Calibri" w:cs="Times New Roman"/>
          <w:noProof/>
          <w:szCs w:val="24"/>
        </w:rPr>
        <w:t xml:space="preserve">, </w:t>
      </w:r>
      <w:r w:rsidRPr="0090116B">
        <w:rPr>
          <w:rFonts w:ascii="Calibri" w:hAnsi="Calibri" w:cs="Times New Roman"/>
          <w:b/>
          <w:bCs/>
          <w:noProof/>
          <w:szCs w:val="24"/>
        </w:rPr>
        <w:t>105</w:t>
      </w:r>
      <w:r w:rsidRPr="0090116B">
        <w:rPr>
          <w:rFonts w:ascii="Calibri" w:hAnsi="Calibri" w:cs="Times New Roman"/>
          <w:noProof/>
          <w:szCs w:val="24"/>
        </w:rPr>
        <w:t>, 5–18.</w:t>
      </w:r>
    </w:p>
    <w:p w14:paraId="14F2EFD3"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Baer, B. &amp; Millar, A.H. (2016) Proteomics in evolutionary ecology. </w:t>
      </w:r>
      <w:r w:rsidRPr="0090116B">
        <w:rPr>
          <w:rFonts w:ascii="Calibri" w:hAnsi="Calibri" w:cs="Times New Roman"/>
          <w:i/>
          <w:iCs/>
          <w:noProof/>
          <w:szCs w:val="24"/>
        </w:rPr>
        <w:t>Journal of Proteomics</w:t>
      </w:r>
      <w:r w:rsidRPr="0090116B">
        <w:rPr>
          <w:rFonts w:ascii="Calibri" w:hAnsi="Calibri" w:cs="Times New Roman"/>
          <w:noProof/>
          <w:szCs w:val="24"/>
        </w:rPr>
        <w:t xml:space="preserve">, </w:t>
      </w:r>
      <w:r w:rsidRPr="0090116B">
        <w:rPr>
          <w:rFonts w:ascii="Calibri" w:hAnsi="Calibri" w:cs="Times New Roman"/>
          <w:b/>
          <w:bCs/>
          <w:noProof/>
          <w:szCs w:val="24"/>
        </w:rPr>
        <w:t>135</w:t>
      </w:r>
      <w:r w:rsidRPr="0090116B">
        <w:rPr>
          <w:rFonts w:ascii="Calibri" w:hAnsi="Calibri" w:cs="Times New Roman"/>
          <w:noProof/>
          <w:szCs w:val="24"/>
        </w:rPr>
        <w:t>, 4–11.</w:t>
      </w:r>
    </w:p>
    <w:p w14:paraId="46E73BD5"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Blankenship, R.E. &amp; Hartman, H. (1998) The origin and evolution of oxygenic photosynthesis. </w:t>
      </w:r>
      <w:r w:rsidRPr="0090116B">
        <w:rPr>
          <w:rFonts w:ascii="Calibri" w:hAnsi="Calibri" w:cs="Times New Roman"/>
          <w:i/>
          <w:iCs/>
          <w:noProof/>
          <w:szCs w:val="24"/>
        </w:rPr>
        <w:t>Trends in Biochemical Sciences</w:t>
      </w:r>
      <w:r w:rsidRPr="0090116B">
        <w:rPr>
          <w:rFonts w:ascii="Calibri" w:hAnsi="Calibri" w:cs="Times New Roman"/>
          <w:noProof/>
          <w:szCs w:val="24"/>
        </w:rPr>
        <w:t xml:space="preserve">, </w:t>
      </w:r>
      <w:r w:rsidRPr="0090116B">
        <w:rPr>
          <w:rFonts w:ascii="Calibri" w:hAnsi="Calibri" w:cs="Times New Roman"/>
          <w:b/>
          <w:bCs/>
          <w:noProof/>
          <w:szCs w:val="24"/>
        </w:rPr>
        <w:t>23</w:t>
      </w:r>
      <w:r w:rsidRPr="0090116B">
        <w:rPr>
          <w:rFonts w:ascii="Calibri" w:hAnsi="Calibri" w:cs="Times New Roman"/>
          <w:noProof/>
          <w:szCs w:val="24"/>
        </w:rPr>
        <w:t>, 94–97.</w:t>
      </w:r>
    </w:p>
    <w:p w14:paraId="2FEF2D7A"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Chen, J., Reynolds, J.F., Harley, P.C. &amp; Tenhunen, J.D. (2009) Coordination Theory of Leaf Nitrogen Distribution in a Canopy. </w:t>
      </w:r>
      <w:r w:rsidRPr="0090116B">
        <w:rPr>
          <w:rFonts w:ascii="Calibri" w:hAnsi="Calibri" w:cs="Times New Roman"/>
          <w:i/>
          <w:iCs/>
          <w:noProof/>
          <w:szCs w:val="24"/>
        </w:rPr>
        <w:t>Ecology</w:t>
      </w:r>
      <w:r w:rsidRPr="0090116B">
        <w:rPr>
          <w:rFonts w:ascii="Calibri" w:hAnsi="Calibri" w:cs="Times New Roman"/>
          <w:noProof/>
          <w:szCs w:val="24"/>
        </w:rPr>
        <w:t xml:space="preserve">, </w:t>
      </w:r>
      <w:r w:rsidRPr="0090116B">
        <w:rPr>
          <w:rFonts w:ascii="Calibri" w:hAnsi="Calibri" w:cs="Times New Roman"/>
          <w:b/>
          <w:bCs/>
          <w:noProof/>
          <w:szCs w:val="24"/>
        </w:rPr>
        <w:t>93</w:t>
      </w:r>
      <w:r w:rsidRPr="0090116B">
        <w:rPr>
          <w:rFonts w:ascii="Calibri" w:hAnsi="Calibri" w:cs="Times New Roman"/>
          <w:noProof/>
          <w:szCs w:val="24"/>
        </w:rPr>
        <w:t>, 63–69.</w:t>
      </w:r>
    </w:p>
    <w:p w14:paraId="05B065A9"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Diz, A.P. &amp; Calvete, J.J. (2016) Ecological proteomics: Is the field ripe for integrating proteomics into evolutionary ecology research? </w:t>
      </w:r>
      <w:r w:rsidRPr="0090116B">
        <w:rPr>
          <w:rFonts w:ascii="Calibri" w:hAnsi="Calibri" w:cs="Times New Roman"/>
          <w:i/>
          <w:iCs/>
          <w:noProof/>
          <w:szCs w:val="24"/>
        </w:rPr>
        <w:t>Journal of Proteomics</w:t>
      </w:r>
      <w:r w:rsidRPr="0090116B">
        <w:rPr>
          <w:rFonts w:ascii="Calibri" w:hAnsi="Calibri" w:cs="Times New Roman"/>
          <w:noProof/>
          <w:szCs w:val="24"/>
        </w:rPr>
        <w:t xml:space="preserve">, </w:t>
      </w:r>
      <w:r w:rsidRPr="0090116B">
        <w:rPr>
          <w:rFonts w:ascii="Calibri" w:hAnsi="Calibri" w:cs="Times New Roman"/>
          <w:b/>
          <w:bCs/>
          <w:noProof/>
          <w:szCs w:val="24"/>
        </w:rPr>
        <w:t>135</w:t>
      </w:r>
      <w:r w:rsidRPr="0090116B">
        <w:rPr>
          <w:rFonts w:ascii="Calibri" w:hAnsi="Calibri" w:cs="Times New Roman"/>
          <w:noProof/>
          <w:szCs w:val="24"/>
        </w:rPr>
        <w:t>, 1–3.</w:t>
      </w:r>
    </w:p>
    <w:p w14:paraId="5B38AAAE"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Ekblom, R. &amp; Galindo, J. (2010) Applications of next generation sequencing in molecular ecology of non-model organisms. </w:t>
      </w:r>
      <w:r w:rsidRPr="0090116B">
        <w:rPr>
          <w:rFonts w:ascii="Calibri" w:hAnsi="Calibri" w:cs="Times New Roman"/>
          <w:i/>
          <w:iCs/>
          <w:noProof/>
          <w:szCs w:val="24"/>
        </w:rPr>
        <w:t>Heredity</w:t>
      </w:r>
      <w:r w:rsidRPr="0090116B">
        <w:rPr>
          <w:rFonts w:ascii="Calibri" w:hAnsi="Calibri" w:cs="Times New Roman"/>
          <w:noProof/>
          <w:szCs w:val="24"/>
        </w:rPr>
        <w:t xml:space="preserve">, </w:t>
      </w:r>
      <w:r w:rsidRPr="0090116B">
        <w:rPr>
          <w:rFonts w:ascii="Calibri" w:hAnsi="Calibri" w:cs="Times New Roman"/>
          <w:b/>
          <w:bCs/>
          <w:noProof/>
          <w:szCs w:val="24"/>
        </w:rPr>
        <w:t>107</w:t>
      </w:r>
      <w:r w:rsidRPr="0090116B">
        <w:rPr>
          <w:rFonts w:ascii="Calibri" w:hAnsi="Calibri" w:cs="Times New Roman"/>
          <w:noProof/>
          <w:szCs w:val="24"/>
        </w:rPr>
        <w:t>, 1–15.</w:t>
      </w:r>
    </w:p>
    <w:p w14:paraId="27F8CE72"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Farquhar, G.D., von Caemmerer, S. &amp; Berry, J.A. (1980) A biochemical model of photosynthetic CO2 assimilation in leaves of C3 species. </w:t>
      </w:r>
      <w:r w:rsidRPr="0090116B">
        <w:rPr>
          <w:rFonts w:ascii="Calibri" w:hAnsi="Calibri" w:cs="Times New Roman"/>
          <w:i/>
          <w:iCs/>
          <w:noProof/>
          <w:szCs w:val="24"/>
        </w:rPr>
        <w:t>Planta</w:t>
      </w:r>
      <w:r w:rsidRPr="0090116B">
        <w:rPr>
          <w:rFonts w:ascii="Calibri" w:hAnsi="Calibri" w:cs="Times New Roman"/>
          <w:noProof/>
          <w:szCs w:val="24"/>
        </w:rPr>
        <w:t xml:space="preserve">, </w:t>
      </w:r>
      <w:r w:rsidRPr="0090116B">
        <w:rPr>
          <w:rFonts w:ascii="Calibri" w:hAnsi="Calibri" w:cs="Times New Roman"/>
          <w:b/>
          <w:bCs/>
          <w:noProof/>
          <w:szCs w:val="24"/>
        </w:rPr>
        <w:t>149</w:t>
      </w:r>
      <w:r w:rsidRPr="0090116B">
        <w:rPr>
          <w:rFonts w:ascii="Calibri" w:hAnsi="Calibri" w:cs="Times New Roman"/>
          <w:noProof/>
          <w:szCs w:val="24"/>
        </w:rPr>
        <w:t>, 78–90.</w:t>
      </w:r>
    </w:p>
    <w:p w14:paraId="0F14C136"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Farquhar, G.D., von Caemmerer S &amp; Berry, J.A. (2001) Models of photosynthesis. </w:t>
      </w:r>
      <w:r w:rsidRPr="0090116B">
        <w:rPr>
          <w:rFonts w:ascii="Calibri" w:hAnsi="Calibri" w:cs="Times New Roman"/>
          <w:i/>
          <w:iCs/>
          <w:noProof/>
          <w:szCs w:val="24"/>
        </w:rPr>
        <w:t>Plant Physiology</w:t>
      </w:r>
      <w:r w:rsidRPr="0090116B">
        <w:rPr>
          <w:rFonts w:ascii="Calibri" w:hAnsi="Calibri" w:cs="Times New Roman"/>
          <w:noProof/>
          <w:szCs w:val="24"/>
        </w:rPr>
        <w:t xml:space="preserve">, </w:t>
      </w:r>
      <w:r w:rsidRPr="0090116B">
        <w:rPr>
          <w:rFonts w:ascii="Calibri" w:hAnsi="Calibri" w:cs="Times New Roman"/>
          <w:b/>
          <w:bCs/>
          <w:noProof/>
          <w:szCs w:val="24"/>
        </w:rPr>
        <w:t>125</w:t>
      </w:r>
      <w:r w:rsidRPr="0090116B">
        <w:rPr>
          <w:rFonts w:ascii="Calibri" w:hAnsi="Calibri" w:cs="Times New Roman"/>
          <w:noProof/>
          <w:szCs w:val="24"/>
        </w:rPr>
        <w:t>, 42–45.</w:t>
      </w:r>
    </w:p>
    <w:p w14:paraId="2A44E745"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Gygi, S.P., Rochon, Y., Franza, B.R. &amp; Aebersold, R. (1999) Correlation between protein and mRNA abundance in yeast. </w:t>
      </w:r>
      <w:r w:rsidRPr="0090116B">
        <w:rPr>
          <w:rFonts w:ascii="Calibri" w:hAnsi="Calibri" w:cs="Times New Roman"/>
          <w:i/>
          <w:iCs/>
          <w:noProof/>
          <w:szCs w:val="24"/>
        </w:rPr>
        <w:t>Molecular and cellular biology</w:t>
      </w:r>
      <w:r w:rsidRPr="0090116B">
        <w:rPr>
          <w:rFonts w:ascii="Calibri" w:hAnsi="Calibri" w:cs="Times New Roman"/>
          <w:noProof/>
          <w:szCs w:val="24"/>
        </w:rPr>
        <w:t xml:space="preserve">, </w:t>
      </w:r>
      <w:r w:rsidRPr="0090116B">
        <w:rPr>
          <w:rFonts w:ascii="Calibri" w:hAnsi="Calibri" w:cs="Times New Roman"/>
          <w:b/>
          <w:bCs/>
          <w:noProof/>
          <w:szCs w:val="24"/>
        </w:rPr>
        <w:t>19</w:t>
      </w:r>
      <w:r w:rsidRPr="0090116B">
        <w:rPr>
          <w:rFonts w:ascii="Calibri" w:hAnsi="Calibri" w:cs="Times New Roman"/>
          <w:noProof/>
          <w:szCs w:val="24"/>
        </w:rPr>
        <w:t>, 1720–1730.</w:t>
      </w:r>
    </w:p>
    <w:p w14:paraId="306913D0"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Haxeltine, A. &amp; Prentice, I.C. (1996) A General Model for the Light-Use Efficiency of Primary Production. </w:t>
      </w:r>
      <w:r w:rsidRPr="0090116B">
        <w:rPr>
          <w:rFonts w:ascii="Calibri" w:hAnsi="Calibri" w:cs="Times New Roman"/>
          <w:i/>
          <w:iCs/>
          <w:noProof/>
          <w:szCs w:val="24"/>
        </w:rPr>
        <w:t>Functional Ecology</w:t>
      </w:r>
      <w:r w:rsidRPr="0090116B">
        <w:rPr>
          <w:rFonts w:ascii="Calibri" w:hAnsi="Calibri" w:cs="Times New Roman"/>
          <w:noProof/>
          <w:szCs w:val="24"/>
        </w:rPr>
        <w:t xml:space="preserve">, </w:t>
      </w:r>
      <w:r w:rsidRPr="0090116B">
        <w:rPr>
          <w:rFonts w:ascii="Calibri" w:hAnsi="Calibri" w:cs="Times New Roman"/>
          <w:b/>
          <w:bCs/>
          <w:noProof/>
          <w:szCs w:val="24"/>
        </w:rPr>
        <w:t>10</w:t>
      </w:r>
      <w:r w:rsidRPr="0090116B">
        <w:rPr>
          <w:rFonts w:ascii="Calibri" w:hAnsi="Calibri" w:cs="Times New Roman"/>
          <w:noProof/>
          <w:szCs w:val="24"/>
        </w:rPr>
        <w:t>, 551–561.</w:t>
      </w:r>
    </w:p>
    <w:p w14:paraId="4A29F2EC"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Hikosaka, K., Ishikawa, K., Borjigidai, A., Muller, O. &amp; Onoda, Y. (2006) Temperature acclimation of photosynthesis: mechanisms involved in the changes in temperature dependence of photosynthetic rate. </w:t>
      </w:r>
      <w:r w:rsidRPr="0090116B">
        <w:rPr>
          <w:rFonts w:ascii="Calibri" w:hAnsi="Calibri" w:cs="Times New Roman"/>
          <w:i/>
          <w:iCs/>
          <w:noProof/>
          <w:szCs w:val="24"/>
        </w:rPr>
        <w:t>Journal of Experimental Botany</w:t>
      </w:r>
      <w:r w:rsidRPr="0090116B">
        <w:rPr>
          <w:rFonts w:ascii="Calibri" w:hAnsi="Calibri" w:cs="Times New Roman"/>
          <w:noProof/>
          <w:szCs w:val="24"/>
        </w:rPr>
        <w:t xml:space="preserve">, </w:t>
      </w:r>
      <w:r w:rsidRPr="0090116B">
        <w:rPr>
          <w:rFonts w:ascii="Calibri" w:hAnsi="Calibri" w:cs="Times New Roman"/>
          <w:b/>
          <w:bCs/>
          <w:noProof/>
          <w:szCs w:val="24"/>
        </w:rPr>
        <w:t>57</w:t>
      </w:r>
      <w:r w:rsidRPr="0090116B">
        <w:rPr>
          <w:rFonts w:ascii="Calibri" w:hAnsi="Calibri" w:cs="Times New Roman"/>
          <w:noProof/>
          <w:szCs w:val="24"/>
        </w:rPr>
        <w:t>, 291–302.</w:t>
      </w:r>
    </w:p>
    <w:p w14:paraId="465911D7"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Maire, V., Martre, P., Kattge, J., Gastal, F., Esser, G., Fontaine, S. &amp; Soussana, J.F. (2012) The coordination of leaf photosynthesis links C and N fluxes in C3 plant species. </w:t>
      </w:r>
      <w:r w:rsidRPr="0090116B">
        <w:rPr>
          <w:rFonts w:ascii="Calibri" w:hAnsi="Calibri" w:cs="Times New Roman"/>
          <w:i/>
          <w:iCs/>
          <w:noProof/>
          <w:szCs w:val="24"/>
        </w:rPr>
        <w:t>PLoS ONE</w:t>
      </w:r>
      <w:r w:rsidRPr="0090116B">
        <w:rPr>
          <w:rFonts w:ascii="Calibri" w:hAnsi="Calibri" w:cs="Times New Roman"/>
          <w:noProof/>
          <w:szCs w:val="24"/>
        </w:rPr>
        <w:t xml:space="preserve">, </w:t>
      </w:r>
      <w:r w:rsidRPr="0090116B">
        <w:rPr>
          <w:rFonts w:ascii="Calibri" w:hAnsi="Calibri" w:cs="Times New Roman"/>
          <w:b/>
          <w:bCs/>
          <w:noProof/>
          <w:szCs w:val="24"/>
        </w:rPr>
        <w:t>7</w:t>
      </w:r>
      <w:r w:rsidRPr="0090116B">
        <w:rPr>
          <w:rFonts w:ascii="Calibri" w:hAnsi="Calibri" w:cs="Times New Roman"/>
          <w:noProof/>
          <w:szCs w:val="24"/>
        </w:rPr>
        <w:t>, 1–15.</w:t>
      </w:r>
    </w:p>
    <w:p w14:paraId="620E313B"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Niinemets, Ü. (2007) Photosynthesis and resource distribution through plant canopies. </w:t>
      </w:r>
      <w:r w:rsidRPr="0090116B">
        <w:rPr>
          <w:rFonts w:ascii="Calibri" w:hAnsi="Calibri" w:cs="Times New Roman"/>
          <w:i/>
          <w:iCs/>
          <w:noProof/>
          <w:szCs w:val="24"/>
        </w:rPr>
        <w:t>Plant, Cell and Environment</w:t>
      </w:r>
      <w:r w:rsidRPr="0090116B">
        <w:rPr>
          <w:rFonts w:ascii="Calibri" w:hAnsi="Calibri" w:cs="Times New Roman"/>
          <w:noProof/>
          <w:szCs w:val="24"/>
        </w:rPr>
        <w:t xml:space="preserve">, </w:t>
      </w:r>
      <w:r w:rsidRPr="0090116B">
        <w:rPr>
          <w:rFonts w:ascii="Calibri" w:hAnsi="Calibri" w:cs="Times New Roman"/>
          <w:b/>
          <w:bCs/>
          <w:noProof/>
          <w:szCs w:val="24"/>
        </w:rPr>
        <w:t>30</w:t>
      </w:r>
      <w:r w:rsidRPr="0090116B">
        <w:rPr>
          <w:rFonts w:ascii="Calibri" w:hAnsi="Calibri" w:cs="Times New Roman"/>
          <w:noProof/>
          <w:szCs w:val="24"/>
        </w:rPr>
        <w:t>, 1052–1071.</w:t>
      </w:r>
    </w:p>
    <w:p w14:paraId="55839340"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Niinemets, U. &amp; Tenhunen, J.D. (1997) A model separating leaf structural and physiological effects on carbon gain along light gradients for the shade-tolerant species Acer saccharum. </w:t>
      </w:r>
      <w:r w:rsidRPr="0090116B">
        <w:rPr>
          <w:rFonts w:ascii="Calibri" w:hAnsi="Calibri" w:cs="Times New Roman"/>
          <w:i/>
          <w:iCs/>
          <w:noProof/>
          <w:szCs w:val="24"/>
        </w:rPr>
        <w:t>Plant, Cell and Environment</w:t>
      </w:r>
      <w:r w:rsidRPr="0090116B">
        <w:rPr>
          <w:rFonts w:ascii="Calibri" w:hAnsi="Calibri" w:cs="Times New Roman"/>
          <w:noProof/>
          <w:szCs w:val="24"/>
        </w:rPr>
        <w:t xml:space="preserve">, </w:t>
      </w:r>
      <w:r w:rsidRPr="0090116B">
        <w:rPr>
          <w:rFonts w:ascii="Calibri" w:hAnsi="Calibri" w:cs="Times New Roman"/>
          <w:b/>
          <w:bCs/>
          <w:noProof/>
          <w:szCs w:val="24"/>
        </w:rPr>
        <w:t>20</w:t>
      </w:r>
      <w:r w:rsidRPr="0090116B">
        <w:rPr>
          <w:rFonts w:ascii="Calibri" w:hAnsi="Calibri" w:cs="Times New Roman"/>
          <w:noProof/>
          <w:szCs w:val="24"/>
        </w:rPr>
        <w:t>, 845–866.</w:t>
      </w:r>
    </w:p>
    <w:p w14:paraId="33B4F0E4"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Raven, J.A. (2013) Rubisco: Still the most abundant protein of Earth? </w:t>
      </w:r>
      <w:r w:rsidRPr="0090116B">
        <w:rPr>
          <w:rFonts w:ascii="Calibri" w:hAnsi="Calibri" w:cs="Times New Roman"/>
          <w:i/>
          <w:iCs/>
          <w:noProof/>
          <w:szCs w:val="24"/>
        </w:rPr>
        <w:t>New Phytologist</w:t>
      </w:r>
      <w:r w:rsidRPr="0090116B">
        <w:rPr>
          <w:rFonts w:ascii="Calibri" w:hAnsi="Calibri" w:cs="Times New Roman"/>
          <w:noProof/>
          <w:szCs w:val="24"/>
        </w:rPr>
        <w:t xml:space="preserve">, </w:t>
      </w:r>
      <w:r w:rsidRPr="0090116B">
        <w:rPr>
          <w:rFonts w:ascii="Calibri" w:hAnsi="Calibri" w:cs="Times New Roman"/>
          <w:b/>
          <w:bCs/>
          <w:noProof/>
          <w:szCs w:val="24"/>
        </w:rPr>
        <w:t>198</w:t>
      </w:r>
      <w:r w:rsidRPr="0090116B">
        <w:rPr>
          <w:rFonts w:ascii="Calibri" w:hAnsi="Calibri" w:cs="Times New Roman"/>
          <w:noProof/>
          <w:szCs w:val="24"/>
        </w:rPr>
        <w:t>, 1–3.</w:t>
      </w:r>
    </w:p>
    <w:p w14:paraId="3F8A3139"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Schwanhausser, B. (2011) Global quantification of mammalian gene expression control. </w:t>
      </w:r>
      <w:r w:rsidRPr="0090116B">
        <w:rPr>
          <w:rFonts w:ascii="Calibri" w:hAnsi="Calibri" w:cs="Times New Roman"/>
          <w:i/>
          <w:iCs/>
          <w:noProof/>
          <w:szCs w:val="24"/>
        </w:rPr>
        <w:t>Nature</w:t>
      </w:r>
      <w:r w:rsidRPr="0090116B">
        <w:rPr>
          <w:rFonts w:ascii="Calibri" w:hAnsi="Calibri" w:cs="Times New Roman"/>
          <w:noProof/>
          <w:szCs w:val="24"/>
        </w:rPr>
        <w:t xml:space="preserve">, </w:t>
      </w:r>
      <w:r w:rsidRPr="0090116B">
        <w:rPr>
          <w:rFonts w:ascii="Calibri" w:hAnsi="Calibri" w:cs="Times New Roman"/>
          <w:b/>
          <w:bCs/>
          <w:noProof/>
          <w:szCs w:val="24"/>
        </w:rPr>
        <w:t>473</w:t>
      </w:r>
      <w:r w:rsidRPr="0090116B">
        <w:rPr>
          <w:rFonts w:ascii="Calibri" w:hAnsi="Calibri" w:cs="Times New Roman"/>
          <w:noProof/>
          <w:szCs w:val="24"/>
        </w:rPr>
        <w:t>, 337–342.</w:t>
      </w:r>
    </w:p>
    <w:p w14:paraId="338F1BBE"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Wang, Z., Gerstein, M. &amp; Snyder, M. (2009) RNA-Seq: a revolutionary tool for transcriptomics. </w:t>
      </w:r>
      <w:r w:rsidRPr="0090116B">
        <w:rPr>
          <w:rFonts w:ascii="Calibri" w:hAnsi="Calibri" w:cs="Times New Roman"/>
          <w:i/>
          <w:iCs/>
          <w:noProof/>
          <w:szCs w:val="24"/>
        </w:rPr>
        <w:t>Nature reviews. Genetics</w:t>
      </w:r>
      <w:r w:rsidRPr="0090116B">
        <w:rPr>
          <w:rFonts w:ascii="Calibri" w:hAnsi="Calibri" w:cs="Times New Roman"/>
          <w:noProof/>
          <w:szCs w:val="24"/>
        </w:rPr>
        <w:t xml:space="preserve">, </w:t>
      </w:r>
      <w:r w:rsidRPr="0090116B">
        <w:rPr>
          <w:rFonts w:ascii="Calibri" w:hAnsi="Calibri" w:cs="Times New Roman"/>
          <w:b/>
          <w:bCs/>
          <w:noProof/>
          <w:szCs w:val="24"/>
        </w:rPr>
        <w:t>10</w:t>
      </w:r>
      <w:r w:rsidRPr="0090116B">
        <w:rPr>
          <w:rFonts w:ascii="Calibri" w:hAnsi="Calibri" w:cs="Times New Roman"/>
          <w:noProof/>
          <w:szCs w:val="24"/>
        </w:rPr>
        <w:t>, 57–63.</w:t>
      </w:r>
    </w:p>
    <w:p w14:paraId="14281F2B" w14:textId="77777777" w:rsidR="0090116B" w:rsidRPr="0090116B" w:rsidRDefault="0090116B" w:rsidP="0090116B">
      <w:pPr>
        <w:widowControl w:val="0"/>
        <w:autoSpaceDE w:val="0"/>
        <w:autoSpaceDN w:val="0"/>
        <w:adjustRightInd w:val="0"/>
        <w:spacing w:line="240" w:lineRule="auto"/>
        <w:ind w:left="480" w:hanging="480"/>
        <w:rPr>
          <w:rFonts w:ascii="Calibri" w:hAnsi="Calibri"/>
          <w:noProof/>
        </w:rPr>
      </w:pPr>
      <w:r w:rsidRPr="0090116B">
        <w:rPr>
          <w:rFonts w:ascii="Calibri" w:hAnsi="Calibri" w:cs="Times New Roman"/>
          <w:noProof/>
          <w:szCs w:val="24"/>
        </w:rPr>
        <w:t xml:space="preserve">Wright, I.J., Reich, P.B., Cornelissen, J.H.C., Falster, D.S., Groom, P.K., Hikosaka, K., Lee, W., Lusk, C.H., Niinemets, Ü., Oleksyn, J., Osada, N., Poorter, H., Warton, D.I. &amp; Westoby, M. (2005) Modulation of leaf economic traits and trait relationships by climate. </w:t>
      </w:r>
      <w:r w:rsidRPr="0090116B">
        <w:rPr>
          <w:rFonts w:ascii="Calibri" w:hAnsi="Calibri" w:cs="Times New Roman"/>
          <w:i/>
          <w:iCs/>
          <w:noProof/>
          <w:szCs w:val="24"/>
        </w:rPr>
        <w:t xml:space="preserve">Global Ecology and </w:t>
      </w:r>
      <w:r w:rsidRPr="0090116B">
        <w:rPr>
          <w:rFonts w:ascii="Calibri" w:hAnsi="Calibri" w:cs="Times New Roman"/>
          <w:i/>
          <w:iCs/>
          <w:noProof/>
          <w:szCs w:val="24"/>
        </w:rPr>
        <w:lastRenderedPageBreak/>
        <w:t>Biogeography</w:t>
      </w:r>
      <w:r w:rsidRPr="0090116B">
        <w:rPr>
          <w:rFonts w:ascii="Calibri" w:hAnsi="Calibri" w:cs="Times New Roman"/>
          <w:noProof/>
          <w:szCs w:val="24"/>
        </w:rPr>
        <w:t xml:space="preserve">, </w:t>
      </w:r>
      <w:r w:rsidRPr="0090116B">
        <w:rPr>
          <w:rFonts w:ascii="Calibri" w:hAnsi="Calibri" w:cs="Times New Roman"/>
          <w:b/>
          <w:bCs/>
          <w:noProof/>
          <w:szCs w:val="24"/>
        </w:rPr>
        <w:t>14</w:t>
      </w:r>
      <w:r w:rsidRPr="0090116B">
        <w:rPr>
          <w:rFonts w:ascii="Calibri" w:hAnsi="Calibri" w:cs="Times New Roman"/>
          <w:noProof/>
          <w:szCs w:val="24"/>
        </w:rPr>
        <w:t>, 411–421.</w:t>
      </w:r>
    </w:p>
    <w:p w14:paraId="7208422C" w14:textId="5D536854" w:rsidR="0090116B" w:rsidRDefault="0090116B" w:rsidP="00EB7659">
      <w:r>
        <w:fldChar w:fldCharType="end"/>
      </w:r>
    </w:p>
    <w:sectPr w:rsidR="0090116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k Westoby" w:date="2017-03-28T15:22:00Z" w:initials="MW">
    <w:p w14:paraId="6B325401" w14:textId="1DDDED51" w:rsidR="002A169A" w:rsidRDefault="002A169A">
      <w:pPr>
        <w:pStyle w:val="CommentText"/>
      </w:pPr>
      <w:r>
        <w:rPr>
          <w:rStyle w:val="CommentReference"/>
        </w:rPr>
        <w:annotationRef/>
      </w:r>
      <w:r>
        <w:t>What, since 2008?</w:t>
      </w:r>
    </w:p>
  </w:comment>
  <w:comment w:id="1" w:author="Mark Westoby" w:date="2017-03-28T15:10:00Z" w:initials="MW">
    <w:p w14:paraId="0193439F" w14:textId="4290998A" w:rsidR="00E53611" w:rsidRDefault="00E53611">
      <w:pPr>
        <w:pStyle w:val="CommentText"/>
      </w:pPr>
      <w:r>
        <w:rPr>
          <w:rStyle w:val="CommentReference"/>
        </w:rPr>
        <w:annotationRef/>
      </w:r>
      <w:r>
        <w:t>Hmm, well rate of expression doesn’t convert directly into amount of protein – but anyhow, do we need this digression via transcriptomics?</w:t>
      </w:r>
      <w:r w:rsidR="008524F9">
        <w:t xml:space="preserve"> Simpler to just say proteins are important for processes?</w:t>
      </w:r>
    </w:p>
  </w:comment>
  <w:comment w:id="2" w:author="Mark Westoby" w:date="2017-03-28T15:12:00Z" w:initials="MW">
    <w:p w14:paraId="69403DFC" w14:textId="6A2257D6" w:rsidR="001F72E7" w:rsidRDefault="001F72E7">
      <w:pPr>
        <w:pStyle w:val="CommentText"/>
      </w:pPr>
      <w:r>
        <w:rPr>
          <w:rStyle w:val="CommentReference"/>
        </w:rPr>
        <w:annotationRef/>
      </w:r>
      <w:r>
        <w:t xml:space="preserve">Try to avoid noun phrase formulations, they </w:t>
      </w:r>
      <w:r w:rsidR="008524F9">
        <w:t xml:space="preserve">tend to </w:t>
      </w:r>
      <w:r>
        <w:t>make sentences unnecessarily complicated and pompous. Here for example can phrase along the lines “It is becoming easier to apply pr</w:t>
      </w:r>
      <w:r w:rsidR="002E4E19">
        <w:t>o</w:t>
      </w:r>
      <w:r>
        <w:t xml:space="preserve">teomics to non-model organisms because genomic resources are getting better”. </w:t>
      </w:r>
      <w:r w:rsidR="00706D6D">
        <w:t>Similarly in last sentence “</w:t>
      </w:r>
      <w:r w:rsidR="008524F9">
        <w:t>it has proved difficult to quantify absolute amounts of protein”</w:t>
      </w:r>
    </w:p>
  </w:comment>
  <w:comment w:id="11" w:author="Mark Westoby" w:date="2017-03-28T15:28:00Z" w:initials="MW">
    <w:p w14:paraId="7EFECE94" w14:textId="3FE69D1D" w:rsidR="00096766" w:rsidRDefault="00096766">
      <w:pPr>
        <w:pStyle w:val="CommentText"/>
      </w:pPr>
      <w:r>
        <w:rPr>
          <w:rStyle w:val="CommentReference"/>
        </w:rPr>
        <w:annotationRef/>
      </w:r>
      <w:r>
        <w:t>If you look at the ARC proposal that was funded, from memory you’ll find a more developed case about the use of total N in ecology with appropriate references</w:t>
      </w:r>
    </w:p>
  </w:comment>
  <w:comment w:id="12" w:author="Mark Westoby" w:date="2017-03-28T15:27:00Z" w:initials="MW">
    <w:p w14:paraId="5B2A4DE5" w14:textId="3807AB74" w:rsidR="004161B0" w:rsidRDefault="004161B0">
      <w:pPr>
        <w:pStyle w:val="CommentText"/>
      </w:pPr>
      <w:r>
        <w:rPr>
          <w:rStyle w:val="CommentReference"/>
        </w:rPr>
        <w:annotationRef/>
      </w:r>
      <w:r>
        <w:t xml:space="preserve">I’m not sure anyone has literally thought this was estimating rubisco abundance – very conscious of rubisco activase effects etc </w:t>
      </w:r>
    </w:p>
  </w:comment>
  <w:comment w:id="13" w:author="Mark Westoby" w:date="2017-03-28T15:38:00Z" w:initials="MW">
    <w:p w14:paraId="7DB63743" w14:textId="612CC6A6" w:rsidR="001E6178" w:rsidRDefault="001E6178">
      <w:pPr>
        <w:pStyle w:val="CommentText"/>
      </w:pPr>
      <w:r>
        <w:rPr>
          <w:rStyle w:val="CommentReference"/>
        </w:rPr>
        <w:annotationRef/>
      </w:r>
      <w:r>
        <w:t>Not really, since we’re citing others for each prediction – say rather than coordination theory gives rise to these predictions</w:t>
      </w:r>
    </w:p>
  </w:comment>
  <w:comment w:id="14" w:author="Mark Westoby" w:date="2017-03-28T17:05:00Z" w:initials="MW">
    <w:p w14:paraId="25306658" w14:textId="22C4C212" w:rsidR="00E8484E" w:rsidRDefault="00E8484E">
      <w:pPr>
        <w:pStyle w:val="CommentText"/>
      </w:pPr>
      <w:r>
        <w:rPr>
          <w:rStyle w:val="CommentReference"/>
        </w:rPr>
        <w:annotationRef/>
      </w:r>
      <w:r>
        <w:t xml:space="preserve">This is relative to other proteins as a group? Why should </w:t>
      </w:r>
      <w:r w:rsidR="00A7029E">
        <w:t>the reaction rates of photosynthesis be slowed by low temp more so than other cellular reactions?</w:t>
      </w:r>
    </w:p>
  </w:comment>
  <w:comment w:id="16" w:author="Mark Westoby" w:date="2017-03-28T17:09:00Z" w:initials="MW">
    <w:p w14:paraId="035D4E3D" w14:textId="037AC94F" w:rsidR="00CB278A" w:rsidRDefault="00CB278A">
      <w:pPr>
        <w:pStyle w:val="CommentText"/>
      </w:pPr>
      <w:r>
        <w:rPr>
          <w:rStyle w:val="CommentReference"/>
        </w:rPr>
        <w:annotationRef/>
      </w:r>
      <w:r>
        <w:t xml:space="preserve">Actually the logic is more that at higher VPD, water cost per unit CO2 uptake would increase unless internal CO2 drawdown were stronger. I’m not sure whether the net outcome (in groups other than eucs) actually has higher WUE than in low-VPD environments. </w:t>
      </w:r>
      <w:r w:rsidR="00011647">
        <w:t>Could look in that Prentice et al paper in about 2013-14, they have specific predictions in relation to environment and (from memory) C-isotope measures to demonstrate them</w:t>
      </w:r>
      <w:bookmarkStart w:id="26" w:name="_GoBack"/>
      <w:bookmarkEnd w:id="26"/>
    </w:p>
  </w:comment>
  <w:comment w:id="27" w:author="Mark Westoby" w:date="2017-03-28T15:55:00Z" w:initials="MW">
    <w:p w14:paraId="0D8A433F" w14:textId="55676A27" w:rsidR="000D497A" w:rsidRDefault="000D497A">
      <w:pPr>
        <w:pStyle w:val="CommentText"/>
      </w:pPr>
      <w:r>
        <w:rPr>
          <w:rStyle w:val="CommentReference"/>
        </w:rPr>
        <w:annotationRef/>
      </w:r>
      <w:r>
        <w:t>Coordination theory says phot is co-limited</w:t>
      </w:r>
      <w:r w:rsidR="004D42A6">
        <w:t xml:space="preserve">, so the prediction is rather that allocation between the two lots of machinery should shift in lower light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325401" w15:done="0"/>
  <w15:commentEx w15:paraId="0193439F" w15:done="0"/>
  <w15:commentEx w15:paraId="69403DFC" w15:done="0"/>
  <w15:commentEx w15:paraId="7EFECE94" w15:done="0"/>
  <w15:commentEx w15:paraId="5B2A4DE5" w15:done="0"/>
  <w15:commentEx w15:paraId="7DB63743" w15:done="0"/>
  <w15:commentEx w15:paraId="25306658" w15:done="0"/>
  <w15:commentEx w15:paraId="035D4E3D" w15:done="0"/>
  <w15:commentEx w15:paraId="0D8A433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C347C7" w14:textId="77777777" w:rsidR="00A97486" w:rsidRDefault="00A97486" w:rsidP="0090116B">
      <w:pPr>
        <w:spacing w:after="0" w:line="240" w:lineRule="auto"/>
      </w:pPr>
      <w:r>
        <w:separator/>
      </w:r>
    </w:p>
  </w:endnote>
  <w:endnote w:type="continuationSeparator" w:id="0">
    <w:p w14:paraId="4F8B0B0B" w14:textId="77777777" w:rsidR="00A97486" w:rsidRDefault="00A97486" w:rsidP="00901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AdvTT94c8263f.I">
    <w:altName w:val="Calibri"/>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1CC0C" w14:textId="77777777" w:rsidR="00A97486" w:rsidRDefault="00A97486" w:rsidP="0090116B">
      <w:pPr>
        <w:spacing w:after="0" w:line="240" w:lineRule="auto"/>
      </w:pPr>
      <w:r>
        <w:separator/>
      </w:r>
    </w:p>
  </w:footnote>
  <w:footnote w:type="continuationSeparator" w:id="0">
    <w:p w14:paraId="138B7BFD" w14:textId="77777777" w:rsidR="00A97486" w:rsidRDefault="00A97486" w:rsidP="0090116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04BB5"/>
    <w:multiLevelType w:val="hybridMultilevel"/>
    <w:tmpl w:val="50E85964"/>
    <w:lvl w:ilvl="0" w:tplc="EC9CBE3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964616B"/>
    <w:multiLevelType w:val="hybridMultilevel"/>
    <w:tmpl w:val="326CCDAE"/>
    <w:lvl w:ilvl="0" w:tplc="3E94296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575A6AE4"/>
    <w:multiLevelType w:val="hybridMultilevel"/>
    <w:tmpl w:val="D730D796"/>
    <w:lvl w:ilvl="0" w:tplc="EA267610">
      <w:start w:val="1"/>
      <w:numFmt w:val="bullet"/>
      <w:lvlText w:val="-"/>
      <w:lvlJc w:val="left"/>
      <w:pPr>
        <w:ind w:left="1080" w:hanging="360"/>
      </w:pPr>
      <w:rPr>
        <w:rFonts w:ascii="Calibri" w:eastAsiaTheme="minorHAnsi" w:hAnsi="Calibri"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nsid w:val="65303570"/>
    <w:multiLevelType w:val="hybridMultilevel"/>
    <w:tmpl w:val="CADC0CCE"/>
    <w:lvl w:ilvl="0" w:tplc="D80A9350">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3851847"/>
    <w:multiLevelType w:val="hybridMultilevel"/>
    <w:tmpl w:val="6B1ED954"/>
    <w:lvl w:ilvl="0" w:tplc="FA2ADA4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D550716"/>
    <w:multiLevelType w:val="hybridMultilevel"/>
    <w:tmpl w:val="F5CAFC54"/>
    <w:lvl w:ilvl="0" w:tplc="8182C1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Westoby">
    <w15:presenceInfo w15:providerId="None" w15:userId="Mark Westob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D6"/>
    <w:rsid w:val="00011647"/>
    <w:rsid w:val="00031230"/>
    <w:rsid w:val="00096766"/>
    <w:rsid w:val="000D497A"/>
    <w:rsid w:val="000F7608"/>
    <w:rsid w:val="001013A7"/>
    <w:rsid w:val="001261A3"/>
    <w:rsid w:val="00163E6A"/>
    <w:rsid w:val="00175D01"/>
    <w:rsid w:val="00196936"/>
    <w:rsid w:val="001C1BBB"/>
    <w:rsid w:val="001D70AB"/>
    <w:rsid w:val="001E6178"/>
    <w:rsid w:val="001F72E7"/>
    <w:rsid w:val="002362DF"/>
    <w:rsid w:val="0026343A"/>
    <w:rsid w:val="002802F1"/>
    <w:rsid w:val="00282E4B"/>
    <w:rsid w:val="002A169A"/>
    <w:rsid w:val="002A2613"/>
    <w:rsid w:val="002A53D5"/>
    <w:rsid w:val="002A6D29"/>
    <w:rsid w:val="002E4E19"/>
    <w:rsid w:val="002F2616"/>
    <w:rsid w:val="00315E6C"/>
    <w:rsid w:val="0034166D"/>
    <w:rsid w:val="00383B72"/>
    <w:rsid w:val="00390290"/>
    <w:rsid w:val="003B1EA8"/>
    <w:rsid w:val="003B65DE"/>
    <w:rsid w:val="003B7C0A"/>
    <w:rsid w:val="003B7E79"/>
    <w:rsid w:val="003C12F9"/>
    <w:rsid w:val="003D48B4"/>
    <w:rsid w:val="003F3BD8"/>
    <w:rsid w:val="004161B0"/>
    <w:rsid w:val="00455ACE"/>
    <w:rsid w:val="004767D8"/>
    <w:rsid w:val="004A7F30"/>
    <w:rsid w:val="004D42A6"/>
    <w:rsid w:val="00520AA2"/>
    <w:rsid w:val="00531016"/>
    <w:rsid w:val="0059606B"/>
    <w:rsid w:val="005E27D4"/>
    <w:rsid w:val="00604DAA"/>
    <w:rsid w:val="00614C20"/>
    <w:rsid w:val="0064256A"/>
    <w:rsid w:val="006C3098"/>
    <w:rsid w:val="00706D6D"/>
    <w:rsid w:val="0071183D"/>
    <w:rsid w:val="007471F5"/>
    <w:rsid w:val="00760A3F"/>
    <w:rsid w:val="00762435"/>
    <w:rsid w:val="007C0DE2"/>
    <w:rsid w:val="00806559"/>
    <w:rsid w:val="00827FBC"/>
    <w:rsid w:val="008524F9"/>
    <w:rsid w:val="00852BD6"/>
    <w:rsid w:val="008A52AF"/>
    <w:rsid w:val="008D543C"/>
    <w:rsid w:val="0090116B"/>
    <w:rsid w:val="0090319D"/>
    <w:rsid w:val="00931D2E"/>
    <w:rsid w:val="00962F86"/>
    <w:rsid w:val="00A61A9A"/>
    <w:rsid w:val="00A7029E"/>
    <w:rsid w:val="00A71911"/>
    <w:rsid w:val="00A97486"/>
    <w:rsid w:val="00A9770D"/>
    <w:rsid w:val="00AB105A"/>
    <w:rsid w:val="00AE07DB"/>
    <w:rsid w:val="00B002C3"/>
    <w:rsid w:val="00B06621"/>
    <w:rsid w:val="00B30F4F"/>
    <w:rsid w:val="00BA1547"/>
    <w:rsid w:val="00BE7370"/>
    <w:rsid w:val="00BF7E65"/>
    <w:rsid w:val="00C1512A"/>
    <w:rsid w:val="00C80BE2"/>
    <w:rsid w:val="00CA676C"/>
    <w:rsid w:val="00CB278A"/>
    <w:rsid w:val="00CD6841"/>
    <w:rsid w:val="00CF163C"/>
    <w:rsid w:val="00D453D8"/>
    <w:rsid w:val="00D52BDE"/>
    <w:rsid w:val="00DC2B0C"/>
    <w:rsid w:val="00DD03C0"/>
    <w:rsid w:val="00E06EDE"/>
    <w:rsid w:val="00E36AB6"/>
    <w:rsid w:val="00E53611"/>
    <w:rsid w:val="00E67642"/>
    <w:rsid w:val="00E8484E"/>
    <w:rsid w:val="00EB7659"/>
    <w:rsid w:val="00EC36A7"/>
    <w:rsid w:val="00ED2945"/>
    <w:rsid w:val="00EE3975"/>
    <w:rsid w:val="00F048BD"/>
    <w:rsid w:val="00F64E00"/>
    <w:rsid w:val="00F95499"/>
    <w:rsid w:val="00FA313C"/>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ADAE6"/>
  <w15:chartTrackingRefBased/>
  <w15:docId w15:val="{ACC6512D-4CE7-4843-8A9B-2514518FF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BD6"/>
    <w:pPr>
      <w:ind w:left="720"/>
      <w:contextualSpacing/>
    </w:pPr>
  </w:style>
  <w:style w:type="character" w:styleId="CommentReference">
    <w:name w:val="annotation reference"/>
    <w:basedOn w:val="DefaultParagraphFont"/>
    <w:uiPriority w:val="99"/>
    <w:semiHidden/>
    <w:unhideWhenUsed/>
    <w:rsid w:val="00EE3975"/>
    <w:rPr>
      <w:sz w:val="16"/>
      <w:szCs w:val="16"/>
    </w:rPr>
  </w:style>
  <w:style w:type="paragraph" w:styleId="CommentText">
    <w:name w:val="annotation text"/>
    <w:basedOn w:val="Normal"/>
    <w:link w:val="CommentTextChar"/>
    <w:uiPriority w:val="99"/>
    <w:semiHidden/>
    <w:unhideWhenUsed/>
    <w:rsid w:val="00EE3975"/>
    <w:pPr>
      <w:spacing w:line="240" w:lineRule="auto"/>
    </w:pPr>
    <w:rPr>
      <w:sz w:val="20"/>
      <w:szCs w:val="20"/>
    </w:rPr>
  </w:style>
  <w:style w:type="character" w:customStyle="1" w:styleId="CommentTextChar">
    <w:name w:val="Comment Text Char"/>
    <w:basedOn w:val="DefaultParagraphFont"/>
    <w:link w:val="CommentText"/>
    <w:uiPriority w:val="99"/>
    <w:semiHidden/>
    <w:rsid w:val="00EE3975"/>
    <w:rPr>
      <w:sz w:val="20"/>
      <w:szCs w:val="20"/>
    </w:rPr>
  </w:style>
  <w:style w:type="paragraph" w:styleId="CommentSubject">
    <w:name w:val="annotation subject"/>
    <w:basedOn w:val="CommentText"/>
    <w:next w:val="CommentText"/>
    <w:link w:val="CommentSubjectChar"/>
    <w:uiPriority w:val="99"/>
    <w:semiHidden/>
    <w:unhideWhenUsed/>
    <w:rsid w:val="00EE3975"/>
    <w:rPr>
      <w:b/>
      <w:bCs/>
    </w:rPr>
  </w:style>
  <w:style w:type="character" w:customStyle="1" w:styleId="CommentSubjectChar">
    <w:name w:val="Comment Subject Char"/>
    <w:basedOn w:val="CommentTextChar"/>
    <w:link w:val="CommentSubject"/>
    <w:uiPriority w:val="99"/>
    <w:semiHidden/>
    <w:rsid w:val="00EE3975"/>
    <w:rPr>
      <w:b/>
      <w:bCs/>
      <w:sz w:val="20"/>
      <w:szCs w:val="20"/>
    </w:rPr>
  </w:style>
  <w:style w:type="paragraph" w:styleId="BalloonText">
    <w:name w:val="Balloon Text"/>
    <w:basedOn w:val="Normal"/>
    <w:link w:val="BalloonTextChar"/>
    <w:uiPriority w:val="99"/>
    <w:semiHidden/>
    <w:unhideWhenUsed/>
    <w:rsid w:val="00EE39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975"/>
    <w:rPr>
      <w:rFonts w:ascii="Segoe UI" w:hAnsi="Segoe UI" w:cs="Segoe UI"/>
      <w:sz w:val="18"/>
      <w:szCs w:val="18"/>
    </w:rPr>
  </w:style>
  <w:style w:type="table" w:styleId="TableGrid">
    <w:name w:val="Table Grid"/>
    <w:basedOn w:val="TableNormal"/>
    <w:uiPriority w:val="39"/>
    <w:rsid w:val="00315E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1C1BB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01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16B"/>
  </w:style>
  <w:style w:type="paragraph" w:styleId="Footer">
    <w:name w:val="footer"/>
    <w:basedOn w:val="Normal"/>
    <w:link w:val="FooterChar"/>
    <w:uiPriority w:val="99"/>
    <w:unhideWhenUsed/>
    <w:rsid w:val="00901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961834">
      <w:bodyDiv w:val="1"/>
      <w:marLeft w:val="0"/>
      <w:marRight w:val="0"/>
      <w:marTop w:val="0"/>
      <w:marBottom w:val="0"/>
      <w:divBdr>
        <w:top w:val="none" w:sz="0" w:space="0" w:color="auto"/>
        <w:left w:val="none" w:sz="0" w:space="0" w:color="auto"/>
        <w:bottom w:val="none" w:sz="0" w:space="0" w:color="auto"/>
        <w:right w:val="none" w:sz="0" w:space="0" w:color="auto"/>
      </w:divBdr>
    </w:div>
    <w:div w:id="79954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7D9EE-9361-984F-A08E-9AF96BF90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6061</TotalTime>
  <Pages>5</Pages>
  <Words>10618</Words>
  <Characters>60524</Characters>
  <Application>Microsoft Macintosh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71001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Mark Westoby</cp:lastModifiedBy>
  <cp:revision>34</cp:revision>
  <dcterms:created xsi:type="dcterms:W3CDTF">2017-03-22T00:41:00Z</dcterms:created>
  <dcterms:modified xsi:type="dcterms:W3CDTF">2017-03-28T06:14:00Z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http://www.zotero.org/styles/annals-of-botany</vt:lpwstr>
  </property>
  <property fmtid="{D5CDD505-2E9C-101B-9397-08002B2CF9AE}" pid="7" name="Mendeley Recent Style Name 2_1">
    <vt:lpwstr>Annals of Botany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http://www.zotero.org/styles/freshwater-biology</vt:lpwstr>
  </property>
  <property fmtid="{D5CDD505-2E9C-101B-9397-08002B2CF9AE}" pid="11" name="Mendeley Recent Style Name 4_1">
    <vt:lpwstr>Freshwater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http://www.zotero.org/styles/journal-of-ecology</vt:lpwstr>
  </property>
  <property fmtid="{D5CDD505-2E9C-101B-9397-08002B2CF9AE}" pid="17" name="Mendeley Recent Style Name 7_1">
    <vt:lpwstr>Journal of Ecology</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fed0bf0a-ee6a-382e-bbe6-91f81bb40cbf</vt:lpwstr>
  </property>
  <property fmtid="{D5CDD505-2E9C-101B-9397-08002B2CF9AE}" pid="24" name="Mendeley Citation Style_1">
    <vt:lpwstr>http://www.zotero.org/styles/journal-of-ecology</vt:lpwstr>
  </property>
</Properties>
</file>