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65C20" w14:textId="44215652" w:rsidR="006603CC" w:rsidRDefault="00BC298E" w:rsidP="00C26165">
      <w:pPr>
        <w:rPr>
          <w:ins w:id="0" w:author="Mark Westoby" w:date="2017-09-20T15:16:00Z"/>
        </w:rPr>
      </w:pPr>
      <w:ins w:id="1" w:author="Mark Westoby" w:date="2017-09-20T15:17:00Z">
        <w:r>
          <w:t>[</w:t>
        </w:r>
      </w:ins>
      <w:ins w:id="2" w:author="Mark Westoby" w:date="2017-09-20T15:16:00Z">
        <w:r w:rsidR="006603CC">
          <w:t xml:space="preserve">Needs the “Abstract plus Intro” para on the front </w:t>
        </w:r>
      </w:ins>
      <w:ins w:id="3" w:author="Mark Westoby" w:date="2017-09-20T15:17:00Z">
        <w:r w:rsidR="006603CC">
          <w:t>–</w:t>
        </w:r>
      </w:ins>
      <w:ins w:id="4" w:author="Mark Westoby" w:date="2017-09-20T15:16:00Z">
        <w:r w:rsidR="006603CC">
          <w:t xml:space="preserve"> has </w:t>
        </w:r>
      </w:ins>
      <w:ins w:id="5" w:author="Mark Westoby" w:date="2017-09-20T15:17:00Z">
        <w:r w:rsidR="006603CC">
          <w:t xml:space="preserve">a </w:t>
        </w:r>
        <w:r>
          <w:t xml:space="preserve">highly </w:t>
        </w:r>
        <w:r w:rsidR="006603CC">
          <w:t>standardised format</w:t>
        </w:r>
        <w:r>
          <w:t xml:space="preserve"> (for Nature)</w:t>
        </w:r>
        <w:r w:rsidR="006603CC">
          <w:t>, see online advice</w:t>
        </w:r>
        <w:r>
          <w:t>]</w:t>
        </w:r>
      </w:ins>
    </w:p>
    <w:p w14:paraId="2A02A2B8" w14:textId="77777777" w:rsidR="00C26165" w:rsidRDefault="00C26165" w:rsidP="00C26165">
      <w:r>
        <w:t>1.)</w:t>
      </w:r>
      <w:r>
        <w:tab/>
        <w:t>Introduction</w:t>
      </w:r>
    </w:p>
    <w:p w14:paraId="15110ADD" w14:textId="75E7E221" w:rsidR="0019078B" w:rsidRDefault="001932A2" w:rsidP="00C26165">
      <w:pPr>
        <w:rPr>
          <w:ins w:id="6" w:author="Mark Westoby" w:date="2017-09-20T16:13:00Z"/>
        </w:rPr>
      </w:pPr>
      <w:ins w:id="7" w:author="Mark Westoby" w:date="2017-09-20T16:19:00Z">
        <w:r>
          <w:t xml:space="preserve">The functioning of leaves is driven by proteins. Each protein or protein-complex carries out specific transactions, ranging from </w:t>
        </w:r>
      </w:ins>
      <w:ins w:id="8" w:author="Mark Westoby" w:date="2017-09-20T16:21:00Z">
        <w:r>
          <w:t xml:space="preserve">bulk </w:t>
        </w:r>
      </w:ins>
      <w:ins w:id="9" w:author="Mark Westoby" w:date="2017-09-20T16:19:00Z">
        <w:r>
          <w:t xml:space="preserve">transfers of carbon between atmosphere and vegetation down to </w:t>
        </w:r>
      </w:ins>
      <w:ins w:id="10" w:author="Mark Westoby" w:date="2017-09-20T16:20:00Z">
        <w:r>
          <w:t xml:space="preserve">defences against </w:t>
        </w:r>
      </w:ins>
      <w:ins w:id="11" w:author="Mark Westoby" w:date="2017-09-20T16:19:00Z">
        <w:r>
          <w:t xml:space="preserve">specific </w:t>
        </w:r>
      </w:ins>
      <w:ins w:id="12" w:author="Mark Westoby" w:date="2017-09-20T16:20:00Z">
        <w:r>
          <w:t>pathogens or herbivores</w:t>
        </w:r>
      </w:ins>
      <w:ins w:id="13" w:author="Mark Westoby" w:date="2017-09-20T16:21:00Z">
        <w:r>
          <w:t xml:space="preserve">. And yet, interpretation of what vegetation is doing across wide areas and many species continues to rely on total N, both in comparative trait ecology (refs) and in models intended to capture </w:t>
        </w:r>
      </w:ins>
      <w:ins w:id="14" w:author="Mark Westoby" w:date="2017-09-20T16:22:00Z">
        <w:r>
          <w:t xml:space="preserve">contribution of vegetation to world carbon budgets (refs). </w:t>
        </w:r>
      </w:ins>
    </w:p>
    <w:p w14:paraId="4EA5B9D9" w14:textId="7B6BF6DD" w:rsidR="00F156DE" w:rsidRDefault="001932A2" w:rsidP="00C26165">
      <w:pPr>
        <w:rPr>
          <w:ins w:id="15" w:author="Mark Westoby" w:date="2017-09-20T16:17:00Z"/>
        </w:rPr>
      </w:pPr>
      <w:ins w:id="16" w:author="Mark Westoby" w:date="2017-09-20T16:23:00Z">
        <w:r>
          <w:t xml:space="preserve">This is because </w:t>
        </w:r>
      </w:ins>
      <w:ins w:id="17" w:author="Mark Westoby" w:date="2017-09-20T16:14:00Z">
        <w:r w:rsidR="00F156DE">
          <w:t>previous te</w:t>
        </w:r>
        <w:commentRangeStart w:id="18"/>
        <w:r w:rsidR="00F156DE">
          <w:t xml:space="preserve">chniques too intensive – need either selected proteins across medium # </w:t>
        </w:r>
        <w:proofErr w:type="spellStart"/>
        <w:r w:rsidR="00F156DE">
          <w:t>spp</w:t>
        </w:r>
        <w:proofErr w:type="spellEnd"/>
        <w:r w:rsidR="00F156DE">
          <w:t>, or more in one model species</w:t>
        </w:r>
      </w:ins>
      <w:ins w:id="19" w:author="Mark Westoby" w:date="2017-09-20T16:23:00Z">
        <w:r>
          <w:t xml:space="preserve">. </w:t>
        </w:r>
      </w:ins>
      <w:ins w:id="20" w:author="Mark Westoby" w:date="2017-09-20T16:41:00Z">
        <w:r w:rsidR="006A691E">
          <w:t xml:space="preserve">Or too indirect </w:t>
        </w:r>
      </w:ins>
      <w:ins w:id="21" w:author="Mark Westoby" w:date="2017-09-20T16:42:00Z">
        <w:r w:rsidR="006A691E">
          <w:t>–</w:t>
        </w:r>
      </w:ins>
      <w:ins w:id="22" w:author="Mark Westoby" w:date="2017-09-20T16:41:00Z">
        <w:r w:rsidR="006A691E">
          <w:t xml:space="preserve"> not </w:t>
        </w:r>
      </w:ins>
      <w:ins w:id="23" w:author="Mark Westoby" w:date="2017-09-20T16:42:00Z">
        <w:r w:rsidR="006A691E">
          <w:t xml:space="preserve">directly measuring protein, rather proxies, e.g. chlorophyll combined with a </w:t>
        </w:r>
        <w:proofErr w:type="spellStart"/>
        <w:r w:rsidR="006A691E">
          <w:t>chl</w:t>
        </w:r>
        <w:proofErr w:type="spellEnd"/>
        <w:r w:rsidR="006A691E">
          <w:t xml:space="preserve">/protein ratio taken from a model species – not capable of picking it up if the </w:t>
        </w:r>
      </w:ins>
      <w:ins w:id="24" w:author="Mark Westoby" w:date="2017-09-20T16:43:00Z">
        <w:r w:rsidR="006A691E">
          <w:t xml:space="preserve">ratio of the protein to </w:t>
        </w:r>
        <w:proofErr w:type="spellStart"/>
        <w:r w:rsidR="006A691E">
          <w:t>chl</w:t>
        </w:r>
        <w:proofErr w:type="spellEnd"/>
        <w:r w:rsidR="006A691E">
          <w:t xml:space="preserve"> varies across spp.</w:t>
        </w:r>
        <w:commentRangeEnd w:id="18"/>
        <w:r w:rsidR="006A691E">
          <w:rPr>
            <w:rStyle w:val="CommentReference"/>
          </w:rPr>
          <w:commentReference w:id="18"/>
        </w:r>
        <w:r w:rsidR="006A691E">
          <w:t xml:space="preserve"> </w:t>
        </w:r>
      </w:ins>
      <w:ins w:id="25" w:author="Mark Westoby" w:date="2017-09-20T16:23:00Z">
        <w:r>
          <w:t xml:space="preserve">Whereas total N is feasible to analyse across many </w:t>
        </w:r>
        <w:proofErr w:type="spellStart"/>
        <w:r>
          <w:t>hundred</w:t>
        </w:r>
        <w:proofErr w:type="spellEnd"/>
        <w:r>
          <w:t xml:space="preserve"> of species and samples, even though it obviously </w:t>
        </w:r>
        <w:proofErr w:type="spellStart"/>
        <w:r>
          <w:t>respresnets</w:t>
        </w:r>
        <w:proofErr w:type="spellEnd"/>
        <w:r>
          <w:t xml:space="preserve"> a pool of many different proteins with many different functions. </w:t>
        </w:r>
      </w:ins>
    </w:p>
    <w:p w14:paraId="3C53454B" w14:textId="0CDEA86B" w:rsidR="001932A2" w:rsidRDefault="001932A2" w:rsidP="00C26165">
      <w:pPr>
        <w:rPr>
          <w:ins w:id="26" w:author="Mark Westoby" w:date="2017-09-20T16:25:00Z"/>
        </w:rPr>
      </w:pPr>
      <w:proofErr w:type="gramStart"/>
      <w:ins w:id="27" w:author="Mark Westoby" w:date="2017-09-20T16:17:00Z">
        <w:r>
          <w:t>here</w:t>
        </w:r>
        <w:proofErr w:type="gramEnd"/>
        <w:r>
          <w:t xml:space="preserve"> we apply </w:t>
        </w:r>
      </w:ins>
      <w:ins w:id="28" w:author="Mark Westoby" w:date="2017-09-20T16:24:00Z">
        <w:r>
          <w:t xml:space="preserve">new </w:t>
        </w:r>
      </w:ins>
      <w:ins w:id="29" w:author="Mark Westoby" w:date="2017-09-20T16:17:00Z">
        <w:r>
          <w:t xml:space="preserve">proteomics techniques </w:t>
        </w:r>
      </w:ins>
      <w:ins w:id="30" w:author="Mark Westoby" w:date="2017-09-20T16:24:00Z">
        <w:r>
          <w:t xml:space="preserve">that make possible </w:t>
        </w:r>
      </w:ins>
      <w:ins w:id="31" w:author="Mark Westoby" w:date="2017-09-20T16:17:00Z">
        <w:r>
          <w:t>one-pass quantification of (essentially) all proteins in a leaf</w:t>
        </w:r>
      </w:ins>
      <w:ins w:id="32" w:author="Mark Westoby" w:date="2017-09-20T16:24:00Z">
        <w:r>
          <w:t xml:space="preserve">. They have made it possible </w:t>
        </w:r>
      </w:ins>
      <w:ins w:id="33" w:author="Mark Westoby" w:date="2017-09-20T16:31:00Z">
        <w:r w:rsidR="00BB7256">
          <w:t xml:space="preserve">[for the first time] </w:t>
        </w:r>
      </w:ins>
      <w:ins w:id="34" w:author="Mark Westoby" w:date="2017-09-20T16:24:00Z">
        <w:r>
          <w:t xml:space="preserve">to survey 32 species x </w:t>
        </w:r>
      </w:ins>
      <w:ins w:id="35" w:author="Mark Westoby" w:date="2017-09-20T16:25:00Z">
        <w:r>
          <w:t xml:space="preserve">9 samples per species spread across continental scales of temperature and rainfall. </w:t>
        </w:r>
      </w:ins>
      <w:ins w:id="36" w:author="Mark Westoby" w:date="2017-09-20T16:24:00Z">
        <w:r>
          <w:t xml:space="preserve"> </w:t>
        </w:r>
      </w:ins>
    </w:p>
    <w:p w14:paraId="0CDE7AD3" w14:textId="011BF39F" w:rsidR="000512BF" w:rsidRDefault="008D421B" w:rsidP="00C26165">
      <w:pPr>
        <w:rPr>
          <w:ins w:id="37" w:author="Mark Westoby" w:date="2017-09-20T16:13:00Z"/>
        </w:rPr>
      </w:pPr>
      <w:ins w:id="38" w:author="Mark Westoby" w:date="2017-09-20T16:26:00Z">
        <w:r>
          <w:t xml:space="preserve">In this report we </w:t>
        </w:r>
      </w:ins>
      <w:ins w:id="39" w:author="Mark Westoby" w:date="2017-09-20T16:27:00Z">
        <w:r>
          <w:t>describe how the new methods resolve protein amo</w:t>
        </w:r>
      </w:ins>
      <w:ins w:id="40" w:author="Mark Westoby" w:date="2017-09-20T16:29:00Z">
        <w:r w:rsidR="0034046A">
          <w:t>u</w:t>
        </w:r>
      </w:ins>
      <w:ins w:id="41" w:author="Mark Westoby" w:date="2017-09-20T16:27:00Z">
        <w:r>
          <w:t xml:space="preserve">nts down to fine levels of detail, but in considering variation across species and geography, we </w:t>
        </w:r>
      </w:ins>
      <w:ins w:id="42" w:author="Mark Westoby" w:date="2017-09-20T16:28:00Z">
        <w:r>
          <w:t xml:space="preserve">initially </w:t>
        </w:r>
      </w:ins>
      <w:ins w:id="43" w:author="Mark Westoby" w:date="2017-09-20T16:27:00Z">
        <w:r>
          <w:t xml:space="preserve">concentrate on protein pools involved in photosynthesis. </w:t>
        </w:r>
      </w:ins>
    </w:p>
    <w:p w14:paraId="422940D7" w14:textId="77777777" w:rsidR="00C26165" w:rsidRPr="00586CE4" w:rsidRDefault="00C26165" w:rsidP="00C26165">
      <w:pPr>
        <w:rPr>
          <w:color w:val="FF0000"/>
          <w:rPrChange w:id="44" w:author="James Lawson" w:date="2017-09-22T13:58:00Z">
            <w:rPr/>
          </w:rPrChange>
        </w:rPr>
      </w:pPr>
      <w:r w:rsidRPr="00586CE4">
        <w:rPr>
          <w:color w:val="FF0000"/>
          <w:rPrChange w:id="45" w:author="James Lawson" w:date="2017-09-22T13:58:00Z">
            <w:rPr/>
          </w:rPrChange>
        </w:rP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rsidRPr="00586CE4">
        <w:rPr>
          <w:color w:val="FF0000"/>
          <w:rPrChange w:id="46" w:author="James Lawson" w:date="2017-09-22T13:58:00Z">
            <w:rPr/>
          </w:rPrChange>
        </w:rPr>
        <w:t>Ekblom</w:t>
      </w:r>
      <w:proofErr w:type="spellEnd"/>
      <w:r w:rsidRPr="00586CE4">
        <w:rPr>
          <w:color w:val="FF0000"/>
          <w:rPrChange w:id="47" w:author="James Lawson" w:date="2017-09-22T13:58:00Z">
            <w:rPr/>
          </w:rPrChange>
        </w:rPr>
        <w:t xml:space="preserve"> &amp; Galindo 2010; </w:t>
      </w:r>
      <w:proofErr w:type="spellStart"/>
      <w:r w:rsidRPr="00586CE4">
        <w:rPr>
          <w:color w:val="FF0000"/>
          <w:rPrChange w:id="48" w:author="James Lawson" w:date="2017-09-22T13:58:00Z">
            <w:rPr/>
          </w:rPrChange>
        </w:rPr>
        <w:t>Armengaud</w:t>
      </w:r>
      <w:proofErr w:type="spellEnd"/>
      <w:r w:rsidRPr="00586CE4">
        <w:rPr>
          <w:color w:val="FF0000"/>
          <w:rPrChange w:id="49" w:author="James Lawson" w:date="2017-09-22T13:58:00Z">
            <w:rPr/>
          </w:rPrChange>
        </w:rPr>
        <w:t xml:space="preserve"> et al. 2014). </w:t>
      </w:r>
      <w:commentRangeStart w:id="50"/>
      <w:r w:rsidRPr="00586CE4">
        <w:rPr>
          <w:color w:val="FF0000"/>
          <w:rPrChange w:id="51" w:author="James Lawson" w:date="2017-09-22T13:58:00Z">
            <w:rPr/>
          </w:rPrChange>
        </w:rPr>
        <w:t xml:space="preserve">Extent of protein expression determines an organism’s capacity to perform biochemical functions where the rate at which work is done is a function of the amount of protein doing the work (ref – </w:t>
      </w:r>
      <w:proofErr w:type="spellStart"/>
      <w:r w:rsidRPr="00586CE4">
        <w:rPr>
          <w:color w:val="FF0000"/>
          <w:rPrChange w:id="52" w:author="James Lawson" w:date="2017-09-22T13:58:00Z">
            <w:rPr/>
          </w:rPrChange>
        </w:rPr>
        <w:t>Michaelis</w:t>
      </w:r>
      <w:proofErr w:type="spellEnd"/>
      <w:r w:rsidRPr="00586CE4">
        <w:rPr>
          <w:color w:val="FF0000"/>
          <w:rPrChange w:id="53" w:author="James Lawson" w:date="2017-09-22T13:58:00Z">
            <w:rPr/>
          </w:rPrChange>
        </w:rPr>
        <w:t xml:space="preserve"> &amp; </w:t>
      </w:r>
      <w:proofErr w:type="spellStart"/>
      <w:r w:rsidRPr="00586CE4">
        <w:rPr>
          <w:color w:val="FF0000"/>
          <w:rPrChange w:id="54" w:author="James Lawson" w:date="2017-09-22T13:58:00Z">
            <w:rPr/>
          </w:rPrChange>
        </w:rPr>
        <w:t>Menten</w:t>
      </w:r>
      <w:proofErr w:type="spellEnd"/>
      <w:r w:rsidRPr="00586CE4">
        <w:rPr>
          <w:color w:val="FF0000"/>
          <w:rPrChange w:id="55" w:author="James Lawson" w:date="2017-09-22T13:58:00Z">
            <w:rPr/>
          </w:rPrChange>
        </w:rPr>
        <w:t xml:space="preserve">?). </w:t>
      </w:r>
      <w:commentRangeEnd w:id="50"/>
      <w:r w:rsidRPr="00586CE4">
        <w:rPr>
          <w:rStyle w:val="CommentReference"/>
          <w:color w:val="FF0000"/>
          <w:rPrChange w:id="56" w:author="James Lawson" w:date="2017-09-22T13:58:00Z">
            <w:rPr>
              <w:rStyle w:val="CommentReference"/>
            </w:rPr>
          </w:rPrChange>
        </w:rPr>
        <w:commentReference w:id="50"/>
      </w:r>
      <w:r w:rsidRPr="00586CE4">
        <w:rPr>
          <w:color w:val="FF0000"/>
          <w:rPrChange w:id="57" w:author="James Lawson" w:date="2017-09-22T13:58:00Z">
            <w:rPr/>
          </w:rPrChange>
        </w:rPr>
        <w:t>As such, quantifying protein amounts using proteomics methods provides direct information about how organisms are adapted to their environment (</w:t>
      </w:r>
      <w:proofErr w:type="spellStart"/>
      <w:r w:rsidRPr="00586CE4">
        <w:rPr>
          <w:color w:val="FF0000"/>
          <w:rPrChange w:id="58" w:author="James Lawson" w:date="2017-09-22T13:58:00Z">
            <w:rPr/>
          </w:rPrChange>
        </w:rPr>
        <w:t>Diz</w:t>
      </w:r>
      <w:proofErr w:type="spellEnd"/>
      <w:r w:rsidRPr="00586CE4">
        <w:rPr>
          <w:color w:val="FF0000"/>
          <w:rPrChange w:id="59" w:author="James Lawson" w:date="2017-09-22T13:58:00Z">
            <w:rPr/>
          </w:rPrChange>
        </w:rPr>
        <w:t xml:space="preserve"> &amp; </w:t>
      </w:r>
      <w:proofErr w:type="spellStart"/>
      <w:r w:rsidRPr="00586CE4">
        <w:rPr>
          <w:color w:val="FF0000"/>
          <w:rPrChange w:id="60" w:author="James Lawson" w:date="2017-09-22T13:58:00Z">
            <w:rPr/>
          </w:rPrChange>
        </w:rPr>
        <w:t>Calvete</w:t>
      </w:r>
      <w:proofErr w:type="spellEnd"/>
      <w:r w:rsidRPr="00586CE4">
        <w:rPr>
          <w:color w:val="FF0000"/>
          <w:rPrChange w:id="61" w:author="James Lawson" w:date="2017-09-22T13:58:00Z">
            <w:rPr/>
          </w:rPrChange>
        </w:rPr>
        <w:t xml:space="preserve"> 2016). 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mass spectrometric methods remain novel (refs from Steve).</w:t>
      </w:r>
    </w:p>
    <w:p w14:paraId="43A94355" w14:textId="77777777" w:rsidR="00C26165" w:rsidRPr="00586CE4" w:rsidRDefault="00C26165" w:rsidP="00C26165">
      <w:pPr>
        <w:rPr>
          <w:color w:val="FF0000"/>
          <w:rPrChange w:id="62" w:author="James Lawson" w:date="2017-09-22T13:58:00Z">
            <w:rPr/>
          </w:rPrChange>
        </w:rPr>
      </w:pPr>
      <w:r w:rsidRPr="00586CE4">
        <w:rPr>
          <w:color w:val="FF0000"/>
          <w:rPrChange w:id="63" w:author="James Lawson" w:date="2017-09-22T13:58:00Z">
            <w:rPr/>
          </w:rPrChange>
        </w:rPr>
        <w:t xml:space="preserve">We have developed proteomics methods which allow comprehensive extraction and absolute quantification of the top 2000-3000 most abundant proteins in leaves. This allows us to compare protein abundances between samples, which has been demonstrated in model organisms under controlled environments (need refs from Steve) but not in a large-scale study of wild plants. </w:t>
      </w:r>
    </w:p>
    <w:p w14:paraId="5530E534" w14:textId="370FE7D5" w:rsidR="00C26165" w:rsidRPr="00586CE4" w:rsidRDefault="00C26165" w:rsidP="007E2D38">
      <w:pPr>
        <w:rPr>
          <w:color w:val="FF0000"/>
          <w:rPrChange w:id="64" w:author="James Lawson" w:date="2017-09-22T13:58:00Z">
            <w:rPr/>
          </w:rPrChange>
        </w:rPr>
      </w:pPr>
      <w:r w:rsidRPr="00586CE4">
        <w:rPr>
          <w:color w:val="FF0000"/>
          <w:rPrChange w:id="65" w:author="James Lawson" w:date="2017-09-22T13:58:00Z">
            <w:rPr/>
          </w:rPrChange>
        </w:rPr>
        <w:t xml:space="preserve">Using this new technology, we have conducted (a/the first) continental-scale ecological proteomics experiment to characterise the influence of </w:t>
      </w:r>
      <w:r w:rsidRPr="00586CE4">
        <w:rPr>
          <w:strike/>
          <w:color w:val="FF0000"/>
          <w:rPrChange w:id="66" w:author="James Lawson" w:date="2017-09-22T13:58:00Z">
            <w:rPr>
              <w:strike/>
            </w:rPr>
          </w:rPrChange>
        </w:rPr>
        <w:t>biogeographic and</w:t>
      </w:r>
      <w:r w:rsidRPr="00586CE4">
        <w:rPr>
          <w:color w:val="FF0000"/>
          <w:rPrChange w:id="67" w:author="James Lawson" w:date="2017-09-22T13:58:00Z">
            <w:rPr/>
          </w:rPrChange>
        </w:rP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 </w:t>
      </w:r>
      <w:r w:rsidRPr="00586CE4">
        <w:rPr>
          <w:rFonts w:ascii="Calibri" w:eastAsia="Times New Roman" w:hAnsi="Calibri" w:cs="Times New Roman"/>
          <w:color w:val="FF0000"/>
          <w:sz w:val="20"/>
          <w:szCs w:val="24"/>
          <w:lang w:eastAsia="en-AU"/>
          <w:rPrChange w:id="68" w:author="James Lawson" w:date="2017-09-22T13:58:00Z">
            <w:rPr>
              <w:rFonts w:ascii="Calibri" w:eastAsia="Times New Roman" w:hAnsi="Calibri" w:cs="Times New Roman"/>
              <w:color w:val="000000"/>
              <w:sz w:val="20"/>
              <w:szCs w:val="24"/>
              <w:lang w:eastAsia="en-AU"/>
            </w:rPr>
          </w:rPrChange>
        </w:rPr>
        <w:t xml:space="preserve">The resulting dataset describes protein abundances at all levels of functional organisation, from broad groupings down to individual protein subunits. </w:t>
      </w:r>
      <w:r w:rsidRPr="00586CE4">
        <w:rPr>
          <w:rFonts w:ascii="Calibri" w:eastAsia="Times New Roman" w:hAnsi="Calibri" w:cs="Times New Roman"/>
          <w:color w:val="FF0000"/>
          <w:sz w:val="20"/>
          <w:szCs w:val="24"/>
          <w:lang w:eastAsia="en-AU"/>
          <w:rPrChange w:id="69" w:author="James Lawson" w:date="2017-09-22T13:58:00Z">
            <w:rPr>
              <w:rFonts w:ascii="Calibri" w:eastAsia="Times New Roman" w:hAnsi="Calibri" w:cs="Times New Roman"/>
              <w:color w:val="000000"/>
              <w:sz w:val="20"/>
              <w:szCs w:val="24"/>
              <w:lang w:eastAsia="en-AU"/>
            </w:rPr>
          </w:rPrChange>
        </w:rPr>
        <w:lastRenderedPageBreak/>
        <w:t>We provide the most complete description to date of leaf protein allocation for all major protein functional categories.</w:t>
      </w:r>
    </w:p>
    <w:p w14:paraId="4FD5CDC9" w14:textId="77777777" w:rsidR="00C26165" w:rsidRPr="00586CE4" w:rsidRDefault="00C26165" w:rsidP="00C26165">
      <w:pPr>
        <w:shd w:val="clear" w:color="auto" w:fill="FFFFFF"/>
        <w:spacing w:after="0" w:line="240" w:lineRule="auto"/>
        <w:rPr>
          <w:rFonts w:ascii="Calibri" w:eastAsia="Times New Roman" w:hAnsi="Calibri" w:cs="Times New Roman"/>
          <w:color w:val="FF0000"/>
          <w:sz w:val="20"/>
          <w:szCs w:val="24"/>
          <w:lang w:eastAsia="en-AU"/>
          <w:rPrChange w:id="70" w:author="James Lawson" w:date="2017-09-22T13:58:00Z">
            <w:rPr>
              <w:rFonts w:ascii="Calibri" w:eastAsia="Times New Roman" w:hAnsi="Calibri" w:cs="Times New Roman"/>
              <w:color w:val="000000"/>
              <w:sz w:val="20"/>
              <w:szCs w:val="24"/>
              <w:lang w:eastAsia="en-AU"/>
            </w:rPr>
          </w:rPrChange>
        </w:rPr>
      </w:pPr>
    </w:p>
    <w:p w14:paraId="58448650" w14:textId="77777777" w:rsidR="00C26165" w:rsidRPr="00586CE4" w:rsidRDefault="00C26165" w:rsidP="00C26165">
      <w:pPr>
        <w:rPr>
          <w:strike/>
          <w:color w:val="FF0000"/>
          <w:rPrChange w:id="71" w:author="James Lawson" w:date="2017-09-22T13:58:00Z">
            <w:rPr>
              <w:strike/>
            </w:rPr>
          </w:rPrChange>
        </w:rPr>
      </w:pPr>
      <w:r w:rsidRPr="00586CE4">
        <w:rPr>
          <w:color w:val="FF0000"/>
          <w:rPrChange w:id="72" w:author="James Lawson" w:date="2017-09-22T13:58:00Z">
            <w:rPr/>
          </w:rPrChange>
        </w:rPr>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w:t>
      </w:r>
      <w:proofErr w:type="spellStart"/>
      <w:r w:rsidRPr="00586CE4">
        <w:rPr>
          <w:color w:val="FF0000"/>
          <w:rPrChange w:id="73" w:author="James Lawson" w:date="2017-09-22T13:58:00Z">
            <w:rPr/>
          </w:rPrChange>
        </w:rPr>
        <w:t>Seeman</w:t>
      </w:r>
      <w:proofErr w:type="spellEnd"/>
      <w:r w:rsidRPr="00586CE4">
        <w:rPr>
          <w:color w:val="FF0000"/>
          <w:rPrChange w:id="74" w:author="James Lawson" w:date="2017-09-22T13:58:00Z">
            <w:rPr/>
          </w:rPrChange>
        </w:rPr>
        <w:t xml:space="preserve"> 1989). </w:t>
      </w:r>
    </w:p>
    <w:p w14:paraId="57E19349" w14:textId="77777777" w:rsidR="00C26165" w:rsidRDefault="00C26165" w:rsidP="00C26165">
      <w:r w:rsidRPr="00586CE4">
        <w:rPr>
          <w:color w:val="FF0000"/>
          <w:rPrChange w:id="75" w:author="James Lawson" w:date="2017-09-22T13:58:00Z">
            <w:rPr/>
          </w:rPrChange>
        </w:rPr>
        <w:t xml:space="preserve">Much of what is known about variation in photosynthetic capacity in wild plants is derived from measurements of leaf nitrogen content (Wright et al 2004, </w:t>
      </w:r>
      <w:proofErr w:type="spellStart"/>
      <w:r w:rsidRPr="00586CE4">
        <w:rPr>
          <w:color w:val="FF0000"/>
          <w:rPrChange w:id="76" w:author="James Lawson" w:date="2017-09-22T13:58:00Z">
            <w:rPr/>
          </w:rPrChange>
        </w:rPr>
        <w:t>Hikosaka</w:t>
      </w:r>
      <w:proofErr w:type="spellEnd"/>
      <w:r w:rsidRPr="00586CE4">
        <w:rPr>
          <w:color w:val="FF0000"/>
          <w:rPrChange w:id="77" w:author="James Lawson" w:date="2017-09-22T13:58:00Z">
            <w:rPr/>
          </w:rPrChange>
        </w:rPr>
        <w:t xml:space="preserve"> 2010), on the basis that photosynthetic proteins comprise the largest pool of nitrogen in leaves (Evans &amp; </w:t>
      </w:r>
      <w:proofErr w:type="spellStart"/>
      <w:r w:rsidRPr="00586CE4">
        <w:rPr>
          <w:color w:val="FF0000"/>
          <w:rPrChange w:id="78" w:author="James Lawson" w:date="2017-09-22T13:58:00Z">
            <w:rPr/>
          </w:rPrChange>
        </w:rPr>
        <w:t>Seeman</w:t>
      </w:r>
      <w:proofErr w:type="spellEnd"/>
      <w:r w:rsidRPr="00586CE4">
        <w:rPr>
          <w:color w:val="FF0000"/>
          <w:rPrChange w:id="79" w:author="James Lawson" w:date="2017-09-22T13:58:00Z">
            <w:rPr/>
          </w:rPrChange>
        </w:rPr>
        <w:t xml:space="preserve"> 1989, something else). </w:t>
      </w:r>
      <w:commentRangeStart w:id="80"/>
      <w:r w:rsidRPr="00586CE4">
        <w:rPr>
          <w:color w:val="FF0000"/>
          <w:rPrChange w:id="81" w:author="James Lawson" w:date="2017-09-22T13:58:00Z">
            <w:rPr/>
          </w:rPrChange>
        </w:rPr>
        <w:t xml:space="preserve">The actual relationship between leaf nitrogen content and photosynthetic carbon assimilation varies substantially, largely in relation to how nitrogen resources are allocated to different functions within photosynthesis (Evans &amp; </w:t>
      </w:r>
      <w:proofErr w:type="spellStart"/>
      <w:r w:rsidRPr="00586CE4">
        <w:rPr>
          <w:color w:val="FF0000"/>
          <w:rPrChange w:id="82" w:author="James Lawson" w:date="2017-09-22T13:58:00Z">
            <w:rPr/>
          </w:rPrChange>
        </w:rPr>
        <w:t>Seemann</w:t>
      </w:r>
      <w:proofErr w:type="spellEnd"/>
      <w:r w:rsidRPr="00586CE4">
        <w:rPr>
          <w:color w:val="FF0000"/>
          <w:rPrChange w:id="83" w:author="James Lawson" w:date="2017-09-22T13:58:00Z">
            <w:rPr/>
          </w:rPrChange>
        </w:rPr>
        <w:t xml:space="preserve"> 1989, Wright et al 2004). </w:t>
      </w:r>
      <w:commentRangeEnd w:id="80"/>
      <w:r w:rsidR="00597438" w:rsidRPr="00586CE4">
        <w:rPr>
          <w:rStyle w:val="CommentReference"/>
          <w:color w:val="FF0000"/>
          <w:rPrChange w:id="84" w:author="James Lawson" w:date="2017-09-22T13:58:00Z">
            <w:rPr>
              <w:rStyle w:val="CommentReference"/>
            </w:rPr>
          </w:rPrChange>
        </w:rPr>
        <w:commentReference w:id="80"/>
      </w:r>
      <w:r w:rsidRPr="00586CE4">
        <w:rPr>
          <w:strike/>
          <w:color w:val="FF0000"/>
          <w:rPrChange w:id="85" w:author="James Lawson" w:date="2017-09-22T13:58:00Z">
            <w:rPr>
              <w:strike/>
            </w:rPr>
          </w:rPrChange>
        </w:rPr>
        <w:t xml:space="preserve">Quantifying </w:t>
      </w:r>
      <w:r w:rsidRPr="00586CE4">
        <w:rPr>
          <w:strike/>
          <w:color w:val="FF0000"/>
          <w:u w:val="single"/>
          <w:rPrChange w:id="86" w:author="James Lawson" w:date="2017-09-22T13:58:00Z">
            <w:rPr>
              <w:strike/>
              <w:u w:val="single"/>
            </w:rPr>
          </w:rPrChange>
        </w:rPr>
        <w:t>these</w:t>
      </w:r>
      <w:r w:rsidRPr="00586CE4">
        <w:rPr>
          <w:strike/>
          <w:color w:val="FF0000"/>
          <w:rPrChange w:id="87" w:author="James Lawson" w:date="2017-09-22T13:58:00Z">
            <w:rPr>
              <w:strike/>
            </w:rPr>
          </w:rPrChange>
        </w:rPr>
        <w:t xml:space="preserve"> sources of variation has been the focus of substantial research effort since the 1980’s (</w:t>
      </w:r>
      <w:proofErr w:type="spellStart"/>
      <w:r w:rsidRPr="00586CE4">
        <w:rPr>
          <w:strike/>
          <w:color w:val="FF0000"/>
          <w:rPrChange w:id="88" w:author="James Lawson" w:date="2017-09-22T13:58:00Z">
            <w:rPr>
              <w:strike/>
            </w:rPr>
          </w:rPrChange>
        </w:rPr>
        <w:t>Niinemets</w:t>
      </w:r>
      <w:proofErr w:type="spellEnd"/>
      <w:r w:rsidRPr="00586CE4">
        <w:rPr>
          <w:strike/>
          <w:color w:val="FF0000"/>
          <w:rPrChange w:id="89" w:author="James Lawson" w:date="2017-09-22T13:58:00Z">
            <w:rPr>
              <w:strike/>
            </w:rPr>
          </w:rPrChange>
        </w:rPr>
        <w:t xml:space="preserve"> &amp; </w:t>
      </w:r>
      <w:proofErr w:type="spellStart"/>
      <w:r w:rsidRPr="00586CE4">
        <w:rPr>
          <w:strike/>
          <w:color w:val="FF0000"/>
          <w:rPrChange w:id="90" w:author="James Lawson" w:date="2017-09-22T13:58:00Z">
            <w:rPr>
              <w:strike/>
            </w:rPr>
          </w:rPrChange>
        </w:rPr>
        <w:t>Tenhunen</w:t>
      </w:r>
      <w:proofErr w:type="spellEnd"/>
      <w:r w:rsidRPr="00586CE4">
        <w:rPr>
          <w:strike/>
          <w:color w:val="FF0000"/>
          <w:rPrChange w:id="91" w:author="James Lawson" w:date="2017-09-22T13:58:00Z">
            <w:rPr>
              <w:strike/>
            </w:rPr>
          </w:rPrChange>
        </w:rPr>
        <w:t xml:space="preserve"> 1997, </w:t>
      </w:r>
      <w:proofErr w:type="spellStart"/>
      <w:r w:rsidRPr="00586CE4">
        <w:rPr>
          <w:strike/>
          <w:color w:val="FF0000"/>
          <w:rPrChange w:id="92" w:author="James Lawson" w:date="2017-09-22T13:58:00Z">
            <w:rPr>
              <w:strike/>
            </w:rPr>
          </w:rPrChange>
        </w:rPr>
        <w:t>Niinemets</w:t>
      </w:r>
      <w:proofErr w:type="spellEnd"/>
      <w:r w:rsidRPr="00586CE4">
        <w:rPr>
          <w:strike/>
          <w:color w:val="FF0000"/>
          <w:rPrChange w:id="93" w:author="James Lawson" w:date="2017-09-22T13:58:00Z">
            <w:rPr>
              <w:strike/>
            </w:rPr>
          </w:rPrChange>
        </w:rPr>
        <w:t xml:space="preserve"> 2007, lots of others).</w:t>
      </w:r>
    </w:p>
    <w:p w14:paraId="03DC4AC3" w14:textId="77777777" w:rsidR="00C26165" w:rsidRDefault="00C26165" w:rsidP="00C26165">
      <w:commentRangeStart w:id="94"/>
      <w:r w:rsidRPr="00586CE4">
        <w:rPr>
          <w:highlight w:val="yellow"/>
          <w:rPrChange w:id="95" w:author="James Lawson" w:date="2017-09-22T13:58:00Z">
            <w:rPr/>
          </w:rPrChange>
        </w:rPr>
        <w:t>Mathematical models of photosynthesis describe two important processes in photosynthetic carbon assimilation: carboxylation of ribulose-1</w:t>
      </w:r>
      <w:proofErr w:type="gramStart"/>
      <w:r w:rsidRPr="00586CE4">
        <w:rPr>
          <w:highlight w:val="yellow"/>
          <w:rPrChange w:id="96" w:author="James Lawson" w:date="2017-09-22T13:58:00Z">
            <w:rPr/>
          </w:rPrChange>
        </w:rPr>
        <w:t>,6</w:t>
      </w:r>
      <w:proofErr w:type="gramEnd"/>
      <w:r w:rsidRPr="00586CE4">
        <w:rPr>
          <w:highlight w:val="yellow"/>
          <w:rPrChange w:id="97" w:author="James Lawson" w:date="2017-09-22T13:58:00Z">
            <w:rPr/>
          </w:rPrChange>
        </w:rPr>
        <w:t>-bisphosphate (</w:t>
      </w:r>
      <w:proofErr w:type="spellStart"/>
      <w:r w:rsidRPr="00586CE4">
        <w:rPr>
          <w:highlight w:val="yellow"/>
          <w:rPrChange w:id="98" w:author="James Lawson" w:date="2017-09-22T13:58:00Z">
            <w:rPr/>
          </w:rPrChange>
        </w:rPr>
        <w:t>RuBP</w:t>
      </w:r>
      <w:proofErr w:type="spellEnd"/>
      <w:r w:rsidRPr="00586CE4">
        <w:rPr>
          <w:highlight w:val="yellow"/>
          <w:rPrChange w:id="99" w:author="James Lawson" w:date="2017-09-22T13:58:00Z">
            <w:rPr/>
          </w:rPrChange>
        </w:rPr>
        <w:t xml:space="preserve">) by the enzyme Rubisco, and regeneration of </w:t>
      </w:r>
      <w:proofErr w:type="spellStart"/>
      <w:r w:rsidRPr="00586CE4">
        <w:rPr>
          <w:highlight w:val="yellow"/>
          <w:rPrChange w:id="100" w:author="James Lawson" w:date="2017-09-22T13:58:00Z">
            <w:rPr/>
          </w:rPrChange>
        </w:rPr>
        <w:t>RuBP</w:t>
      </w:r>
      <w:proofErr w:type="spellEnd"/>
      <w:r w:rsidRPr="00586CE4">
        <w:rPr>
          <w:highlight w:val="yellow"/>
          <w:rPrChange w:id="101" w:author="James Lawson" w:date="2017-09-22T13:58:00Z">
            <w:rPr/>
          </w:rPrChange>
        </w:rPr>
        <w:t xml:space="preserve"> using energetic products derived from the light reactions of photosynthesis (Farquhar, von </w:t>
      </w:r>
      <w:proofErr w:type="spellStart"/>
      <w:r w:rsidRPr="00586CE4">
        <w:rPr>
          <w:highlight w:val="yellow"/>
          <w:rPrChange w:id="102" w:author="James Lawson" w:date="2017-09-22T13:58:00Z">
            <w:rPr/>
          </w:rPrChange>
        </w:rPr>
        <w:t>Caemmerer</w:t>
      </w:r>
      <w:proofErr w:type="spellEnd"/>
      <w:r w:rsidRPr="00586CE4">
        <w:rPr>
          <w:highlight w:val="yellow"/>
          <w:rPrChange w:id="103" w:author="James Lawson" w:date="2017-09-22T13:58:00Z">
            <w:rPr/>
          </w:rPrChange>
        </w:rPr>
        <w:t xml:space="preserve"> &amp; Berry 1980; Farquhar, von </w:t>
      </w:r>
      <w:proofErr w:type="spellStart"/>
      <w:r w:rsidRPr="00586CE4">
        <w:rPr>
          <w:highlight w:val="yellow"/>
          <w:rPrChange w:id="104" w:author="James Lawson" w:date="2017-09-22T13:58:00Z">
            <w:rPr/>
          </w:rPrChange>
        </w:rPr>
        <w:t>Caemmerer</w:t>
      </w:r>
      <w:proofErr w:type="spellEnd"/>
      <w:r w:rsidRPr="00586CE4">
        <w:rPr>
          <w:highlight w:val="yellow"/>
          <w:rPrChange w:id="105" w:author="James Lawson" w:date="2017-09-22T13:58:00Z">
            <w:rPr/>
          </w:rPrChange>
        </w:rP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586CE4">
        <w:rPr>
          <w:highlight w:val="yellow"/>
          <w:rPrChange w:id="106" w:author="James Lawson" w:date="2017-09-22T13:58:00Z">
            <w:rPr/>
          </w:rPrChange>
        </w:rPr>
        <w:t>RuBP</w:t>
      </w:r>
      <w:proofErr w:type="spellEnd"/>
      <w:r w:rsidRPr="00586CE4">
        <w:rPr>
          <w:highlight w:val="yellow"/>
          <w:rPrChange w:id="107" w:author="James Lawson" w:date="2017-09-22T13:58:00Z">
            <w:rPr/>
          </w:rPrChange>
        </w:rPr>
        <w:t xml:space="preserve"> are co-limiting in leaves under average daytime conditions (</w:t>
      </w:r>
      <w:proofErr w:type="spellStart"/>
      <w:r w:rsidRPr="00586CE4">
        <w:rPr>
          <w:highlight w:val="yellow"/>
          <w:rPrChange w:id="108" w:author="James Lawson" w:date="2017-09-22T13:58:00Z">
            <w:rPr/>
          </w:rPrChange>
        </w:rPr>
        <w:t>Haxeltine</w:t>
      </w:r>
      <w:proofErr w:type="spellEnd"/>
      <w:r w:rsidRPr="00586CE4">
        <w:rPr>
          <w:highlight w:val="yellow"/>
          <w:rPrChange w:id="109" w:author="James Lawson" w:date="2017-09-22T13:58:00Z">
            <w:rPr/>
          </w:rPrChange>
        </w:rPr>
        <w:t xml:space="preserve"> &amp; Prentice 1996; Chen et al. 2009; Maire et al. 2012, </w:t>
      </w:r>
      <w:proofErr w:type="spellStart"/>
      <w:r w:rsidRPr="00586CE4">
        <w:rPr>
          <w:highlight w:val="yellow"/>
          <w:rPrChange w:id="110" w:author="James Lawson" w:date="2017-09-22T13:58:00Z">
            <w:rPr/>
          </w:rPrChange>
        </w:rPr>
        <w:t>Niinemets</w:t>
      </w:r>
      <w:proofErr w:type="spellEnd"/>
      <w:r w:rsidRPr="00586CE4">
        <w:rPr>
          <w:highlight w:val="yellow"/>
          <w:rPrChange w:id="111" w:author="James Lawson" w:date="2017-09-22T13:58:00Z">
            <w:rPr/>
          </w:rPrChange>
        </w:rPr>
        <w:t xml:space="preserve"> &amp; </w:t>
      </w:r>
      <w:proofErr w:type="spellStart"/>
      <w:r w:rsidRPr="00586CE4">
        <w:rPr>
          <w:highlight w:val="yellow"/>
          <w:rPrChange w:id="112" w:author="James Lawson" w:date="2017-09-22T13:58:00Z">
            <w:rPr/>
          </w:rPrChange>
        </w:rPr>
        <w:t>Tenhuenen</w:t>
      </w:r>
      <w:proofErr w:type="spellEnd"/>
      <w:r w:rsidRPr="00586CE4">
        <w:rPr>
          <w:highlight w:val="yellow"/>
          <w:rPrChange w:id="113" w:author="James Lawson" w:date="2017-09-22T13:58:00Z">
            <w:rPr/>
          </w:rPrChange>
        </w:rPr>
        <w:t xml:space="preserve"> 1997). </w:t>
      </w:r>
      <w:commentRangeEnd w:id="94"/>
      <w:r w:rsidR="00A00C13" w:rsidRPr="00586CE4">
        <w:rPr>
          <w:rStyle w:val="CommentReference"/>
          <w:highlight w:val="yellow"/>
          <w:rPrChange w:id="114" w:author="James Lawson" w:date="2017-09-22T13:58:00Z">
            <w:rPr>
              <w:rStyle w:val="CommentReference"/>
            </w:rPr>
          </w:rPrChange>
        </w:rPr>
        <w:commentReference w:id="94"/>
      </w:r>
    </w:p>
    <w:p w14:paraId="352CDC41" w14:textId="77777777" w:rsidR="00C26165" w:rsidRPr="00586CE4" w:rsidRDefault="00C26165" w:rsidP="00C26165">
      <w:pPr>
        <w:rPr>
          <w:color w:val="FF0000"/>
          <w:rPrChange w:id="115" w:author="James Lawson" w:date="2017-09-22T13:58:00Z">
            <w:rPr/>
          </w:rPrChange>
        </w:rPr>
      </w:pPr>
      <w:r w:rsidRPr="00586CE4">
        <w:rPr>
          <w:color w:val="FF0000"/>
          <w:rPrChange w:id="116" w:author="James Lawson" w:date="2017-09-22T13:58:00Z">
            <w:rPr/>
          </w:rPrChange>
        </w:rPr>
        <w:t xml:space="preserve">While substantial progress has been made in characterising allocation of leaf protein to different functional pools, there some important limitations of approaches taken so far. Most crucially, protein quantification depends on complete extraction from leaves. The difficulty of extracting protein varies according to protein solubility (e.g. soluble, membrane-associated or cell wall-associated fractions) and between species (REF), and different extraction methods may also preferentially extract different protein fractions (Makino &amp; Osmond 1990). Extraction of protein from leaves with high phenol content (e.g. eucalypts) is especially challenging due to the chemistry involved (see Warren 2000 for ref). Furthermore, most studies do not quantify what fraction of total protein was actually extracted from leaves (Warren refs?). Thus meaningful comparisons of protein abundances can be difficult to make even within a sample, still more difficult between species, and may not be reliable across studies. </w:t>
      </w:r>
    </w:p>
    <w:p w14:paraId="150A730C" w14:textId="77777777" w:rsidR="00C26165" w:rsidRPr="00586CE4" w:rsidRDefault="00C26165" w:rsidP="00C26165">
      <w:pPr>
        <w:rPr>
          <w:color w:val="FF0000"/>
          <w:rPrChange w:id="117" w:author="James Lawson" w:date="2017-09-22T13:58:00Z">
            <w:rPr/>
          </w:rPrChange>
        </w:rPr>
      </w:pPr>
      <w:r w:rsidRPr="00586CE4">
        <w:rPr>
          <w:color w:val="FF0000"/>
          <w:rPrChange w:id="118" w:author="James Lawson" w:date="2017-09-22T13:58:00Z">
            <w:rPr/>
          </w:rPrChange>
        </w:rPr>
        <w:t>Secondly, protein amounts are often estimated by measuring a proxy (e.g. chlorophyll for ‘pigment protein complexes’), and then calculating the protein amount using a ‘stock’ ratio of proxy amount to protein amount (</w:t>
      </w:r>
      <w:proofErr w:type="spellStart"/>
      <w:r w:rsidRPr="00586CE4">
        <w:rPr>
          <w:color w:val="FF0000"/>
          <w:rPrChange w:id="119" w:author="James Lawson" w:date="2017-09-22T13:58:00Z">
            <w:rPr/>
          </w:rPrChange>
        </w:rPr>
        <w:t>Niinemets</w:t>
      </w:r>
      <w:proofErr w:type="spellEnd"/>
      <w:r w:rsidRPr="00586CE4">
        <w:rPr>
          <w:color w:val="FF0000"/>
          <w:rPrChange w:id="120" w:author="James Lawson" w:date="2017-09-22T13:58:00Z">
            <w:rPr/>
          </w:rPrChange>
        </w:rPr>
        <w:t xml:space="preserve"> &amp; </w:t>
      </w:r>
      <w:proofErr w:type="spellStart"/>
      <w:r w:rsidRPr="00586CE4">
        <w:rPr>
          <w:color w:val="FF0000"/>
          <w:rPrChange w:id="121" w:author="James Lawson" w:date="2017-09-22T13:58:00Z">
            <w:rPr/>
          </w:rPrChange>
        </w:rPr>
        <w:t>Tenheunen</w:t>
      </w:r>
      <w:proofErr w:type="spellEnd"/>
      <w:r w:rsidRPr="00586CE4">
        <w:rPr>
          <w:color w:val="FF0000"/>
          <w:rPrChange w:id="122" w:author="James Lawson" w:date="2017-09-22T13:58:00Z">
            <w:rPr/>
          </w:rPrChange>
        </w:rPr>
        <w:t xml:space="preserve"> 1997, </w:t>
      </w:r>
      <w:proofErr w:type="spellStart"/>
      <w:r w:rsidRPr="00586CE4">
        <w:rPr>
          <w:color w:val="FF0000"/>
          <w:rPrChange w:id="123" w:author="James Lawson" w:date="2017-09-22T13:58:00Z">
            <w:rPr/>
          </w:rPrChange>
        </w:rPr>
        <w:t>Ghimire</w:t>
      </w:r>
      <w:proofErr w:type="spellEnd"/>
      <w:r w:rsidRPr="00586CE4">
        <w:rPr>
          <w:color w:val="FF0000"/>
          <w:rPrChange w:id="124" w:author="James Lawson" w:date="2017-09-22T13:58:00Z">
            <w:rPr/>
          </w:rPrChange>
        </w:rPr>
        <w:t xml:space="preserve"> 2016). For example, Evans &amp; </w:t>
      </w:r>
      <w:proofErr w:type="spellStart"/>
      <w:r w:rsidRPr="00586CE4">
        <w:rPr>
          <w:color w:val="FF0000"/>
          <w:rPrChange w:id="125" w:author="James Lawson" w:date="2017-09-22T13:58:00Z">
            <w:rPr/>
          </w:rPrChange>
        </w:rPr>
        <w:t>Poorter</w:t>
      </w:r>
      <w:proofErr w:type="spellEnd"/>
      <w:r w:rsidRPr="00586CE4">
        <w:rPr>
          <w:color w:val="FF0000"/>
          <w:rPrChange w:id="126" w:author="James Lawson" w:date="2017-09-22T13:58:00Z">
            <w:rPr/>
          </w:rPrChange>
        </w:rPr>
        <w:t xml:space="preserve"> (2001) estimated amounts of ‘pigment protein complex’ by measuring chlorophyll and using values of 38·5 and 41 moles of pigment protein nitrogen per mole of chlorophyll, for low- and high-light-grown plants, respectively. These values were sourced from measurements made on model organisms in the 1970’s and 80’s. Amounts of rubisco and electron transport proteins can similarly be estimated using equations that relate gas exchange parameters to protein amounts (</w:t>
      </w:r>
      <w:proofErr w:type="spellStart"/>
      <w:r w:rsidRPr="00586CE4">
        <w:rPr>
          <w:color w:val="FF0000"/>
          <w:rPrChange w:id="127" w:author="James Lawson" w:date="2017-09-22T13:58:00Z">
            <w:rPr/>
          </w:rPrChange>
        </w:rPr>
        <w:t>Niinemets</w:t>
      </w:r>
      <w:proofErr w:type="spellEnd"/>
      <w:r w:rsidRPr="00586CE4">
        <w:rPr>
          <w:color w:val="FF0000"/>
          <w:rPrChange w:id="128" w:author="James Lawson" w:date="2017-09-22T13:58:00Z">
            <w:rPr/>
          </w:rPrChange>
        </w:rPr>
        <w:t xml:space="preserve"> &amp; </w:t>
      </w:r>
      <w:proofErr w:type="spellStart"/>
      <w:r w:rsidRPr="00586CE4">
        <w:rPr>
          <w:color w:val="FF0000"/>
          <w:rPrChange w:id="129" w:author="James Lawson" w:date="2017-09-22T13:58:00Z">
            <w:rPr/>
          </w:rPrChange>
        </w:rPr>
        <w:t>Tenheunen</w:t>
      </w:r>
      <w:proofErr w:type="spellEnd"/>
      <w:r w:rsidRPr="00586CE4">
        <w:rPr>
          <w:color w:val="FF0000"/>
          <w:rPrChange w:id="130" w:author="James Lawson" w:date="2017-09-22T13:58:00Z">
            <w:rPr/>
          </w:rPrChange>
        </w:rPr>
        <w:t xml:space="preserve"> 1997, </w:t>
      </w:r>
      <w:proofErr w:type="spellStart"/>
      <w:r w:rsidRPr="00586CE4">
        <w:rPr>
          <w:color w:val="FF0000"/>
          <w:rPrChange w:id="131" w:author="James Lawson" w:date="2017-09-22T13:58:00Z">
            <w:rPr/>
          </w:rPrChange>
        </w:rPr>
        <w:t>Ghimire</w:t>
      </w:r>
      <w:proofErr w:type="spellEnd"/>
      <w:r w:rsidRPr="00586CE4">
        <w:rPr>
          <w:color w:val="FF0000"/>
          <w:rPrChange w:id="132" w:author="James Lawson" w:date="2017-09-22T13:58:00Z">
            <w:rPr/>
          </w:rPrChange>
        </w:rPr>
        <w:t xml:space="preserve"> 2016, Evans &amp; </w:t>
      </w:r>
      <w:proofErr w:type="spellStart"/>
      <w:r w:rsidRPr="00586CE4">
        <w:rPr>
          <w:color w:val="FF0000"/>
          <w:rPrChange w:id="133" w:author="James Lawson" w:date="2017-09-22T13:58:00Z">
            <w:rPr/>
          </w:rPrChange>
        </w:rPr>
        <w:t>Poorter</w:t>
      </w:r>
      <w:proofErr w:type="spellEnd"/>
      <w:r w:rsidRPr="00586CE4">
        <w:rPr>
          <w:color w:val="FF0000"/>
          <w:rPrChange w:id="134" w:author="James Lawson" w:date="2017-09-22T13:58:00Z">
            <w:rPr/>
          </w:rPrChange>
        </w:rPr>
        <w:t xml:space="preserve"> 2001). This approach is problematic for rubisco, since it only quantifies rubisco in its active conformation (REF). </w:t>
      </w:r>
      <w:bookmarkStart w:id="135" w:name="OLE_LINK1"/>
      <w:bookmarkStart w:id="136" w:name="OLE_LINK2"/>
      <w:r w:rsidRPr="00586CE4">
        <w:rPr>
          <w:color w:val="FF0000"/>
          <w:rPrChange w:id="137" w:author="James Lawson" w:date="2017-09-22T13:58:00Z">
            <w:rPr/>
          </w:rPrChange>
        </w:rPr>
        <w:t xml:space="preserve">In a study of Australian species, the </w:t>
      </w:r>
      <w:proofErr w:type="gramStart"/>
      <w:r w:rsidRPr="00586CE4">
        <w:rPr>
          <w:color w:val="FF0000"/>
          <w:rPrChange w:id="138" w:author="James Lawson" w:date="2017-09-22T13:58:00Z">
            <w:rPr/>
          </w:rPrChange>
        </w:rPr>
        <w:lastRenderedPageBreak/>
        <w:t>concentration</w:t>
      </w:r>
      <w:proofErr w:type="gramEnd"/>
      <w:r w:rsidRPr="00586CE4">
        <w:rPr>
          <w:color w:val="FF0000"/>
          <w:rPrChange w:id="139" w:author="James Lawson" w:date="2017-09-22T13:58:00Z">
            <w:rPr/>
          </w:rPrChange>
        </w:rPr>
        <w:t xml:space="preserve"> of rubisco measured by radioimmune assay varied between 40% and 600% of that estimated from enzyme kinetics and gas exchange measurements (Warren et al 2000).</w:t>
      </w:r>
      <w:bookmarkEnd w:id="135"/>
      <w:bookmarkEnd w:id="136"/>
    </w:p>
    <w:p w14:paraId="4CEC4722" w14:textId="77777777" w:rsidR="00C26165" w:rsidRPr="00586CE4" w:rsidRDefault="00C26165" w:rsidP="00C26165">
      <w:pPr>
        <w:rPr>
          <w:color w:val="FF0000"/>
          <w:rPrChange w:id="140" w:author="James Lawson" w:date="2017-09-22T13:58:00Z">
            <w:rPr/>
          </w:rPrChange>
        </w:rPr>
      </w:pPr>
      <w:r w:rsidRPr="00586CE4">
        <w:rPr>
          <w:color w:val="FF0000"/>
          <w:rPrChange w:id="141" w:author="James Lawson" w:date="2017-09-22T13:58:00Z">
            <w:rPr/>
          </w:rPrChange>
        </w:rPr>
        <w:t xml:space="preserve">Finally, work to date has either made accurate measurements of a small number of species grown in controlled conditions, used plant traits, gas exchange measurements or environmental variables to estimate nitrogen allocation to the different functions of photosynthesis (Dong 2016, </w:t>
      </w:r>
      <w:proofErr w:type="spellStart"/>
      <w:r w:rsidRPr="00586CE4">
        <w:rPr>
          <w:color w:val="FF0000"/>
          <w:rPrChange w:id="142" w:author="James Lawson" w:date="2017-09-22T13:58:00Z">
            <w:rPr/>
          </w:rPrChange>
        </w:rPr>
        <w:t>Ghimire</w:t>
      </w:r>
      <w:proofErr w:type="spellEnd"/>
      <w:r w:rsidRPr="00586CE4">
        <w:rPr>
          <w:color w:val="FF0000"/>
          <w:rPrChange w:id="143" w:author="James Lawson" w:date="2017-09-22T13:58:00Z">
            <w:rPr/>
          </w:rPrChange>
        </w:rPr>
        <w:t xml:space="preserve"> 2016, </w:t>
      </w:r>
      <w:proofErr w:type="spellStart"/>
      <w:proofErr w:type="gramStart"/>
      <w:r w:rsidRPr="00586CE4">
        <w:rPr>
          <w:color w:val="FF0000"/>
          <w:rPrChange w:id="144" w:author="James Lawson" w:date="2017-09-22T13:58:00Z">
            <w:rPr/>
          </w:rPrChange>
        </w:rPr>
        <w:t>Dechant</w:t>
      </w:r>
      <w:proofErr w:type="spellEnd"/>
      <w:proofErr w:type="gramEnd"/>
      <w:r w:rsidRPr="00586CE4">
        <w:rPr>
          <w:color w:val="FF0000"/>
          <w:rPrChange w:id="145" w:author="James Lawson" w:date="2017-09-22T13:58:00Z">
            <w:rPr/>
          </w:rPrChange>
        </w:rPr>
        <w:t xml:space="preserve"> 2017). These limitations prevent us from accurately parameterising regional scale models of vegetation function. </w:t>
      </w:r>
    </w:p>
    <w:p w14:paraId="1F71D0E6" w14:textId="77777777" w:rsidR="00C26165" w:rsidRPr="00586CE4" w:rsidRDefault="00C26165" w:rsidP="00C26165">
      <w:pPr>
        <w:rPr>
          <w:color w:val="FF0000"/>
          <w:rPrChange w:id="146" w:author="James Lawson" w:date="2017-09-22T13:58:00Z">
            <w:rPr/>
          </w:rPrChange>
        </w:rPr>
      </w:pPr>
      <w:r w:rsidRPr="00586CE4">
        <w:rPr>
          <w:color w:val="FF0000"/>
          <w:rPrChange w:id="147" w:author="James Lawson" w:date="2017-09-22T13:58:00Z">
            <w:rPr/>
          </w:rPrChange>
        </w:rPr>
        <w:t>Because we are able to comprehensively extract leaf protein and rapidly quantify over 2000 individual leaf proteins, our approach represents a substantial increase in accuracy and specificity with which we can investigate allocation of protein to functions of interest, and greatly expands the scope of what is possible</w:t>
      </w:r>
      <w:r w:rsidRPr="00586CE4">
        <w:rPr>
          <w:strike/>
          <w:color w:val="FF0000"/>
          <w:rPrChange w:id="148" w:author="James Lawson" w:date="2017-09-22T13:58:00Z">
            <w:rPr>
              <w:strike/>
            </w:rPr>
          </w:rPrChange>
        </w:rPr>
        <w:t xml:space="preserve"> in plant proteomics and related disciplines</w:t>
      </w:r>
      <w:r w:rsidRPr="00586CE4">
        <w:rPr>
          <w:color w:val="FF0000"/>
          <w:rPrChange w:id="149" w:author="James Lawson" w:date="2017-09-22T13:58:00Z">
            <w:rPr/>
          </w:rPrChange>
        </w:rPr>
        <w:t xml:space="preserve">. </w:t>
      </w:r>
    </w:p>
    <w:p w14:paraId="6C67D075" w14:textId="77777777" w:rsidR="00914DA6" w:rsidRDefault="00126C7D"/>
    <w:p w14:paraId="65B50E97" w14:textId="77777777" w:rsidR="00C26165" w:rsidRDefault="00C26165"/>
    <w:p w14:paraId="6DFD9AE2" w14:textId="77777777" w:rsidR="00C26165" w:rsidRDefault="00C26165"/>
    <w:p w14:paraId="352BBCC0" w14:textId="77777777" w:rsidR="00C26165" w:rsidRDefault="00C26165"/>
    <w:p w14:paraId="69F4D3E9" w14:textId="77777777" w:rsidR="00C26165" w:rsidRDefault="00C26165"/>
    <w:p w14:paraId="70727A64" w14:textId="77777777" w:rsidR="00C26165" w:rsidRDefault="00C26165"/>
    <w:p w14:paraId="72CE4BFB" w14:textId="77777777" w:rsidR="00C26165" w:rsidRDefault="00C26165"/>
    <w:p w14:paraId="6F45CD8C" w14:textId="77777777" w:rsidR="00C26165" w:rsidRDefault="00C26165">
      <w:r>
        <w:t>Results:</w:t>
      </w:r>
    </w:p>
    <w:p w14:paraId="63EB6D51" w14:textId="77777777" w:rsidR="00C26165" w:rsidRDefault="00C26165"/>
    <w:p w14:paraId="59CDA733" w14:textId="77777777" w:rsidR="00C26165" w:rsidRDefault="00C26165" w:rsidP="00C26165">
      <w:pPr>
        <w:rPr>
          <w:bCs/>
          <w:i/>
        </w:rPr>
      </w:pPr>
      <w:commentRangeStart w:id="150"/>
      <w:commentRangeStart w:id="151"/>
      <w:r w:rsidRPr="006A5466">
        <w:rPr>
          <w:bCs/>
          <w:i/>
        </w:rPr>
        <w:t>Study area</w:t>
      </w:r>
      <w:r>
        <w:rPr>
          <w:bCs/>
          <w:i/>
        </w:rPr>
        <w:t xml:space="preserve"> and sampling:</w:t>
      </w:r>
    </w:p>
    <w:p w14:paraId="41942326" w14:textId="30126AFB" w:rsidR="00C26165" w:rsidRPr="00BB56F8" w:rsidRDefault="00C26165" w:rsidP="00C26165">
      <w:pPr>
        <w:ind w:firstLine="720"/>
        <w:rPr>
          <w:bCs/>
        </w:rPr>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w:t>
      </w:r>
      <w:r w:rsidR="00E314D8">
        <w:t>1</w:t>
      </w:r>
      <w:r w:rsidR="0011724C">
        <w:t>a</w:t>
      </w:r>
      <w:r w:rsidR="00E314D8">
        <w:t>.)</w:t>
      </w:r>
      <w:commentRangeEnd w:id="150"/>
      <w:r w:rsidR="00E314D8">
        <w:rPr>
          <w:rStyle w:val="CommentReference"/>
        </w:rPr>
        <w:commentReference w:id="150"/>
      </w:r>
    </w:p>
    <w:commentRangeEnd w:id="151"/>
    <w:p w14:paraId="6B15378D" w14:textId="77777777" w:rsidR="00C26165" w:rsidRDefault="0064554F" w:rsidP="00C26165">
      <w:r>
        <w:rPr>
          <w:rStyle w:val="CommentReference"/>
        </w:rPr>
        <w:commentReference w:id="151"/>
      </w:r>
    </w:p>
    <w:p w14:paraId="280118C1" w14:textId="77777777" w:rsidR="00C26165" w:rsidRDefault="00C26165" w:rsidP="00C26165">
      <w:pPr>
        <w:rPr>
          <w:bCs/>
          <w:i/>
        </w:rPr>
      </w:pPr>
      <w:commentRangeStart w:id="152"/>
      <w:r w:rsidRPr="006A5466">
        <w:rPr>
          <w:bCs/>
          <w:i/>
        </w:rPr>
        <w:t>Protein composition of the average eucalypt leaf.</w:t>
      </w:r>
    </w:p>
    <w:p w14:paraId="4D1F79C1" w14:textId="6CEC2255" w:rsidR="00C26165" w:rsidRPr="00DF3839" w:rsidRDefault="00C26165" w:rsidP="00C26165">
      <w:pPr>
        <w:rPr>
          <w:bCs/>
        </w:rPr>
      </w:pPr>
      <w:commentRangeStart w:id="153"/>
      <w:r>
        <w:rPr>
          <w:bCs/>
        </w:rPr>
        <w:t xml:space="preserve">In Fig 2a we show how protein resources were allocated to all major functions in an ‘average’ eucalypt leaf (based on 320 leaf samples). </w:t>
      </w:r>
      <w:r>
        <w:t>The majority</w:t>
      </w:r>
      <w:r w:rsidRPr="006A5466">
        <w:t xml:space="preserve"> </w:t>
      </w:r>
      <w:r>
        <w:t xml:space="preserve">(64%, SD </w:t>
      </w:r>
      <w:proofErr w:type="gramStart"/>
      <w:r>
        <w:t>X%</w:t>
      </w:r>
      <w:proofErr w:type="gramEnd"/>
      <w:r>
        <w:t>) of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152"/>
      <w:ins w:id="154" w:author="Mark Westoby" w:date="2017-09-20T16:49:00Z">
        <w:r w:rsidR="00595092">
          <w:t xml:space="preserve"> [</w:t>
        </w:r>
        <w:proofErr w:type="gramStart"/>
        <w:r w:rsidR="00595092">
          <w:t>need</w:t>
        </w:r>
        <w:proofErr w:type="gramEnd"/>
        <w:r w:rsidR="00595092">
          <w:t xml:space="preserve"> to decide here whether we’re saying that in the large, this mixture is in line with </w:t>
        </w:r>
      </w:ins>
      <w:ins w:id="155" w:author="Mark Westoby" w:date="2017-09-20T16:50:00Z">
        <w:r w:rsidR="00836374">
          <w:t>previous intensive results from few species</w:t>
        </w:r>
      </w:ins>
      <w:ins w:id="156" w:author="Mark Westoby" w:date="2017-09-20T16:51:00Z">
        <w:r w:rsidR="004F2E0E">
          <w:t xml:space="preserve">, versus it’s really different, vide previous discussions with </w:t>
        </w:r>
        <w:proofErr w:type="spellStart"/>
        <w:r w:rsidR="004F2E0E">
          <w:t>steve</w:t>
        </w:r>
        <w:proofErr w:type="spellEnd"/>
        <w:r w:rsidR="004F2E0E">
          <w:t xml:space="preserve"> about </w:t>
        </w:r>
        <w:proofErr w:type="spellStart"/>
        <w:r w:rsidR="004F2E0E">
          <w:t>uws</w:t>
        </w:r>
        <w:proofErr w:type="spellEnd"/>
        <w:r w:rsidR="004F2E0E">
          <w:t xml:space="preserve"> results]</w:t>
        </w:r>
      </w:ins>
      <w:ins w:id="157" w:author="Mark Westoby" w:date="2017-09-20T16:50:00Z">
        <w:r w:rsidR="00836374">
          <w:t xml:space="preserve"> </w:t>
        </w:r>
      </w:ins>
      <w:r>
        <w:rPr>
          <w:rStyle w:val="CommentReference"/>
          <w:lang w:val="en-GB"/>
        </w:rPr>
        <w:commentReference w:id="152"/>
      </w:r>
      <w:commentRangeEnd w:id="153"/>
      <w:r>
        <w:rPr>
          <w:rStyle w:val="CommentReference"/>
          <w:lang w:val="en-GB"/>
        </w:rPr>
        <w:commentReference w:id="153"/>
      </w:r>
    </w:p>
    <w:p w14:paraId="4B8ED28E" w14:textId="77777777" w:rsidR="00C26165" w:rsidRDefault="00C26165" w:rsidP="00C26165">
      <w:commentRangeStart w:id="158"/>
      <w:r>
        <w:t>Our mass spectrometry approach allowed detection of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(Fig 2c)</w:t>
      </w:r>
      <w:r>
        <w:t>. T</w:t>
      </w:r>
      <w:r w:rsidRPr="006A5466">
        <w:t xml:space="preserve">his is a higher degree of dominance by </w:t>
      </w:r>
      <w:r>
        <w:t xml:space="preserve">the </w:t>
      </w:r>
      <w:r w:rsidRPr="006A5466">
        <w:t>top few proteins</w:t>
      </w:r>
      <w:r>
        <w:t xml:space="preserve"> than observed in [comparison] (Fig 2d), reflecting the specialist nature of leaves as photosynthetic organs. </w:t>
      </w:r>
      <w:commentRangeEnd w:id="158"/>
      <w:r w:rsidR="004F2E0E">
        <w:rPr>
          <w:rStyle w:val="CommentReference"/>
        </w:rPr>
        <w:commentReference w:id="158"/>
      </w:r>
    </w:p>
    <w:p w14:paraId="41306B93" w14:textId="77777777" w:rsidR="00C26165" w:rsidRDefault="00C26165" w:rsidP="00C26165">
      <w:pPr>
        <w:rPr>
          <w:bCs/>
        </w:rPr>
      </w:pPr>
      <w:r w:rsidRPr="00E6307C">
        <w:rPr>
          <w:bCs/>
          <w:i/>
        </w:rPr>
        <w:lastRenderedPageBreak/>
        <w:t>Linking leaf protein abundances with env</w:t>
      </w:r>
      <w:r>
        <w:rPr>
          <w:bCs/>
          <w:i/>
        </w:rPr>
        <w:t>ironment and functional traits</w:t>
      </w:r>
    </w:p>
    <w:p w14:paraId="799BC602" w14:textId="71CE0E73" w:rsidR="00E314D8" w:rsidRPr="001017F5" w:rsidRDefault="00C26165" w:rsidP="00C26165">
      <w:pPr>
        <w:rPr>
          <w:bCs/>
        </w:rPr>
      </w:pPr>
      <w:commentRangeStart w:id="159"/>
      <w:r>
        <w:rPr>
          <w:bCs/>
        </w:rPr>
        <w:t xml:space="preserve">We were able to describe patterns of leaf protein abundance across environmental gradients, as well as in relation to key leaf functional traits </w:t>
      </w:r>
      <w:r w:rsidRPr="006B7D11">
        <w:rPr>
          <w:bCs/>
          <w:strike/>
        </w:rPr>
        <w:t>and physiological properties</w:t>
      </w:r>
      <w:r>
        <w:rPr>
          <w:bCs/>
        </w:rPr>
        <w:t xml:space="preserve"> (Fig 3a).</w:t>
      </w:r>
      <w:commentRangeEnd w:id="159"/>
      <w:r w:rsidR="004F2E0E">
        <w:rPr>
          <w:rStyle w:val="CommentReference"/>
        </w:rPr>
        <w:commentReference w:id="159"/>
      </w:r>
      <w:r>
        <w:rPr>
          <w:bCs/>
        </w:rPr>
        <w:t xml:space="preserve"> Per leaf area</w:t>
      </w:r>
      <w:r w:rsidRPr="00E6307C">
        <w:rPr>
          <w:bCs/>
        </w:rPr>
        <w:t xml:space="preserve"> abundances</w:t>
      </w:r>
      <w:r>
        <w:rPr>
          <w:bCs/>
        </w:rPr>
        <w:t xml:space="preserve"> of all major protein functional categories</w:t>
      </w:r>
      <w:r w:rsidRPr="00E6307C">
        <w:rPr>
          <w:bCs/>
        </w:rPr>
        <w:t xml:space="preserve"> </w:t>
      </w:r>
      <w:r>
        <w:rPr>
          <w:bCs/>
        </w:rPr>
        <w:t>were</w:t>
      </w:r>
      <w:r w:rsidRPr="00E6307C">
        <w:rPr>
          <w:bCs/>
        </w:rPr>
        <w:t xml:space="preserve"> correlated</w:t>
      </w:r>
      <w:r>
        <w:rPr>
          <w:bCs/>
        </w:rPr>
        <w:t xml:space="preserve"> with each other, as well as with leaf nitrogen per area (</w:t>
      </w:r>
      <w:proofErr w:type="spellStart"/>
      <w:r>
        <w:rPr>
          <w:bCs/>
        </w:rPr>
        <w:t>N_area</w:t>
      </w:r>
      <w:proofErr w:type="spellEnd"/>
      <w:r>
        <w:rPr>
          <w:bCs/>
        </w:rPr>
        <w:t>), leaf mass per area (LMA), and maximum photosynthetic rate (Amax)</w:t>
      </w:r>
      <w:r w:rsidRPr="00E6307C">
        <w:rPr>
          <w:bCs/>
        </w:rPr>
        <w:t xml:space="preserve">. </w:t>
      </w:r>
      <w:del w:id="160" w:author="Mark Westoby" w:date="2017-09-20T16:55:00Z">
        <w:r w:rsidDel="00F71B41">
          <w:rPr>
            <w:bCs/>
          </w:rPr>
          <w:delText>Patterns in p</w:delText>
        </w:r>
      </w:del>
      <w:ins w:id="161" w:author="Mark Westoby" w:date="2017-09-20T16:55:00Z">
        <w:r w:rsidR="00F71B41">
          <w:rPr>
            <w:bCs/>
          </w:rPr>
          <w:t>P</w:t>
        </w:r>
      </w:ins>
      <w:r>
        <w:rPr>
          <w:bCs/>
        </w:rPr>
        <w:t>roportional abundances of protein functional categories (</w:t>
      </w:r>
      <w:r w:rsidRPr="00D47676">
        <w:rPr>
          <w:bCs/>
        </w:rPr>
        <w:t>indicat</w:t>
      </w:r>
      <w:r>
        <w:rPr>
          <w:bCs/>
        </w:rPr>
        <w:t>ing</w:t>
      </w:r>
      <w:r w:rsidRPr="00D47676">
        <w:rPr>
          <w:bCs/>
        </w:rPr>
        <w:t xml:space="preserve"> investment in a defined function relative to investment in all other functions</w:t>
      </w:r>
      <w:r>
        <w:rPr>
          <w:bCs/>
        </w:rPr>
        <w:t xml:space="preserve">) were less </w:t>
      </w:r>
      <w:ins w:id="162" w:author="Mark Westoby" w:date="2017-09-20T16:55:00Z">
        <w:r w:rsidR="00F71B41">
          <w:rPr>
            <w:bCs/>
          </w:rPr>
          <w:t xml:space="preserve">clearly or consistently correlated. </w:t>
        </w:r>
      </w:ins>
      <w:del w:id="163" w:author="Mark Westoby" w:date="2017-09-20T16:55:00Z">
        <w:r w:rsidDel="00F71B41">
          <w:rPr>
            <w:bCs/>
          </w:rPr>
          <w:delText>general.</w:delText>
        </w:r>
      </w:del>
    </w:p>
    <w:p w14:paraId="6808323C" w14:textId="77777777" w:rsidR="00C26165" w:rsidRDefault="00C26165" w:rsidP="00C26165">
      <w:r>
        <w:rPr>
          <w:i/>
        </w:rPr>
        <w:t xml:space="preserve">b.) </w:t>
      </w:r>
      <w:proofErr w:type="gramStart"/>
      <w:r>
        <w:rPr>
          <w:i/>
        </w:rPr>
        <w:t>first</w:t>
      </w:r>
      <w:proofErr w:type="gramEnd"/>
      <w:r>
        <w:rPr>
          <w:i/>
        </w:rPr>
        <w:t xml:space="preserve"> scatterplot panel</w:t>
      </w:r>
      <w:r>
        <w:t xml:space="preserve"> </w:t>
      </w:r>
    </w:p>
    <w:p w14:paraId="1D7C1D36" w14:textId="0472713D" w:rsidR="00C26165" w:rsidDel="00F71B41" w:rsidRDefault="00C26165" w:rsidP="00C26165">
      <w:pPr>
        <w:rPr>
          <w:del w:id="164" w:author="Mark Westoby" w:date="2017-09-20T16:55:00Z"/>
        </w:rPr>
      </w:pPr>
      <w:commentRangeStart w:id="165"/>
      <w:del w:id="166" w:author="Mark Westoby" w:date="2017-09-20T16:55:00Z">
        <w:r w:rsidDel="00F71B41">
          <w:delText xml:space="preserve">Given the level of detail in our protein abundance dataset, it would have been possible to test a plethora of specific environment-protein abundance relationships. We decided to focus on photosynthesis here due to the dominance in leaves of proteins catalysing this set of processes. </w:delText>
        </w:r>
        <w:r w:rsidRPr="001D4843" w:rsidDel="00F71B41">
          <w:delText xml:space="preserve">We selected several </w:delText>
        </w:r>
        <w:r w:rsidDel="00F71B41">
          <w:delText xml:space="preserve">specific </w:delText>
        </w:r>
        <w:r w:rsidRPr="001D4843" w:rsidDel="00F71B41">
          <w:delText>relationships of interest to the vegetation modelling community</w:delText>
        </w:r>
        <w:r w:rsidDel="00F71B41">
          <w:delText xml:space="preserve"> </w:delText>
        </w:r>
        <w:r w:rsidRPr="001D4843" w:rsidDel="00F71B41">
          <w:delText>for deeper analysis</w:delText>
        </w:r>
        <w:r w:rsidDel="00F71B41">
          <w:delText xml:space="preserve">; </w:delText>
        </w:r>
        <w:commentRangeStart w:id="167"/>
        <w:r w:rsidRPr="001D4843" w:rsidDel="00F71B41">
          <w:delText>to date</w:delText>
        </w:r>
        <w:r w:rsidDel="00F71B41">
          <w:delText xml:space="preserve"> these relationships</w:delText>
        </w:r>
        <w:r w:rsidRPr="001D4843" w:rsidDel="00F71B41">
          <w:delText xml:space="preserve"> have only been investigated via proxies</w:delText>
        </w:r>
        <w:commentRangeEnd w:id="167"/>
        <w:r w:rsidDel="00F71B41">
          <w:rPr>
            <w:rStyle w:val="CommentReference"/>
            <w:lang w:val="en-GB"/>
          </w:rPr>
          <w:commentReference w:id="167"/>
        </w:r>
        <w:r w:rsidRPr="001D4843" w:rsidDel="00F71B41">
          <w:delText>.</w:delText>
        </w:r>
        <w:r w:rsidDel="00F71B41">
          <w:delText xml:space="preserve"> </w:delText>
        </w:r>
        <w:commentRangeEnd w:id="165"/>
        <w:r w:rsidDel="00F71B41">
          <w:rPr>
            <w:rStyle w:val="CommentReference"/>
            <w:lang w:val="en-GB"/>
          </w:rPr>
          <w:commentReference w:id="165"/>
        </w:r>
      </w:del>
    </w:p>
    <w:p w14:paraId="3D796C4C" w14:textId="77777777" w:rsidR="00C26165" w:rsidRPr="001017F5" w:rsidRDefault="00C26165" w:rsidP="00C26165">
      <w:commentRangeStart w:id="168"/>
      <w:r w:rsidRPr="001017F5">
        <w:t>Calvin cycle proteins per leaf area</w:t>
      </w:r>
      <w:r>
        <w:t xml:space="preserve"> </w:t>
      </w:r>
      <w:commentRangeEnd w:id="168"/>
      <w:r>
        <w:rPr>
          <w:rStyle w:val="CommentReference"/>
          <w:lang w:val="en-GB"/>
        </w:rPr>
        <w:commentReference w:id="168"/>
      </w:r>
      <w:r>
        <w:t>reduced notably</w:t>
      </w:r>
      <w:r w:rsidRPr="001017F5">
        <w:t xml:space="preserve"> </w:t>
      </w:r>
      <w:r>
        <w:t>as sites became warmer</w:t>
      </w:r>
      <w:r w:rsidRPr="001017F5">
        <w:t xml:space="preserve"> (stat, Fig. 3b-i), and to a lesser extent </w:t>
      </w:r>
      <w:r>
        <w:t>with increasing precipitation</w:t>
      </w:r>
      <w:r w:rsidRPr="001017F5">
        <w:t xml:space="preserve"> (Fig. 3b-iii). </w:t>
      </w:r>
      <w:r>
        <w:t>The per leaf area abundance of Calvin cycle proteins</w:t>
      </w:r>
      <w:r w:rsidRPr="001017F5">
        <w:t xml:space="preserve"> was highly correlated with</w:t>
      </w:r>
      <w:r>
        <w:t xml:space="preserve"> the</w:t>
      </w:r>
      <w:r w:rsidRPr="001017F5">
        <w:t xml:space="preserve"> </w:t>
      </w:r>
      <w:r>
        <w:t xml:space="preserve">total abundance of </w:t>
      </w:r>
      <w:r w:rsidRPr="001017F5">
        <w:t xml:space="preserve">protein </w:t>
      </w:r>
      <w:r>
        <w:t>per area</w:t>
      </w:r>
      <w:r w:rsidRPr="001017F5">
        <w:t xml:space="preserve"> (Pearson’s r = 0.97), and environmental trends in Calvin cycle protein abundance were essentially identical to trends in leaf protein abundance.  </w:t>
      </w:r>
    </w:p>
    <w:p w14:paraId="763C649E" w14:textId="77777777" w:rsidR="00C26165" w:rsidRPr="001017F5" w:rsidRDefault="00C26165" w:rsidP="00C26165">
      <w:r>
        <w:t>P</w:t>
      </w:r>
      <w:r w:rsidRPr="001017F5">
        <w:t xml:space="preserve">hotosystem proteins per leaf area </w:t>
      </w:r>
      <w:r>
        <w:t>showed a pronounced decline</w:t>
      </w:r>
      <w:r w:rsidRPr="001017F5">
        <w:t xml:space="preserve"> with increasing incident irradiance (Fig. 3b-v, X% per Y irradiance). Per leaf area photosystem protein abundance declined substantially with increasing MAT (Fig. 3b-i)</w:t>
      </w:r>
      <w:r>
        <w:t xml:space="preserve"> and </w:t>
      </w:r>
      <w:r w:rsidRPr="001017F5">
        <w:t>was also strongly correlated with total leaf protein abundance (Pearson’s r = 0.82)</w:t>
      </w:r>
      <w:r>
        <w:t>. N</w:t>
      </w:r>
      <w:r w:rsidRPr="001017F5">
        <w:t>o per leaf area response to MAP was observed (Fig. 3b-iii)</w:t>
      </w:r>
      <w:r>
        <w:t>, however</w:t>
      </w:r>
      <w:r w:rsidRPr="001017F5">
        <w:t xml:space="preserve">. </w:t>
      </w:r>
      <w:r>
        <w:t>Since</w:t>
      </w:r>
      <w:r w:rsidRPr="001017F5">
        <w:t xml:space="preserve"> MAP and incident irradiance were negatively correlated (i.e. denser canopies at wetter sites, Pearson’s r = -0.59) the</w:t>
      </w:r>
      <w:r>
        <w:t xml:space="preserve"> lack of</w:t>
      </w:r>
      <w:r w:rsidRPr="001017F5">
        <w:t xml:space="preserve"> protein response to MAP could be explained by changing light conditions.</w:t>
      </w:r>
    </w:p>
    <w:p w14:paraId="05ECE668" w14:textId="77777777" w:rsidR="00C26165" w:rsidRDefault="00C26165" w:rsidP="00C26165">
      <w:r w:rsidRPr="001017F5">
        <w:t>Proportional allocation of protein resources to Calvin cycle protein did not adjust over gradients of MAP or MAT (Fig. 3b-ii</w:t>
      </w:r>
      <w:proofErr w:type="gramStart"/>
      <w:r w:rsidRPr="001017F5">
        <w:t>,iv</w:t>
      </w:r>
      <w:proofErr w:type="gramEnd"/>
      <w:r w:rsidRPr="001017F5">
        <w:t>) but increased marginally (stat) with increasing incident radiation (Fig. 3b-vi). Proportional photosystem protein abundance increased with increasing MAP (Fig. 3b-iv) and decreased with increasing incident irradiation to a similar extent as the per leaf area measure (</w:t>
      </w:r>
      <w:proofErr w:type="gramStart"/>
      <w:r w:rsidRPr="001017F5">
        <w:t>Fig .</w:t>
      </w:r>
      <w:proofErr w:type="gramEnd"/>
      <w:r w:rsidRPr="001017F5">
        <w:t xml:space="preserve"> BLAH). This latter response may explain the observed decline in Calvin cycle proteins as incident irradiance increased.</w:t>
      </w:r>
      <w:r>
        <w:t xml:space="preserve"> 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numbers), while adjustment of carboxylation capacity is largely achieved through bulk changes in per leaf area protein content.</w:t>
      </w:r>
    </w:p>
    <w:p w14:paraId="6C4FD18F" w14:textId="77777777" w:rsidR="00C26165" w:rsidRPr="00AF3C49" w:rsidRDefault="00C26165" w:rsidP="00C26165">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4D275A7A" w14:textId="77777777" w:rsidR="00C26165" w:rsidRDefault="00C26165" w:rsidP="00C26165">
      <w:r w:rsidRPr="00EC6D32">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79C6DA27" w14:textId="77777777" w:rsidR="00C26165" w:rsidRPr="00D179D8" w:rsidRDefault="00C26165" w:rsidP="00C26165">
      <w:r>
        <w:t xml:space="preserve">Leaf nitrogen per area was a strong predictor of both Calvin cycle and photosystem protein abundance per leaf area, and no relative changes in these protein categories occurred with increasing nitrogen per area. </w:t>
      </w:r>
    </w:p>
    <w:p w14:paraId="5CABF038" w14:textId="77777777" w:rsidR="00C26165" w:rsidRDefault="00C26165" w:rsidP="00C26165">
      <w:pPr>
        <w:rPr>
          <w:i/>
        </w:rPr>
      </w:pPr>
      <w:r w:rsidRPr="0046374A">
        <w:rPr>
          <w:i/>
        </w:rPr>
        <w:t>d.) protein abundance</w:t>
      </w:r>
      <w:r>
        <w:rPr>
          <w:i/>
        </w:rPr>
        <w:t>/concentration/LMA</w:t>
      </w:r>
      <w:r w:rsidRPr="0046374A">
        <w:rPr>
          <w:i/>
        </w:rPr>
        <w:t xml:space="preserve"> multiple regressions</w:t>
      </w:r>
    </w:p>
    <w:p w14:paraId="5E79385D" w14:textId="77777777" w:rsidR="00C26165" w:rsidRDefault="00C26165" w:rsidP="00C26165">
      <w:r>
        <w:lastRenderedPageBreak/>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6B742478" w14:textId="77777777" w:rsidR="00C26165" w:rsidRDefault="00C26165" w:rsidP="00C26165">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169"/>
      <w:r w:rsidRPr="00411A91">
        <w:t xml:space="preserve"> abundance depend</w:t>
      </w:r>
      <w:r>
        <w:t>ed</w:t>
      </w:r>
      <w:r w:rsidRPr="00411A91">
        <w:t xml:space="preserve"> interactively on MAP and MAT</w:t>
      </w:r>
      <w:r>
        <w:t xml:space="preserve"> (</w:t>
      </w:r>
      <w:commentRangeEnd w:id="169"/>
      <w:r>
        <w:rPr>
          <w:rStyle w:val="CommentReference"/>
          <w:lang w:val="en-GB"/>
        </w:rPr>
        <w:commentReference w:id="169"/>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61A803E1" w14:textId="77777777" w:rsidR="00C26165" w:rsidRDefault="00C26165" w:rsidP="00C26165">
      <w:r>
        <w:t>Plants are able to build cheaper leaves at warm wet sites, where photosynthetic reaction kinetics are increased and plants are not water limited.</w:t>
      </w:r>
    </w:p>
    <w:p w14:paraId="05A9CB59" w14:textId="77777777" w:rsidR="00C26165" w:rsidRDefault="00C26165" w:rsidP="00C26165"/>
    <w:p w14:paraId="5DEACB6E" w14:textId="77777777" w:rsidR="00E314D8" w:rsidRDefault="00E314D8" w:rsidP="00C26165"/>
    <w:p w14:paraId="138B1A59" w14:textId="039944EA" w:rsidR="00C26165" w:rsidRDefault="00C26165" w:rsidP="00C26165">
      <w:commentRangeStart w:id="170"/>
      <w:r>
        <w:t>Hypotheses</w:t>
      </w:r>
      <w:r w:rsidR="0092604C">
        <w:t xml:space="preserve"> [include these above?]</w:t>
      </w:r>
      <w:r>
        <w:t>:</w:t>
      </w:r>
      <w:commentRangeEnd w:id="170"/>
      <w:r w:rsidR="005F19BF">
        <w:rPr>
          <w:rStyle w:val="CommentReference"/>
        </w:rPr>
        <w:commentReference w:id="170"/>
      </w:r>
    </w:p>
    <w:p w14:paraId="5A7E8493" w14:textId="77777777" w:rsidR="00C26165" w:rsidRDefault="00C26165" w:rsidP="00C26165">
      <w:r>
        <w:t>Optimal allocation theory gives rise to several expectations about how abundances of the different pools of photosynthetic leaf proteins should respond across gradients of temperature, light and water availability (</w:t>
      </w:r>
      <w:proofErr w:type="spellStart"/>
      <w:r>
        <w:t>Niinemets</w:t>
      </w:r>
      <w:proofErr w:type="spellEnd"/>
      <w:r>
        <w:t xml:space="preserve"> 1997, Maire 2012). Abundance of both Calvin cycle enzymes and photosystems should increase towards colder environments, to compensate for lower enzyme activity at lower temperatures (Raven &amp; </w:t>
      </w:r>
      <w:proofErr w:type="spellStart"/>
      <w:r>
        <w:t>Geider</w:t>
      </w:r>
      <w:proofErr w:type="spellEnd"/>
      <w:r>
        <w:t xml:space="preserve"> 1988). This effect has been observed for </w:t>
      </w:r>
      <w:commentRangeStart w:id="171"/>
      <w:r>
        <w:t xml:space="preserve">Rubisco in a number of studies (summarised by </w:t>
      </w:r>
      <w:proofErr w:type="spellStart"/>
      <w:r>
        <w:t>Hikosaka</w:t>
      </w:r>
      <w:proofErr w:type="spellEnd"/>
      <w:r>
        <w:t xml:space="preserve"> et al 2006).</w:t>
      </w:r>
      <w:commentRangeEnd w:id="171"/>
      <w:r>
        <w:rPr>
          <w:rStyle w:val="CommentReference"/>
        </w:rPr>
        <w:commentReference w:id="171"/>
      </w:r>
      <w:r>
        <w:t xml:space="preserve"> Rates of primary photochemistry performed by the light harvesting apparatus may be less temperature sensitive, however (Raven &amp; </w:t>
      </w:r>
      <w:proofErr w:type="spellStart"/>
      <w:r>
        <w:t>Geider</w:t>
      </w:r>
      <w:proofErr w:type="spellEnd"/>
      <w:r>
        <w:t xml:space="preserve"> 1988).</w:t>
      </w:r>
      <w:r>
        <w:rPr>
          <w:rStyle w:val="CommentReference"/>
        </w:rPr>
        <w:commentReference w:id="172"/>
      </w:r>
    </w:p>
    <w:p w14:paraId="42B0D6BD" w14:textId="77777777" w:rsidR="00C26165" w:rsidRDefault="00C26165" w:rsidP="00C26165">
      <w:r>
        <w:t>Allocation to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152AFA9D" w14:textId="77777777" w:rsidR="00C26165" w:rsidRDefault="00C26165" w:rsidP="00C26165">
      <w:bookmarkStart w:id="173" w:name="_GoBack"/>
      <w:r>
        <w:t>Investment in Calvin cycle enzymes should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is expected, although cross-correlation between precipitation and vegetation canopy density cou</w:t>
      </w:r>
      <w:r w:rsidR="00E314D8">
        <w:t>ld influence this relationship.</w:t>
      </w:r>
    </w:p>
    <w:bookmarkEnd w:id="173"/>
    <w:p w14:paraId="2CDD065E" w14:textId="77777777" w:rsidR="00C26165" w:rsidRDefault="00C26165"/>
    <w:p w14:paraId="364A19DE" w14:textId="77777777" w:rsidR="00C26165" w:rsidRDefault="00C26165"/>
    <w:p w14:paraId="53CF2BB2" w14:textId="77777777" w:rsidR="00C26165" w:rsidRDefault="00C26165"/>
    <w:p w14:paraId="4DCC2188" w14:textId="77777777" w:rsidR="00C26165" w:rsidRDefault="00C26165"/>
    <w:sectPr w:rsidR="00C261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rk Westoby" w:date="2017-09-20T16:43:00Z" w:initials="MW">
    <w:p w14:paraId="77EA7CB6" w14:textId="42E7D18A" w:rsidR="006A691E" w:rsidRDefault="006A691E">
      <w:pPr>
        <w:pStyle w:val="CommentText"/>
      </w:pPr>
      <w:r>
        <w:rPr>
          <w:rStyle w:val="CommentReference"/>
        </w:rPr>
        <w:annotationRef/>
      </w:r>
      <w:r>
        <w:t xml:space="preserve">Would be possible here to write a 1-2 page lit review of this previous work for </w:t>
      </w:r>
      <w:proofErr w:type="spellStart"/>
      <w:r>
        <w:t>supp</w:t>
      </w:r>
      <w:proofErr w:type="spellEnd"/>
      <w:r>
        <w:t xml:space="preserve"> mat</w:t>
      </w:r>
    </w:p>
  </w:comment>
  <w:comment w:id="50" w:author="James Lawson" w:date="2017-08-10T13:36:00Z" w:initials="JL">
    <w:p w14:paraId="45B77A94" w14:textId="77777777" w:rsidR="00C26165" w:rsidRDefault="00C26165" w:rsidP="00C26165">
      <w:pPr>
        <w:pStyle w:val="CommentText"/>
      </w:pPr>
      <w:r>
        <w:rPr>
          <w:rStyle w:val="CommentReference"/>
        </w:rPr>
        <w:annotationRef/>
      </w:r>
      <w:r>
        <w:t>Repeated info in 2</w:t>
      </w:r>
      <w:r w:rsidRPr="00926CDB">
        <w:rPr>
          <w:vertAlign w:val="superscript"/>
        </w:rPr>
        <w:t>nd</w:t>
      </w:r>
      <w:r>
        <w:t xml:space="preserve"> to last sentence of para</w:t>
      </w:r>
    </w:p>
  </w:comment>
  <w:comment w:id="80" w:author="James Lawson" w:date="2017-09-20T17:13:00Z" w:initials="JL">
    <w:p w14:paraId="23EDB6BB" w14:textId="3B56650A" w:rsidR="00597438" w:rsidRDefault="00597438">
      <w:pPr>
        <w:pStyle w:val="CommentText"/>
      </w:pPr>
      <w:r>
        <w:rPr>
          <w:rStyle w:val="CommentReference"/>
        </w:rPr>
        <w:annotationRef/>
      </w:r>
      <w:r>
        <w:t>Might make this comment in a more general way (above) to say that N-protein relationships for most proteins vary widely.</w:t>
      </w:r>
    </w:p>
  </w:comment>
  <w:comment w:id="94" w:author="Mark Westoby" w:date="2017-09-20T16:34:00Z" w:initials="MW">
    <w:p w14:paraId="637A4C10" w14:textId="2DE45C5D" w:rsidR="00A00C13" w:rsidRDefault="00A00C13">
      <w:pPr>
        <w:pStyle w:val="CommentText"/>
      </w:pPr>
      <w:r>
        <w:rPr>
          <w:rStyle w:val="CommentReference"/>
        </w:rPr>
        <w:annotationRef/>
      </w:r>
      <w:r>
        <w:t xml:space="preserve">This explanation (at textbook level) comes when we start to look at </w:t>
      </w:r>
      <w:proofErr w:type="spellStart"/>
      <w:r>
        <w:t>geog</w:t>
      </w:r>
      <w:proofErr w:type="spellEnd"/>
      <w:r>
        <w:t xml:space="preserve"> patterns in specific protein groups</w:t>
      </w:r>
    </w:p>
  </w:comment>
  <w:comment w:id="150" w:author="James Lawson" w:date="2017-09-20T14:49:00Z" w:initials="JL">
    <w:p w14:paraId="2AE64DEB" w14:textId="77777777" w:rsidR="00E314D8" w:rsidRDefault="00E314D8">
      <w:pPr>
        <w:pStyle w:val="CommentText"/>
      </w:pPr>
      <w:r>
        <w:rPr>
          <w:rStyle w:val="CommentReference"/>
        </w:rPr>
        <w:annotationRef/>
      </w:r>
      <w:r>
        <w:t>To complete</w:t>
      </w:r>
    </w:p>
  </w:comment>
  <w:comment w:id="151" w:author="Mark Westoby" w:date="2017-09-20T16:45:00Z" w:initials="MW">
    <w:p w14:paraId="3F826FB6" w14:textId="14CB0483" w:rsidR="0064554F" w:rsidRDefault="0064554F">
      <w:pPr>
        <w:pStyle w:val="CommentText"/>
      </w:pPr>
      <w:r>
        <w:rPr>
          <w:rStyle w:val="CommentReference"/>
        </w:rPr>
        <w:annotationRef/>
      </w:r>
      <w:r>
        <w:t>I probably would integrate this with the Intro – the part where it says new technique makes wide-area coverage possible</w:t>
      </w:r>
    </w:p>
  </w:comment>
  <w:comment w:id="152" w:author="James Lawson" w:date="2017-07-26T15:40:00Z" w:initials="JL">
    <w:p w14:paraId="6047F527" w14:textId="77777777" w:rsidR="00C26165" w:rsidRDefault="00C26165" w:rsidP="00C26165">
      <w:pPr>
        <w:pStyle w:val="CommentText"/>
      </w:pPr>
      <w:r>
        <w:rPr>
          <w:rStyle w:val="CommentReference"/>
        </w:rPr>
        <w:annotationRef/>
      </w:r>
      <w:r>
        <w:t>Need to first mention the proportion of N accounted for by protein</w:t>
      </w:r>
    </w:p>
  </w:comment>
  <w:comment w:id="153" w:author="James Lawson" w:date="2017-08-16T12:23:00Z" w:initials="JL">
    <w:p w14:paraId="4394CFA1"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EEE33FF" w14:textId="77777777" w:rsidR="00C26165" w:rsidRPr="00FC0CB9"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534D95AD" w14:textId="77777777" w:rsidR="00C26165" w:rsidRPr="00FC0CB9"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6273F818"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1601A04A"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p>
    <w:p w14:paraId="576EFC1E" w14:textId="77777777" w:rsidR="00C26165" w:rsidRPr="00031927"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158" w:author="Mark Westoby" w:date="2017-09-20T16:52:00Z" w:initials="MW">
    <w:p w14:paraId="39EDFD88" w14:textId="25844A97" w:rsidR="004F2E0E" w:rsidRDefault="004F2E0E">
      <w:pPr>
        <w:pStyle w:val="CommentText"/>
      </w:pPr>
      <w:r>
        <w:rPr>
          <w:rStyle w:val="CommentReference"/>
        </w:rPr>
        <w:annotationRef/>
      </w:r>
      <w:r>
        <w:t>Comes before previous para?</w:t>
      </w:r>
    </w:p>
  </w:comment>
  <w:comment w:id="159" w:author="Mark Westoby" w:date="2017-09-20T16:53:00Z" w:initials="MW">
    <w:p w14:paraId="5F2E392D" w14:textId="2CFE9C24" w:rsidR="004F2E0E" w:rsidRDefault="004F2E0E">
      <w:pPr>
        <w:pStyle w:val="CommentText"/>
      </w:pPr>
      <w:r>
        <w:rPr>
          <w:rStyle w:val="CommentReference"/>
        </w:rPr>
        <w:annotationRef/>
      </w:r>
      <w:r>
        <w:t xml:space="preserve">If </w:t>
      </w:r>
      <w:proofErr w:type="spellStart"/>
      <w:r>
        <w:t>poss</w:t>
      </w:r>
      <w:proofErr w:type="spellEnd"/>
      <w:r>
        <w:t xml:space="preserve"> go straight to substantive result (currently next sentence)</w:t>
      </w:r>
    </w:p>
  </w:comment>
  <w:comment w:id="167" w:author="James Lawson" w:date="2017-07-20T16:40:00Z" w:initials="JL">
    <w:p w14:paraId="57CADE71" w14:textId="77777777" w:rsidR="00C26165" w:rsidRDefault="00C26165" w:rsidP="00C26165">
      <w:pPr>
        <w:pStyle w:val="CommentText"/>
      </w:pPr>
      <w:r>
        <w:rPr>
          <w:rStyle w:val="CommentReference"/>
        </w:rPr>
        <w:annotationRef/>
      </w:r>
      <w:r>
        <w:t>Untrue for Rubisco. What we’re really doing is just confirming things that are already known, using really accurate MS-based quantification. Measurement of photosystem abundance has only been done using estimates based on chlorophyll measurements.</w:t>
      </w:r>
    </w:p>
  </w:comment>
  <w:comment w:id="165" w:author="James Lawson" w:date="2017-07-17T12:47:00Z" w:initials="JL">
    <w:p w14:paraId="1CC48333" w14:textId="77777777" w:rsidR="00C26165" w:rsidRDefault="00C26165" w:rsidP="00C26165">
      <w:pPr>
        <w:pStyle w:val="CommentText"/>
      </w:pPr>
      <w:r>
        <w:rPr>
          <w:rStyle w:val="CommentReference"/>
        </w:rPr>
        <w:annotationRef/>
      </w:r>
      <w:r>
        <w:t>Recap hypotheses here? Or simply state how the result relates to expectation?</w:t>
      </w:r>
    </w:p>
  </w:comment>
  <w:comment w:id="168" w:author="James Lawson" w:date="2017-07-17T12:48:00Z" w:initials="JL">
    <w:p w14:paraId="39E9EF74" w14:textId="77777777" w:rsidR="00C26165" w:rsidRDefault="00C26165" w:rsidP="00C26165">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169" w:author="Mark Westoby" w:date="2017-07-12T10:30:00Z" w:initials="MW">
    <w:p w14:paraId="5E940A42" w14:textId="77777777" w:rsidR="00C26165" w:rsidRDefault="00C26165" w:rsidP="00C26165">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 w:id="170" w:author="Mark Westoby" w:date="2017-09-20T16:57:00Z" w:initials="MW">
    <w:p w14:paraId="66F83C8E" w14:textId="347CFBB0" w:rsidR="005F19BF" w:rsidRDefault="005F19BF">
      <w:pPr>
        <w:pStyle w:val="CommentText"/>
      </w:pPr>
      <w:r>
        <w:rPr>
          <w:rStyle w:val="CommentReference"/>
        </w:rPr>
        <w:annotationRef/>
      </w:r>
      <w:r>
        <w:t>Take from here and paste in after each Results point</w:t>
      </w:r>
    </w:p>
  </w:comment>
  <w:comment w:id="171" w:author="James Lawson" w:date="2017-07-28T15:43:00Z" w:initials="JL">
    <w:p w14:paraId="705A6D00" w14:textId="77777777" w:rsidR="00C26165" w:rsidRDefault="00C26165" w:rsidP="00C26165">
      <w:pPr>
        <w:pStyle w:val="CommentText"/>
      </w:pPr>
      <w:r>
        <w:rPr>
          <w:rStyle w:val="CommentReference"/>
        </w:rPr>
        <w:annotationRef/>
      </w:r>
      <w:r>
        <w:t>Expand – did these studies show this on a per leaf area or proportional basis?</w:t>
      </w:r>
    </w:p>
  </w:comment>
  <w:comment w:id="172" w:author="James Lawson" w:date="2017-07-24T19:01:00Z" w:initials="JL">
    <w:p w14:paraId="58148FD6" w14:textId="77777777" w:rsidR="00C26165" w:rsidRDefault="00C26165" w:rsidP="00C26165">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27DEE1E1" w14:textId="77777777" w:rsidR="00C26165" w:rsidRDefault="00C26165" w:rsidP="00C26165">
      <w:pPr>
        <w:pStyle w:val="CommentText"/>
        <w:rPr>
          <w:color w:val="2A2A2A"/>
          <w:shd w:val="clear" w:color="auto" w:fill="FFFFFF"/>
        </w:rPr>
      </w:pPr>
    </w:p>
    <w:p w14:paraId="2C8C461D" w14:textId="77777777" w:rsidR="00C26165" w:rsidRDefault="00C26165" w:rsidP="00C26165">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A7CB6" w15:done="0"/>
  <w15:commentEx w15:paraId="45B77A94" w15:done="0"/>
  <w15:commentEx w15:paraId="23EDB6BB" w15:done="0"/>
  <w15:commentEx w15:paraId="637A4C10" w15:done="0"/>
  <w15:commentEx w15:paraId="2AE64DEB" w15:done="0"/>
  <w15:commentEx w15:paraId="3F826FB6" w15:done="0"/>
  <w15:commentEx w15:paraId="6047F527" w15:done="0"/>
  <w15:commentEx w15:paraId="576EFC1E" w15:done="0"/>
  <w15:commentEx w15:paraId="39EDFD88" w15:done="0"/>
  <w15:commentEx w15:paraId="5F2E392D" w15:done="0"/>
  <w15:commentEx w15:paraId="57CADE71" w15:done="0"/>
  <w15:commentEx w15:paraId="1CC48333" w15:done="0"/>
  <w15:commentEx w15:paraId="39E9EF74" w15:done="0"/>
  <w15:commentEx w15:paraId="5E940A42" w15:done="0"/>
  <w15:commentEx w15:paraId="66F83C8E" w15:done="0"/>
  <w15:commentEx w15:paraId="705A6D00" w15:done="0"/>
  <w15:commentEx w15:paraId="2C8C4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5"/>
    <w:rsid w:val="000512BF"/>
    <w:rsid w:val="0011724C"/>
    <w:rsid w:val="00126C7D"/>
    <w:rsid w:val="0019078B"/>
    <w:rsid w:val="001932A2"/>
    <w:rsid w:val="0034046A"/>
    <w:rsid w:val="004F2E0E"/>
    <w:rsid w:val="00586CE4"/>
    <w:rsid w:val="00595092"/>
    <w:rsid w:val="00597438"/>
    <w:rsid w:val="005D6FEF"/>
    <w:rsid w:val="005F19BF"/>
    <w:rsid w:val="005F73E1"/>
    <w:rsid w:val="0064554F"/>
    <w:rsid w:val="006603CC"/>
    <w:rsid w:val="006A691E"/>
    <w:rsid w:val="007E2D38"/>
    <w:rsid w:val="007F00D8"/>
    <w:rsid w:val="00836374"/>
    <w:rsid w:val="008D421B"/>
    <w:rsid w:val="0092604C"/>
    <w:rsid w:val="00A00C13"/>
    <w:rsid w:val="00BB7256"/>
    <w:rsid w:val="00BC298E"/>
    <w:rsid w:val="00C26165"/>
    <w:rsid w:val="00E314D8"/>
    <w:rsid w:val="00F156DE"/>
    <w:rsid w:val="00F52138"/>
    <w:rsid w:val="00F71B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FAFE"/>
  <w15:chartTrackingRefBased/>
  <w15:docId w15:val="{CD7C5ECE-AB07-48CE-87BD-2BC5D05F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6165"/>
    <w:rPr>
      <w:sz w:val="16"/>
      <w:szCs w:val="16"/>
    </w:rPr>
  </w:style>
  <w:style w:type="paragraph" w:styleId="CommentText">
    <w:name w:val="annotation text"/>
    <w:basedOn w:val="Normal"/>
    <w:link w:val="CommentTextChar"/>
    <w:uiPriority w:val="99"/>
    <w:semiHidden/>
    <w:unhideWhenUsed/>
    <w:rsid w:val="00C26165"/>
    <w:pPr>
      <w:spacing w:line="240" w:lineRule="auto"/>
    </w:pPr>
    <w:rPr>
      <w:sz w:val="20"/>
      <w:szCs w:val="20"/>
    </w:rPr>
  </w:style>
  <w:style w:type="character" w:customStyle="1" w:styleId="CommentTextChar">
    <w:name w:val="Comment Text Char"/>
    <w:basedOn w:val="DefaultParagraphFont"/>
    <w:link w:val="CommentText"/>
    <w:uiPriority w:val="99"/>
    <w:semiHidden/>
    <w:rsid w:val="00C26165"/>
    <w:rPr>
      <w:sz w:val="20"/>
      <w:szCs w:val="20"/>
    </w:rPr>
  </w:style>
  <w:style w:type="paragraph" w:styleId="BalloonText">
    <w:name w:val="Balloon Text"/>
    <w:basedOn w:val="Normal"/>
    <w:link w:val="BalloonTextChar"/>
    <w:uiPriority w:val="99"/>
    <w:semiHidden/>
    <w:unhideWhenUsed/>
    <w:rsid w:val="00C26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165"/>
    <w:rPr>
      <w:rFonts w:ascii="Segoe UI" w:hAnsi="Segoe UI" w:cs="Segoe UI"/>
      <w:sz w:val="18"/>
      <w:szCs w:val="18"/>
    </w:rPr>
  </w:style>
  <w:style w:type="character" w:styleId="Emphasis">
    <w:name w:val="Emphasis"/>
    <w:basedOn w:val="DefaultParagraphFont"/>
    <w:uiPriority w:val="20"/>
    <w:qFormat/>
    <w:rsid w:val="00C26165"/>
    <w:rPr>
      <w:i/>
      <w:iCs/>
    </w:rPr>
  </w:style>
  <w:style w:type="paragraph" w:styleId="CommentSubject">
    <w:name w:val="annotation subject"/>
    <w:basedOn w:val="CommentText"/>
    <w:next w:val="CommentText"/>
    <w:link w:val="CommentSubjectChar"/>
    <w:uiPriority w:val="99"/>
    <w:semiHidden/>
    <w:unhideWhenUsed/>
    <w:rsid w:val="00E314D8"/>
    <w:rPr>
      <w:b/>
      <w:bCs/>
    </w:rPr>
  </w:style>
  <w:style w:type="character" w:customStyle="1" w:styleId="CommentSubjectChar">
    <w:name w:val="Comment Subject Char"/>
    <w:basedOn w:val="CommentTextChar"/>
    <w:link w:val="CommentSubject"/>
    <w:uiPriority w:val="99"/>
    <w:semiHidden/>
    <w:rsid w:val="00E31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12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5</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James Lawson</dc:creator>
  <cp:keywords/>
  <dc:description/>
  <cp:lastModifiedBy>James Lawson</cp:lastModifiedBy>
  <cp:revision>6</cp:revision>
  <dcterms:created xsi:type="dcterms:W3CDTF">2017-09-20T04:58:00Z</dcterms:created>
  <dcterms:modified xsi:type="dcterms:W3CDTF">2017-09-25T01:53:00Z</dcterms:modified>
</cp:coreProperties>
</file>